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5CCCFA" w14:textId="77777777" w:rsidR="00B80FFA" w:rsidRDefault="00B25728">
      <w:pPr>
        <w:spacing w:before="27576"/>
        <w:rPr>
          <w:b/>
        </w:rPr>
      </w:pPr>
      <w:r>
        <w:rPr>
          <w:b/>
          <w:noProof/>
        </w:rPr>
        <mc:AlternateContent>
          <mc:Choice Requires="wps">
            <w:drawing>
              <wp:anchor distT="0" distB="0" distL="114300" distR="114300" simplePos="0" relativeHeight="16" behindDoc="1" locked="0" layoutInCell="1" allowOverlap="1" wp14:anchorId="48EB0E4B" wp14:editId="7C9040CA">
                <wp:simplePos x="0" y="0"/>
                <wp:positionH relativeFrom="column">
                  <wp:align>center</wp:align>
                </wp:positionH>
                <wp:positionV relativeFrom="page">
                  <wp:align>center</wp:align>
                </wp:positionV>
                <wp:extent cx="5722620" cy="8923020"/>
                <wp:effectExtent l="0" t="0" r="0" b="0"/>
                <wp:wrapTopAndBottom/>
                <wp:docPr id="1" name="Rechthoek 2"/>
                <wp:cNvGraphicFramePr/>
                <a:graphic xmlns:a="http://schemas.openxmlformats.org/drawingml/2006/main">
                  <a:graphicData uri="http://schemas.microsoft.com/office/word/2010/wordprocessingShape">
                    <wps:wsp>
                      <wps:cNvSpPr/>
                      <wps:spPr>
                        <a:xfrm>
                          <a:off x="0" y="0"/>
                          <a:ext cx="5721840" cy="8922240"/>
                        </a:xfrm>
                        <a:prstGeom prst="rect">
                          <a:avLst/>
                        </a:prstGeom>
                        <a:solidFill>
                          <a:srgbClr val="CA0800"/>
                        </a:solidFill>
                        <a:ln>
                          <a:no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v:rect id="shape_0" ID="Rechthoek 2" fillcolor="#ca0800" stroked="f" style="position:absolute;margin-left:1.45pt;margin-top:69.1pt;width:450.5pt;height:702.5pt;mso-position-horizontal:center;mso-position-vertical:center;mso-position-vertical-relative:page" wp14:anchorId="4059C5C3">
                <w10:wrap type="none"/>
                <v:fill o:detectmouseclick="t" type="solid" color2="#35f7ff"/>
                <v:stroke color="#3465a4" weight="9360" joinstyle="round" endcap="flat"/>
                <v:shadow on="t" obscured="f" color="black"/>
              </v:rect>
            </w:pict>
          </mc:Fallback>
        </mc:AlternateContent>
      </w:r>
      <w:r>
        <w:rPr>
          <w:b/>
          <w:noProof/>
        </w:rPr>
        <mc:AlternateContent>
          <mc:Choice Requires="wps">
            <w:drawing>
              <wp:anchor distT="0" distB="0" distL="114300" distR="114300" simplePos="0" relativeHeight="17" behindDoc="0" locked="0" layoutInCell="1" allowOverlap="1" wp14:anchorId="451274A7" wp14:editId="7011FA77">
                <wp:simplePos x="0" y="0"/>
                <wp:positionH relativeFrom="column">
                  <wp:posOffset>457200</wp:posOffset>
                </wp:positionH>
                <wp:positionV relativeFrom="paragraph">
                  <wp:posOffset>1600200</wp:posOffset>
                </wp:positionV>
                <wp:extent cx="4808220" cy="2522220"/>
                <wp:effectExtent l="0" t="0" r="0" b="0"/>
                <wp:wrapSquare wrapText="bothSides"/>
                <wp:docPr id="2" name="Tekstvak 3"/>
                <wp:cNvGraphicFramePr/>
                <a:graphic xmlns:a="http://schemas.openxmlformats.org/drawingml/2006/main">
                  <a:graphicData uri="http://schemas.microsoft.com/office/word/2010/wordprocessingShape">
                    <wps:wsp>
                      <wps:cNvSpPr/>
                      <wps:spPr>
                        <a:xfrm>
                          <a:off x="0" y="0"/>
                          <a:ext cx="4807440" cy="2521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6C9746C0" w14:textId="77777777" w:rsidR="00B80FFA" w:rsidRDefault="00B25728">
                            <w:pPr>
                              <w:pStyle w:val="FrameContents"/>
                            </w:pPr>
                            <w:r>
                              <w:rPr>
                                <w:rFonts w:ascii="Georgia" w:hAnsi="Georgia"/>
                                <w:b/>
                                <w:color w:val="FFFFFF" w:themeColor="background1"/>
                                <w:sz w:val="52"/>
                                <w:szCs w:val="28"/>
                              </w:rPr>
                              <w:t>Statistics II</w:t>
                            </w:r>
                          </w:p>
                          <w:p w14:paraId="02821F20" w14:textId="77777777" w:rsidR="00B80FFA" w:rsidRDefault="00B80FFA">
                            <w:pPr>
                              <w:pStyle w:val="FrameContents"/>
                              <w:rPr>
                                <w:b/>
                                <w:color w:val="FFFFFF" w:themeColor="background1"/>
                                <w:sz w:val="14"/>
                              </w:rPr>
                            </w:pPr>
                          </w:p>
                          <w:p w14:paraId="54F0CD57" w14:textId="665EF9F7" w:rsidR="00B80FFA" w:rsidRDefault="00B25728">
                            <w:pPr>
                              <w:pStyle w:val="FrameContents"/>
                            </w:pPr>
                            <w:r>
                              <w:rPr>
                                <w:b/>
                                <w:color w:val="FFFFFF" w:themeColor="background1"/>
                              </w:rPr>
                              <w:t>Syllabus 202</w:t>
                            </w:r>
                            <w:ins w:id="0" w:author="juan rivillas" w:date="2022-08-14T16:24:00Z">
                              <w:r w:rsidR="00213B87">
                                <w:rPr>
                                  <w:b/>
                                  <w:color w:val="FFFFFF" w:themeColor="background1"/>
                                </w:rPr>
                                <w:t>2</w:t>
                              </w:r>
                            </w:ins>
                            <w:del w:id="1" w:author="juan rivillas" w:date="2022-08-05T16:30:00Z">
                              <w:r w:rsidDel="004077F9">
                                <w:rPr>
                                  <w:b/>
                                  <w:color w:val="FFFFFF" w:themeColor="background1"/>
                                </w:rPr>
                                <w:delText>0</w:delText>
                              </w:r>
                            </w:del>
                            <w:r>
                              <w:rPr>
                                <w:b/>
                                <w:color w:val="FFFFFF" w:themeColor="background1"/>
                              </w:rPr>
                              <w:t xml:space="preserve"> - 2</w:t>
                            </w:r>
                            <w:ins w:id="2" w:author="juan rivillas" w:date="2022-08-05T16:30:00Z">
                              <w:r w:rsidR="004077F9">
                                <w:rPr>
                                  <w:b/>
                                  <w:color w:val="FFFFFF" w:themeColor="background1"/>
                                </w:rPr>
                                <w:t>02</w:t>
                              </w:r>
                            </w:ins>
                            <w:ins w:id="3" w:author="juan rivillas" w:date="2022-08-14T16:24:00Z">
                              <w:r w:rsidR="00213B87">
                                <w:rPr>
                                  <w:b/>
                                  <w:color w:val="FFFFFF" w:themeColor="background1"/>
                                </w:rPr>
                                <w:t>3</w:t>
                              </w:r>
                            </w:ins>
                            <w:del w:id="4" w:author="juan rivillas" w:date="2022-08-05T16:30:00Z">
                              <w:r w:rsidDel="004077F9">
                                <w:rPr>
                                  <w:b/>
                                  <w:color w:val="FFFFFF" w:themeColor="background1"/>
                                </w:rPr>
                                <w:delText>1</w:delText>
                              </w:r>
                            </w:del>
                          </w:p>
                          <w:p w14:paraId="35025DB9" w14:textId="77777777" w:rsidR="00B80FFA" w:rsidRDefault="00B80FFA">
                            <w:pPr>
                              <w:pStyle w:val="FrameContents"/>
                            </w:pPr>
                          </w:p>
                        </w:txbxContent>
                      </wps:txbx>
                      <wps:bodyPr>
                        <a:prstTxWarp prst="textNoShape">
                          <a:avLst/>
                        </a:prstTxWarp>
                        <a:noAutofit/>
                      </wps:bodyPr>
                    </wps:wsp>
                  </a:graphicData>
                </a:graphic>
              </wp:anchor>
            </w:drawing>
          </mc:Choice>
          <mc:Fallback>
            <w:pict>
              <v:rect w14:anchorId="451274A7" id="Tekstvak 3" o:spid="_x0000_s1026" style="position:absolute;margin-left:36pt;margin-top:126pt;width:378.6pt;height:198.6pt;z-index:1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" filled="f" stroked="f">
                <v:textbox>
                  <w:txbxContent>
                    <w:p w14:paraId="6C9746C0" w14:textId="77777777" w:rsidR="00B80FFA" w:rsidRDefault="00B25728">
                      <w:pPr>
                        <w:pStyle w:val="FrameContents"/>
                      </w:pPr>
                      <w:r>
                        <w:rPr>
                          <w:rFonts w:ascii="Georgia" w:hAnsi="Georgia"/>
                          <w:b/>
                          <w:color w:val="FFFFFF" w:themeColor="background1"/>
                          <w:sz w:val="52"/>
                          <w:szCs w:val="28"/>
                        </w:rPr>
                        <w:t>Statistics II</w:t>
                      </w:r>
                    </w:p>
                    <w:p w14:paraId="02821F20" w14:textId="77777777" w:rsidR="00B80FFA" w:rsidRDefault="00B80FFA">
                      <w:pPr>
                        <w:pStyle w:val="FrameContents"/>
                        <w:rPr>
                          <w:b/>
                          <w:color w:val="FFFFFF" w:themeColor="background1"/>
                          <w:sz w:val="14"/>
                        </w:rPr>
                      </w:pPr>
                    </w:p>
                    <w:p w14:paraId="54F0CD57" w14:textId="665EF9F7" w:rsidR="00B80FFA" w:rsidRDefault="00B25728">
                      <w:pPr>
                        <w:pStyle w:val="FrameContents"/>
                      </w:pPr>
                      <w:r>
                        <w:rPr>
                          <w:b/>
                          <w:color w:val="FFFFFF" w:themeColor="background1"/>
                        </w:rPr>
                        <w:t>Syllabus 202</w:t>
                      </w:r>
                      <w:ins w:id="5" w:author="juan rivillas" w:date="2022-08-14T16:24:00Z">
                        <w:r w:rsidR="00213B87">
                          <w:rPr>
                            <w:b/>
                            <w:color w:val="FFFFFF" w:themeColor="background1"/>
                          </w:rPr>
                          <w:t>2</w:t>
                        </w:r>
                      </w:ins>
                      <w:del w:id="6" w:author="juan rivillas" w:date="2022-08-05T16:30:00Z">
                        <w:r w:rsidDel="004077F9">
                          <w:rPr>
                            <w:b/>
                            <w:color w:val="FFFFFF" w:themeColor="background1"/>
                          </w:rPr>
                          <w:delText>0</w:delText>
                        </w:r>
                      </w:del>
                      <w:r>
                        <w:rPr>
                          <w:b/>
                          <w:color w:val="FFFFFF" w:themeColor="background1"/>
                        </w:rPr>
                        <w:t xml:space="preserve"> - 2</w:t>
                      </w:r>
                      <w:ins w:id="7" w:author="juan rivillas" w:date="2022-08-05T16:30:00Z">
                        <w:r w:rsidR="004077F9">
                          <w:rPr>
                            <w:b/>
                            <w:color w:val="FFFFFF" w:themeColor="background1"/>
                          </w:rPr>
                          <w:t>02</w:t>
                        </w:r>
                      </w:ins>
                      <w:ins w:id="8" w:author="juan rivillas" w:date="2022-08-14T16:24:00Z">
                        <w:r w:rsidR="00213B87">
                          <w:rPr>
                            <w:b/>
                            <w:color w:val="FFFFFF" w:themeColor="background1"/>
                          </w:rPr>
                          <w:t>3</w:t>
                        </w:r>
                      </w:ins>
                      <w:del w:id="9" w:author="juan rivillas" w:date="2022-08-05T16:30:00Z">
                        <w:r w:rsidDel="004077F9">
                          <w:rPr>
                            <w:b/>
                            <w:color w:val="FFFFFF" w:themeColor="background1"/>
                          </w:rPr>
                          <w:delText>1</w:delText>
                        </w:r>
                      </w:del>
                    </w:p>
                    <w:p w14:paraId="35025DB9" w14:textId="77777777" w:rsidR="00B80FFA" w:rsidRDefault="00B80FFA">
                      <w:pPr>
                        <w:pStyle w:val="FrameContents"/>
                      </w:pPr>
                    </w:p>
                  </w:txbxContent>
                </v:textbox>
                <w10:wrap type="square"/>
              </v:rect>
            </w:pict>
          </mc:Fallback>
        </mc:AlternateContent>
      </w:r>
      <w:r>
        <w:rPr>
          <w:b/>
          <w:noProof/>
        </w:rPr>
        <mc:AlternateContent>
          <mc:Choice Requires="wps">
            <w:drawing>
              <wp:anchor distT="0" distB="0" distL="114300" distR="114300" simplePos="0" relativeHeight="18" behindDoc="0" locked="0" layoutInCell="1" allowOverlap="1" wp14:anchorId="7CC2923A" wp14:editId="4F70A398">
                <wp:simplePos x="0" y="0"/>
                <wp:positionH relativeFrom="column">
                  <wp:posOffset>-10160</wp:posOffset>
                </wp:positionH>
                <wp:positionV relativeFrom="paragraph">
                  <wp:posOffset>4800600</wp:posOffset>
                </wp:positionV>
                <wp:extent cx="3026410" cy="3026410"/>
                <wp:effectExtent l="0" t="0" r="3810" b="3810"/>
                <wp:wrapThrough wrapText="bothSides">
                  <wp:wrapPolygon edited="0">
                    <wp:start x="16538" y="0"/>
                    <wp:lineTo x="0" y="16720"/>
                    <wp:lineTo x="0" y="21446"/>
                    <wp:lineTo x="363" y="21446"/>
                    <wp:lineTo x="21446" y="182"/>
                    <wp:lineTo x="21446" y="0"/>
                    <wp:lineTo x="16538" y="0"/>
                  </wp:wrapPolygon>
                </wp:wrapThrough>
                <wp:docPr id="4" name="Diagonale streep 4"/>
                <wp:cNvGraphicFramePr/>
                <a:graphic xmlns:a="http://schemas.openxmlformats.org/drawingml/2006/main">
                  <a:graphicData uri="http://schemas.microsoft.com/office/word/2010/wordprocessingShape">
                    <wps:wsp>
                      <wps:cNvSpPr/>
                      <wps:spPr>
                        <a:xfrm>
                          <a:off x="0" y="0"/>
                          <a:ext cx="3025800" cy="3025800"/>
                        </a:xfrm>
                        <a:prstGeom prst="diagStripe">
                          <a:avLst>
                            <a:gd name="adj" fmla="val 79281"/>
                          </a:avLst>
                        </a:prstGeom>
                        <a:solidFill>
                          <a:schemeClr val="bg1"/>
                        </a:solidFill>
                        <a:ln>
                          <a:no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a:graphicData>
                </a:graphic>
              </wp:anchor>
            </w:drawing>
          </mc:Choice>
          <mc:Fallback>
            <w:pict/>
          </mc:Fallback>
        </mc:AlternateContent>
      </w:r>
      <w:r>
        <w:rPr>
          <w:b/>
          <w:noProof/>
        </w:rPr>
        <mc:AlternateContent>
          <mc:Choice Requires="wps">
            <w:drawing>
              <wp:anchor distT="0" distB="0" distL="114300" distR="114300" simplePos="0" relativeHeight="19" behindDoc="0" locked="0" layoutInCell="1" allowOverlap="1" wp14:anchorId="2F40E70B" wp14:editId="67EC6F41">
                <wp:simplePos x="0" y="0"/>
                <wp:positionH relativeFrom="column">
                  <wp:posOffset>457200</wp:posOffset>
                </wp:positionH>
                <wp:positionV relativeFrom="paragraph">
                  <wp:posOffset>7429500</wp:posOffset>
                </wp:positionV>
                <wp:extent cx="4808220" cy="1379220"/>
                <wp:effectExtent l="0" t="0" r="0" b="0"/>
                <wp:wrapSquare wrapText="bothSides"/>
                <wp:docPr id="5" name="Tekstvak 5"/>
                <wp:cNvGraphicFramePr/>
                <a:graphic xmlns:a="http://schemas.openxmlformats.org/drawingml/2006/main">
                  <a:graphicData uri="http://schemas.microsoft.com/office/word/2010/wordprocessingShape">
                    <wps:wsp>
                      <wps:cNvSpPr/>
                      <wps:spPr>
                        <a:xfrm>
                          <a:off x="0" y="0"/>
                          <a:ext cx="4807440" cy="1378440"/>
                        </a:xfrm>
                        <a:prstGeom prst="rect">
                          <a:avLst/>
                        </a:prstGeom>
                        <a:noFill/>
                        <a:ln>
                          <a:noFill/>
                        </a:ln>
                      </wps:spPr>
                      <wps:style>
                        <a:lnRef idx="0">
                          <a:schemeClr val="accent1"/>
                        </a:lnRef>
                        <a:fillRef idx="0">
                          <a:schemeClr val="accent1"/>
                        </a:fillRef>
                        <a:effectRef idx="0">
                          <a:schemeClr val="accent1"/>
                        </a:effectRef>
                        <a:fontRef idx="minor"/>
                      </wps:style>
                      <wps:txbx>
                        <w:txbxContent>
                          <w:p w14:paraId="3C1CCCD2" w14:textId="77777777" w:rsidR="00B80FFA" w:rsidRDefault="00B80FFA">
                            <w:pPr>
                              <w:pStyle w:val="FrameContents"/>
                              <w:jc w:val="right"/>
                              <w:rPr>
                                <w:b/>
                                <w:color w:val="FFFFFF" w:themeColor="background1"/>
                              </w:rPr>
                            </w:pPr>
                          </w:p>
                          <w:p w14:paraId="37EA69B5" w14:textId="77777777" w:rsidR="00B80FFA" w:rsidRDefault="00B25728">
                            <w:pPr>
                              <w:pStyle w:val="FrameContents"/>
                              <w:jc w:val="right"/>
                              <w:rPr>
                                <w:color w:val="FFFFFF" w:themeColor="background1"/>
                              </w:rPr>
                            </w:pPr>
                            <w:r>
                              <w:rPr>
                                <w:b/>
                                <w:color w:val="FFFFFF" w:themeColor="background1"/>
                              </w:rPr>
                              <w:t>Course code</w:t>
                            </w:r>
                            <w:r>
                              <w:rPr>
                                <w:color w:val="FFFFFF" w:themeColor="background1"/>
                              </w:rPr>
                              <w:t>: CFB012A05</w:t>
                            </w:r>
                          </w:p>
                          <w:p w14:paraId="36E6214B" w14:textId="77777777" w:rsidR="00B80FFA" w:rsidRDefault="00B25728">
                            <w:pPr>
                              <w:pStyle w:val="FrameContents"/>
                              <w:jc w:val="right"/>
                              <w:rPr>
                                <w:color w:val="FFFFFF" w:themeColor="background1"/>
                              </w:rPr>
                            </w:pPr>
                            <w:r>
                              <w:rPr>
                                <w:b/>
                                <w:color w:val="FFFFFF" w:themeColor="background1"/>
                              </w:rPr>
                              <w:t>Level:</w:t>
                            </w:r>
                            <w:r>
                              <w:rPr>
                                <w:color w:val="FFFFFF" w:themeColor="background1"/>
                              </w:rPr>
                              <w:t xml:space="preserve"> Skills Lab</w:t>
                            </w:r>
                          </w:p>
                          <w:p w14:paraId="3597FA3C" w14:textId="77777777" w:rsidR="00B80FFA" w:rsidRDefault="00B25728">
                            <w:pPr>
                              <w:pStyle w:val="FrameContents"/>
                              <w:jc w:val="right"/>
                              <w:rPr>
                                <w:color w:val="FFFFFF" w:themeColor="background1"/>
                              </w:rPr>
                            </w:pPr>
                            <w:r>
                              <w:rPr>
                                <w:b/>
                                <w:color w:val="FFFFFF" w:themeColor="background1"/>
                              </w:rPr>
                              <w:t>Credits:</w:t>
                            </w:r>
                            <w:r>
                              <w:rPr>
                                <w:color w:val="FFFFFF" w:themeColor="background1"/>
                              </w:rPr>
                              <w:t xml:space="preserve"> 5 EC</w:t>
                            </w:r>
                          </w:p>
                          <w:p w14:paraId="2267AE49" w14:textId="77777777" w:rsidR="00B80FFA" w:rsidRDefault="00B80FFA">
                            <w:pPr>
                              <w:pStyle w:val="FrameContents"/>
                              <w:jc w:val="right"/>
                              <w:rPr>
                                <w:b/>
                                <w:color w:val="FFFFFF" w:themeColor="background1"/>
                              </w:rPr>
                            </w:pPr>
                          </w:p>
                          <w:p w14:paraId="7E95DBDD" w14:textId="77777777" w:rsidR="00B80FFA" w:rsidRPr="00127061" w:rsidRDefault="00B25728">
                            <w:pPr>
                              <w:pStyle w:val="FrameContents"/>
                              <w:jc w:val="right"/>
                              <w:rPr>
                                <w:lang w:val="es-ES"/>
                              </w:rPr>
                            </w:pPr>
                            <w:r>
                              <w:rPr>
                                <w:b/>
                                <w:color w:val="FFFFFF" w:themeColor="background1"/>
                                <w:lang w:val="nl-NL"/>
                              </w:rPr>
                              <w:t xml:space="preserve">Course </w:t>
                            </w:r>
                            <w:proofErr w:type="spellStart"/>
                            <w:r>
                              <w:rPr>
                                <w:b/>
                                <w:color w:val="FFFFFF" w:themeColor="background1"/>
                                <w:lang w:val="nl-NL"/>
                              </w:rPr>
                              <w:t>coordinator</w:t>
                            </w:r>
                            <w:proofErr w:type="spellEnd"/>
                            <w:r>
                              <w:rPr>
                                <w:b/>
                                <w:color w:val="FFFFFF" w:themeColor="background1"/>
                                <w:lang w:val="nl-NL"/>
                              </w:rPr>
                              <w:t xml:space="preserve">: </w:t>
                            </w:r>
                            <w:proofErr w:type="spellStart"/>
                            <w:r>
                              <w:rPr>
                                <w:b/>
                                <w:color w:val="FFFFFF" w:themeColor="background1"/>
                              </w:rPr>
                              <w:t>dr.</w:t>
                            </w:r>
                            <w:proofErr w:type="spellEnd"/>
                            <w:r>
                              <w:rPr>
                                <w:b/>
                                <w:color w:val="FFFFFF" w:themeColor="background1"/>
                              </w:rPr>
                              <w:t xml:space="preserve"> </w:t>
                            </w:r>
                            <w:proofErr w:type="spellStart"/>
                            <w:r w:rsidRPr="00127061">
                              <w:rPr>
                                <w:b/>
                                <w:color w:val="FFFFFF" w:themeColor="background1"/>
                                <w:lang w:val="es-ES"/>
                              </w:rPr>
                              <w:t>Dimitrios</w:t>
                            </w:r>
                            <w:proofErr w:type="spellEnd"/>
                            <w:r w:rsidRPr="00127061">
                              <w:rPr>
                                <w:b/>
                                <w:color w:val="FFFFFF" w:themeColor="background1"/>
                                <w:lang w:val="es-ES"/>
                              </w:rPr>
                              <w:t xml:space="preserve"> </w:t>
                            </w:r>
                            <w:proofErr w:type="spellStart"/>
                            <w:r w:rsidRPr="00127061">
                              <w:rPr>
                                <w:b/>
                                <w:color w:val="FFFFFF" w:themeColor="background1"/>
                                <w:lang w:val="es-ES"/>
                              </w:rPr>
                              <w:t>Soudis</w:t>
                            </w:r>
                            <w:proofErr w:type="spellEnd"/>
                            <w:r w:rsidRPr="00127061">
                              <w:rPr>
                                <w:b/>
                                <w:color w:val="FFFFFF" w:themeColor="background1"/>
                                <w:lang w:val="es-ES"/>
                              </w:rPr>
                              <w:t xml:space="preserve"> – </w:t>
                            </w:r>
                            <w:r w:rsidR="00A66D5E">
                              <w:fldChar w:fldCharType="begin"/>
                            </w:r>
                            <w:r w:rsidR="00A66D5E" w:rsidRPr="00213B87">
                              <w:rPr>
                                <w:lang w:val="es-ES"/>
                                <w:rPrChange w:id="10" w:author="juan rivillas" w:date="2022-08-14T16:24:00Z">
                                  <w:rPr/>
                                </w:rPrChange>
                              </w:rPr>
                              <w:instrText xml:space="preserve"> HYPERLINK "mailto:email@rug.nl" \h </w:instrText>
                            </w:r>
                            <w:r w:rsidR="00A66D5E">
                              <w:fldChar w:fldCharType="separate"/>
                            </w:r>
                            <w:r w:rsidRPr="00127061">
                              <w:rPr>
                                <w:rStyle w:val="ListLabel29"/>
                                <w:b/>
                                <w:color w:val="FFFFFF" w:themeColor="background1"/>
                                <w:lang w:val="es-ES"/>
                              </w:rPr>
                              <w:t>d</w:t>
                            </w:r>
                            <w:r w:rsidR="00A66D5E">
                              <w:rPr>
                                <w:rStyle w:val="ListLabel29"/>
                                <w:b/>
                                <w:color w:val="FFFFFF" w:themeColor="background1"/>
                                <w:lang w:val="es-ES"/>
                              </w:rPr>
                              <w:fldChar w:fldCharType="end"/>
                            </w:r>
                            <w:r w:rsidRPr="00127061">
                              <w:rPr>
                                <w:b/>
                                <w:color w:val="FFFFFF" w:themeColor="background1"/>
                                <w:u w:val="single"/>
                                <w:lang w:val="es-ES"/>
                              </w:rPr>
                              <w:t>.soudis@rug.nl</w:t>
                            </w:r>
                            <w:r>
                              <w:rPr>
                                <w:b/>
                                <w:color w:val="FFFFFF" w:themeColor="background1"/>
                                <w:lang w:val="nl-NL"/>
                              </w:rPr>
                              <w:t xml:space="preserve"> </w:t>
                            </w:r>
                          </w:p>
                          <w:p w14:paraId="5620BA13" w14:textId="77777777" w:rsidR="00B80FFA" w:rsidRPr="00127061" w:rsidRDefault="00B80FFA">
                            <w:pPr>
                              <w:pStyle w:val="FrameContents"/>
                              <w:jc w:val="right"/>
                              <w:rPr>
                                <w:lang w:val="es-ES"/>
                              </w:rPr>
                            </w:pPr>
                          </w:p>
                        </w:txbxContent>
                      </wps:txbx>
                      <wps:bodyPr>
                        <a:prstTxWarp prst="textNoShape">
                          <a:avLst/>
                        </a:prstTxWarp>
                        <a:noAutofit/>
                      </wps:bodyPr>
                    </wps:wsp>
                  </a:graphicData>
                </a:graphic>
              </wp:anchor>
            </w:drawing>
          </mc:Choice>
          <mc:Fallback>
            <w:pict>
              <v:rect w14:anchorId="2F40E70B" id="Tekstvak 5" o:spid="_x0000_s1027" style="position:absolute;margin-left:36pt;margin-top:585pt;width:378.6pt;height:108.6pt;z-index:1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" filled="f" stroked="f">
                <v:textbox>
                  <w:txbxContent>
                    <w:p w14:paraId="3C1CCCD2" w14:textId="77777777" w:rsidR="00B80FFA" w:rsidRDefault="00B80FFA">
                      <w:pPr>
                        <w:pStyle w:val="FrameContents"/>
                        <w:jc w:val="right"/>
                        <w:rPr>
                          <w:b/>
                          <w:color w:val="FFFFFF" w:themeColor="background1"/>
                        </w:rPr>
                      </w:pPr>
                    </w:p>
                    <w:p w14:paraId="37EA69B5" w14:textId="77777777" w:rsidR="00B80FFA" w:rsidRDefault="00B25728">
                      <w:pPr>
                        <w:pStyle w:val="FrameContents"/>
                        <w:jc w:val="right"/>
                        <w:rPr>
                          <w:color w:val="FFFFFF" w:themeColor="background1"/>
                        </w:rPr>
                      </w:pPr>
                      <w:r>
                        <w:rPr>
                          <w:b/>
                          <w:color w:val="FFFFFF" w:themeColor="background1"/>
                        </w:rPr>
                        <w:t>Course code</w:t>
                      </w:r>
                      <w:r>
                        <w:rPr>
                          <w:color w:val="FFFFFF" w:themeColor="background1"/>
                        </w:rPr>
                        <w:t>: CFB012A05</w:t>
                      </w:r>
                    </w:p>
                    <w:p w14:paraId="36E6214B" w14:textId="77777777" w:rsidR="00B80FFA" w:rsidRDefault="00B25728">
                      <w:pPr>
                        <w:pStyle w:val="FrameContents"/>
                        <w:jc w:val="right"/>
                        <w:rPr>
                          <w:color w:val="FFFFFF" w:themeColor="background1"/>
                        </w:rPr>
                      </w:pPr>
                      <w:r>
                        <w:rPr>
                          <w:b/>
                          <w:color w:val="FFFFFF" w:themeColor="background1"/>
                        </w:rPr>
                        <w:t>Level:</w:t>
                      </w:r>
                      <w:r>
                        <w:rPr>
                          <w:color w:val="FFFFFF" w:themeColor="background1"/>
                        </w:rPr>
                        <w:t xml:space="preserve"> Skills Lab</w:t>
                      </w:r>
                    </w:p>
                    <w:p w14:paraId="3597FA3C" w14:textId="77777777" w:rsidR="00B80FFA" w:rsidRDefault="00B25728">
                      <w:pPr>
                        <w:pStyle w:val="FrameContents"/>
                        <w:jc w:val="right"/>
                        <w:rPr>
                          <w:color w:val="FFFFFF" w:themeColor="background1"/>
                        </w:rPr>
                      </w:pPr>
                      <w:r>
                        <w:rPr>
                          <w:b/>
                          <w:color w:val="FFFFFF" w:themeColor="background1"/>
                        </w:rPr>
                        <w:t>Credits:</w:t>
                      </w:r>
                      <w:r>
                        <w:rPr>
                          <w:color w:val="FFFFFF" w:themeColor="background1"/>
                        </w:rPr>
                        <w:t xml:space="preserve"> 5 EC</w:t>
                      </w:r>
                    </w:p>
                    <w:p w14:paraId="2267AE49" w14:textId="77777777" w:rsidR="00B80FFA" w:rsidRDefault="00B80FFA">
                      <w:pPr>
                        <w:pStyle w:val="FrameContents"/>
                        <w:jc w:val="right"/>
                        <w:rPr>
                          <w:b/>
                          <w:color w:val="FFFFFF" w:themeColor="background1"/>
                        </w:rPr>
                      </w:pPr>
                    </w:p>
                    <w:p w14:paraId="7E95DBDD" w14:textId="77777777" w:rsidR="00B80FFA" w:rsidRPr="00127061" w:rsidRDefault="00B25728">
                      <w:pPr>
                        <w:pStyle w:val="FrameContents"/>
                        <w:jc w:val="right"/>
                        <w:rPr>
                          <w:lang w:val="es-ES"/>
                        </w:rPr>
                      </w:pPr>
                      <w:r>
                        <w:rPr>
                          <w:b/>
                          <w:color w:val="FFFFFF" w:themeColor="background1"/>
                          <w:lang w:val="nl-NL"/>
                        </w:rPr>
                        <w:t xml:space="preserve">Course </w:t>
                      </w:r>
                      <w:proofErr w:type="spellStart"/>
                      <w:r>
                        <w:rPr>
                          <w:b/>
                          <w:color w:val="FFFFFF" w:themeColor="background1"/>
                          <w:lang w:val="nl-NL"/>
                        </w:rPr>
                        <w:t>coordinator</w:t>
                      </w:r>
                      <w:proofErr w:type="spellEnd"/>
                      <w:r>
                        <w:rPr>
                          <w:b/>
                          <w:color w:val="FFFFFF" w:themeColor="background1"/>
                          <w:lang w:val="nl-NL"/>
                        </w:rPr>
                        <w:t xml:space="preserve">: </w:t>
                      </w:r>
                      <w:proofErr w:type="spellStart"/>
                      <w:r>
                        <w:rPr>
                          <w:b/>
                          <w:color w:val="FFFFFF" w:themeColor="background1"/>
                        </w:rPr>
                        <w:t>dr.</w:t>
                      </w:r>
                      <w:proofErr w:type="spellEnd"/>
                      <w:r>
                        <w:rPr>
                          <w:b/>
                          <w:color w:val="FFFFFF" w:themeColor="background1"/>
                        </w:rPr>
                        <w:t xml:space="preserve"> </w:t>
                      </w:r>
                      <w:proofErr w:type="spellStart"/>
                      <w:r w:rsidRPr="00127061">
                        <w:rPr>
                          <w:b/>
                          <w:color w:val="FFFFFF" w:themeColor="background1"/>
                          <w:lang w:val="es-ES"/>
                        </w:rPr>
                        <w:t>Dimitrios</w:t>
                      </w:r>
                      <w:proofErr w:type="spellEnd"/>
                      <w:r w:rsidRPr="00127061">
                        <w:rPr>
                          <w:b/>
                          <w:color w:val="FFFFFF" w:themeColor="background1"/>
                          <w:lang w:val="es-ES"/>
                        </w:rPr>
                        <w:t xml:space="preserve"> </w:t>
                      </w:r>
                      <w:proofErr w:type="spellStart"/>
                      <w:r w:rsidRPr="00127061">
                        <w:rPr>
                          <w:b/>
                          <w:color w:val="FFFFFF" w:themeColor="background1"/>
                          <w:lang w:val="es-ES"/>
                        </w:rPr>
                        <w:t>Soudis</w:t>
                      </w:r>
                      <w:proofErr w:type="spellEnd"/>
                      <w:r w:rsidRPr="00127061">
                        <w:rPr>
                          <w:b/>
                          <w:color w:val="FFFFFF" w:themeColor="background1"/>
                          <w:lang w:val="es-ES"/>
                        </w:rPr>
                        <w:t xml:space="preserve"> – </w:t>
                      </w:r>
                      <w:r w:rsidR="00A66D5E">
                        <w:fldChar w:fldCharType="begin"/>
                      </w:r>
                      <w:r w:rsidR="00A66D5E" w:rsidRPr="00213B87">
                        <w:rPr>
                          <w:lang w:val="es-ES"/>
                          <w:rPrChange w:id="11" w:author="juan rivillas" w:date="2022-08-14T16:24:00Z">
                            <w:rPr/>
                          </w:rPrChange>
                        </w:rPr>
                        <w:instrText xml:space="preserve"> HYPERLINK "mailto:email@rug.nl" \h </w:instrText>
                      </w:r>
                      <w:r w:rsidR="00A66D5E">
                        <w:fldChar w:fldCharType="separate"/>
                      </w:r>
                      <w:r w:rsidRPr="00127061">
                        <w:rPr>
                          <w:rStyle w:val="ListLabel29"/>
                          <w:b/>
                          <w:color w:val="FFFFFF" w:themeColor="background1"/>
                          <w:lang w:val="es-ES"/>
                        </w:rPr>
                        <w:t>d</w:t>
                      </w:r>
                      <w:r w:rsidR="00A66D5E">
                        <w:rPr>
                          <w:rStyle w:val="ListLabel29"/>
                          <w:b/>
                          <w:color w:val="FFFFFF" w:themeColor="background1"/>
                          <w:lang w:val="es-ES"/>
                        </w:rPr>
                        <w:fldChar w:fldCharType="end"/>
                      </w:r>
                      <w:r w:rsidRPr="00127061">
                        <w:rPr>
                          <w:b/>
                          <w:color w:val="FFFFFF" w:themeColor="background1"/>
                          <w:u w:val="single"/>
                          <w:lang w:val="es-ES"/>
                        </w:rPr>
                        <w:t>.soudis@rug.nl</w:t>
                      </w:r>
                      <w:r>
                        <w:rPr>
                          <w:b/>
                          <w:color w:val="FFFFFF" w:themeColor="background1"/>
                          <w:lang w:val="nl-NL"/>
                        </w:rPr>
                        <w:t xml:space="preserve"> </w:t>
                      </w:r>
                    </w:p>
                    <w:p w14:paraId="5620BA13" w14:textId="77777777" w:rsidR="00B80FFA" w:rsidRPr="00127061" w:rsidRDefault="00B80FFA">
                      <w:pPr>
                        <w:pStyle w:val="FrameContents"/>
                        <w:jc w:val="right"/>
                        <w:rPr>
                          <w:lang w:val="es-ES"/>
                        </w:rPr>
                      </w:pPr>
                    </w:p>
                  </w:txbxContent>
                </v:textbox>
                <w10:wrap type="square"/>
              </v:rect>
            </w:pict>
          </mc:Fallback>
        </mc:AlternateContent>
      </w:r>
      <w:r>
        <w:rPr>
          <w:b/>
          <w:noProof/>
        </w:rPr>
        <mc:AlternateContent>
          <mc:Choice Requires="wpg">
            <w:drawing>
              <wp:anchor distT="0" distB="0" distL="114300" distR="114300" simplePos="0" relativeHeight="20" behindDoc="0" locked="0" layoutInCell="1" allowOverlap="1" wp14:anchorId="7474FDC8" wp14:editId="4738D472">
                <wp:simplePos x="0" y="0"/>
                <wp:positionH relativeFrom="column">
                  <wp:posOffset>0</wp:posOffset>
                </wp:positionH>
                <wp:positionV relativeFrom="paragraph">
                  <wp:posOffset>-170180</wp:posOffset>
                </wp:positionV>
                <wp:extent cx="5090160" cy="1099820"/>
                <wp:effectExtent l="0" t="0" r="0" b="0"/>
                <wp:wrapThrough wrapText="bothSides">
                  <wp:wrapPolygon edited="0">
                    <wp:start x="0" y="0"/>
                    <wp:lineTo x="0" y="21098"/>
                    <wp:lineTo x="17163" y="21098"/>
                    <wp:lineTo x="21481" y="502"/>
                    <wp:lineTo x="21481" y="0"/>
                    <wp:lineTo x="0" y="0"/>
                  </wp:wrapPolygon>
                </wp:wrapThrough>
                <wp:docPr id="7" name="Groeperen 9"/>
                <wp:cNvGraphicFramePr/>
                <a:graphic xmlns:a="http://schemas.openxmlformats.org/drawingml/2006/main">
                  <a:graphicData uri="http://schemas.microsoft.com/office/word/2010/wordprocessingGroup">
                    <wpg:wgp>
                      <wpg:cNvGrpSpPr/>
                      <wpg:grpSpPr>
                        <a:xfrm>
                          <a:off x="0" y="0"/>
                          <a:ext cx="5089680" cy="1099080"/>
                          <a:chOff x="0" y="0"/>
                          <a:chExt cx="0" cy="0"/>
                        </a:xfrm>
                      </wpg:grpSpPr>
                      <wps:wsp>
                        <wps:cNvPr id="3" name="Diagonal Stripe 3"/>
                        <wps:cNvSpPr/>
                        <wps:spPr>
                          <a:xfrm>
                            <a:off x="4005000" y="0"/>
                            <a:ext cx="1084680" cy="1099080"/>
                          </a:xfrm>
                          <a:prstGeom prst="diagStripe">
                            <a:avLst>
                              <a:gd name="adj" fmla="val 0"/>
                            </a:avLst>
                          </a:prstGeom>
                          <a:solidFill>
                            <a:schemeClr val="bg1"/>
                          </a:solidFill>
                          <a:ln>
                            <a:no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s:wsp>
                        <wps:cNvPr id="6" name="Rectangle 6"/>
                        <wps:cNvSpPr/>
                        <wps:spPr>
                          <a:xfrm>
                            <a:off x="0" y="10800"/>
                            <a:ext cx="4007520" cy="1088280"/>
                          </a:xfrm>
                          <a:prstGeom prst="rect">
                            <a:avLst/>
                          </a:prstGeom>
                          <a:solidFill>
                            <a:schemeClr val="bg1"/>
                          </a:solidFill>
                          <a:ln>
                            <a:noFill/>
                          </a:ln>
                          <a:effectLst>
                            <a:outerShdw blurRad="40000" dist="23000" dir="5400000" rotWithShape="0">
                              <a:srgbClr val="000000">
                                <a:alpha val="35000"/>
                              </a:srgbClr>
                            </a:outerShdw>
                          </a:effectLst>
                        </wps:spPr>
                        <wps:style>
                          <a:lnRef idx="1">
                            <a:schemeClr val="accent1"/>
                          </a:lnRef>
                          <a:fillRef idx="3">
                            <a:schemeClr val="accent1"/>
                          </a:fillRef>
                          <a:effectRef idx="2">
                            <a:schemeClr val="accent1"/>
                          </a:effectRef>
                          <a:fontRef idx="minor"/>
                        </wps:style>
                        <wps:bodyPr/>
                      </wps:wsp>
                    </wpg:wgp>
                  </a:graphicData>
                </a:graphic>
              </wp:anchor>
            </w:drawing>
          </mc:Choice>
          <mc:Fallback>
            <w:pict>
              <v:group id="shape_0" alt="Groeperen 9" style="position:absolute;margin-left:0pt;margin-top:-13.4pt;width:400.75pt;height:86.55pt" coordorigin="0,-268" coordsize="8015,1731">
                <v:rect id="shape_0" fillcolor="white" stroked="f" style="position:absolute;left:0;top:-251;width:6310;height:1713">
                  <w10:wrap type="none"/>
                  <v:fill o:detectmouseclick="t" type="solid" color2="black"/>
                  <v:stroke color="#3465a4" weight="9360" joinstyle="round" endcap="flat"/>
                  <v:shadow on="t" obscured="f" color="black"/>
                </v:rect>
              </v:group>
            </w:pict>
          </mc:Fallback>
        </mc:AlternateContent>
      </w:r>
      <w:r>
        <w:rPr>
          <w:b/>
          <w:noProof/>
        </w:rPr>
        <w:drawing>
          <wp:anchor distT="0" distB="0" distL="114300" distR="114300" simplePos="0" relativeHeight="21" behindDoc="0" locked="0" layoutInCell="1" allowOverlap="1" wp14:anchorId="6A3AFDBE" wp14:editId="7425442D">
            <wp:simplePos x="0" y="0"/>
            <wp:positionH relativeFrom="column">
              <wp:posOffset>261620</wp:posOffset>
            </wp:positionH>
            <wp:positionV relativeFrom="page">
              <wp:posOffset>1022350</wp:posOffset>
            </wp:positionV>
            <wp:extent cx="3657600" cy="563880"/>
            <wp:effectExtent l="0" t="0" r="0" b="0"/>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fbeelding 8"/>
                    <pic:cNvPicPr>
                      <a:picLocks noChangeAspect="1" noChangeArrowheads="1"/>
                    </pic:cNvPicPr>
                  </pic:nvPicPr>
                  <pic:blipFill>
                    <a:blip r:embed="rId7"/>
                    <a:stretch>
                      <a:fillRect/>
                    </a:stretch>
                  </pic:blipFill>
                  <pic:spPr bwMode="auto">
                    <a:xfrm>
                      <a:off x="0" y="0"/>
                      <a:ext cx="3657600" cy="563880"/>
                    </a:xfrm>
                    <a:prstGeom prst="rect">
                      <a:avLst/>
                    </a:prstGeom>
                  </pic:spPr>
                </pic:pic>
              </a:graphicData>
            </a:graphic>
          </wp:anchor>
        </w:drawing>
      </w:r>
    </w:p>
    <w:p w14:paraId="6C308B87" w14:textId="77777777" w:rsidR="00B80FFA" w:rsidRDefault="00B25728">
      <w:pPr>
        <w:pStyle w:val="Heading1"/>
      </w:pPr>
      <w:r>
        <w:lastRenderedPageBreak/>
        <w:t>Content</w:t>
      </w:r>
    </w:p>
    <w:p w14:paraId="1D65ABDD" w14:textId="77777777" w:rsidR="00B80FFA" w:rsidRDefault="00B80FFA"/>
    <w:p w14:paraId="607EED76" w14:textId="77777777" w:rsidR="00B80FFA" w:rsidRDefault="00B80FFA"/>
    <w:sdt>
      <w:sdtPr>
        <w:id w:val="949984909"/>
        <w:docPartObj>
          <w:docPartGallery w:val="Table of Contents"/>
          <w:docPartUnique/>
        </w:docPartObj>
      </w:sdtPr>
      <w:sdtEndPr/>
      <w:sdtContent>
        <w:p w14:paraId="0068C035" w14:textId="77777777" w:rsidR="00B80FFA" w:rsidRDefault="00B25728">
          <w:pPr>
            <w:tabs>
              <w:tab w:val="right" w:pos="9055"/>
            </w:tabs>
            <w:spacing w:before="240"/>
          </w:pPr>
          <w:r>
            <w:fldChar w:fldCharType="begin"/>
          </w:r>
          <w:r>
            <w:rPr>
              <w:rFonts w:ascii="Georgia" w:eastAsia="Georgia" w:hAnsi="Georgia" w:cs="Georgia"/>
            </w:rPr>
            <w:instrText>TOC \z \o "1-9" \u \h</w:instrText>
          </w:r>
          <w:r>
            <w:rPr>
              <w:rFonts w:ascii="Georgia" w:eastAsia="Georgia" w:hAnsi="Georgia" w:cs="Georgia"/>
            </w:rPr>
            <w:fldChar w:fldCharType="separate"/>
          </w:r>
          <w:r>
            <w:rPr>
              <w:rFonts w:ascii="Georgia" w:eastAsia="Georgia" w:hAnsi="Georgia" w:cs="Georgia"/>
              <w:color w:val="DE0000"/>
            </w:rPr>
            <w:t>Content</w:t>
          </w:r>
          <w:r>
            <w:rPr>
              <w:rFonts w:ascii="Georgia" w:eastAsia="Georgia" w:hAnsi="Georgia" w:cs="Georgia"/>
              <w:color w:val="DE0000"/>
            </w:rPr>
            <w:tab/>
            <w:t>1</w:t>
          </w:r>
        </w:p>
        <w:p w14:paraId="4DA259CA" w14:textId="77777777" w:rsidR="00B80FFA" w:rsidRDefault="00B25728">
          <w:pPr>
            <w:tabs>
              <w:tab w:val="right" w:pos="9055"/>
            </w:tabs>
            <w:spacing w:before="240"/>
          </w:pPr>
          <w:r>
            <w:rPr>
              <w:rFonts w:ascii="Georgia" w:eastAsia="Georgia" w:hAnsi="Georgia" w:cs="Georgia"/>
              <w:color w:val="DE0000"/>
            </w:rPr>
            <w:t>Introduction</w:t>
          </w:r>
          <w:r>
            <w:rPr>
              <w:rFonts w:ascii="Georgia" w:eastAsia="Georgia" w:hAnsi="Georgia" w:cs="Georgia"/>
              <w:color w:val="DE0000"/>
            </w:rPr>
            <w:tab/>
            <w:t>2</w:t>
          </w:r>
        </w:p>
        <w:p w14:paraId="685B7E7D" w14:textId="77777777" w:rsidR="00B80FFA" w:rsidRDefault="00B25728">
          <w:pPr>
            <w:tabs>
              <w:tab w:val="right" w:pos="9055"/>
            </w:tabs>
            <w:ind w:left="180" w:hanging="180"/>
          </w:pPr>
          <w:r>
            <w:t>Learning goals</w:t>
          </w:r>
          <w:r>
            <w:tab/>
            <w:t>2</w:t>
          </w:r>
        </w:p>
        <w:p w14:paraId="19105D0D" w14:textId="77777777" w:rsidR="00B80FFA" w:rsidRDefault="00B25728">
          <w:pPr>
            <w:tabs>
              <w:tab w:val="right" w:pos="9055"/>
            </w:tabs>
            <w:ind w:left="180" w:hanging="180"/>
          </w:pPr>
          <w:r>
            <w:t>Course structure</w:t>
          </w:r>
          <w:r>
            <w:tab/>
            <w:t>2</w:t>
          </w:r>
        </w:p>
        <w:p w14:paraId="23CE74D2" w14:textId="77777777" w:rsidR="00B80FFA" w:rsidRDefault="00B25728">
          <w:pPr>
            <w:tabs>
              <w:tab w:val="right" w:pos="9055"/>
            </w:tabs>
            <w:spacing w:before="240"/>
          </w:pPr>
          <w:r>
            <w:rPr>
              <w:rFonts w:ascii="Georgia" w:eastAsia="Georgia" w:hAnsi="Georgia" w:cs="Georgia"/>
              <w:color w:val="DE0000"/>
            </w:rPr>
            <w:t>Practical Information</w:t>
          </w:r>
          <w:r>
            <w:rPr>
              <w:rFonts w:ascii="Georgia" w:eastAsia="Georgia" w:hAnsi="Georgia" w:cs="Georgia"/>
              <w:color w:val="DE0000"/>
            </w:rPr>
            <w:tab/>
            <w:t>4</w:t>
          </w:r>
        </w:p>
        <w:p w14:paraId="42645F80" w14:textId="77777777" w:rsidR="00B80FFA" w:rsidRDefault="00B25728">
          <w:pPr>
            <w:tabs>
              <w:tab w:val="right" w:pos="9055"/>
            </w:tabs>
            <w:ind w:left="180" w:hanging="180"/>
          </w:pPr>
          <w:r>
            <w:t>Literature</w:t>
          </w:r>
          <w:r>
            <w:tab/>
            <w:t>4</w:t>
          </w:r>
        </w:p>
        <w:p w14:paraId="1FB088B8" w14:textId="77777777" w:rsidR="00B80FFA" w:rsidRDefault="00B25728">
          <w:pPr>
            <w:tabs>
              <w:tab w:val="right" w:pos="9055"/>
            </w:tabs>
            <w:ind w:left="180" w:hanging="180"/>
          </w:pPr>
          <w:r>
            <w:t>Essentials library</w:t>
          </w:r>
          <w:r>
            <w:tab/>
            <w:t>4</w:t>
          </w:r>
        </w:p>
        <w:p w14:paraId="5279BECE" w14:textId="77777777" w:rsidR="00B80FFA" w:rsidRDefault="00B25728">
          <w:pPr>
            <w:tabs>
              <w:tab w:val="right" w:pos="9055"/>
            </w:tabs>
            <w:ind w:left="180" w:hanging="180"/>
          </w:pPr>
          <w:r>
            <w:t>Nestor</w:t>
          </w:r>
          <w:r>
            <w:tab/>
            <w:t>4</w:t>
          </w:r>
        </w:p>
        <w:p w14:paraId="2399B503" w14:textId="77777777" w:rsidR="00B80FFA" w:rsidRDefault="00B25728">
          <w:pPr>
            <w:tabs>
              <w:tab w:val="right" w:pos="9055"/>
            </w:tabs>
            <w:ind w:left="180" w:hanging="180"/>
          </w:pPr>
          <w:r>
            <w:t>Assessment</w:t>
          </w:r>
          <w:r>
            <w:tab/>
            <w:t>4</w:t>
          </w:r>
        </w:p>
        <w:p w14:paraId="5AC1F534" w14:textId="77777777" w:rsidR="00B80FFA" w:rsidRDefault="00B25728">
          <w:pPr>
            <w:tabs>
              <w:tab w:val="right" w:pos="9055"/>
            </w:tabs>
            <w:ind w:left="180" w:hanging="180"/>
          </w:pPr>
          <w:r>
            <w:t>Attendance &amp; Absence</w:t>
          </w:r>
          <w:r>
            <w:tab/>
            <w:t>5</w:t>
          </w:r>
        </w:p>
        <w:p w14:paraId="5DE89FCF" w14:textId="77777777" w:rsidR="00B80FFA" w:rsidRDefault="00B25728">
          <w:pPr>
            <w:tabs>
              <w:tab w:val="right" w:pos="9055"/>
            </w:tabs>
            <w:ind w:left="180" w:hanging="180"/>
          </w:pPr>
          <w:r>
            <w:t>Cheating and plagiarism</w:t>
          </w:r>
          <w:r>
            <w:tab/>
            <w:t>5</w:t>
          </w:r>
        </w:p>
        <w:p w14:paraId="4047B2D3" w14:textId="77777777" w:rsidR="00B80FFA" w:rsidRDefault="00B25728">
          <w:pPr>
            <w:tabs>
              <w:tab w:val="right" w:pos="9055"/>
            </w:tabs>
            <w:ind w:left="180" w:hanging="180"/>
          </w:pPr>
          <w:r>
            <w:t>Contact information</w:t>
          </w:r>
          <w:r>
            <w:tab/>
            <w:t>5</w:t>
          </w:r>
        </w:p>
        <w:p w14:paraId="19A40E57" w14:textId="77777777" w:rsidR="00B80FFA" w:rsidRDefault="00B25728">
          <w:pPr>
            <w:tabs>
              <w:tab w:val="right" w:pos="9055"/>
            </w:tabs>
            <w:spacing w:before="240"/>
          </w:pPr>
          <w:r>
            <w:rPr>
              <w:rFonts w:ascii="Georgia" w:eastAsia="Georgia" w:hAnsi="Georgia" w:cs="Georgia"/>
              <w:color w:val="DE0000"/>
            </w:rPr>
            <w:t>Weekly schedule</w:t>
          </w:r>
          <w:r>
            <w:rPr>
              <w:rFonts w:ascii="Georgia" w:eastAsia="Georgia" w:hAnsi="Georgia" w:cs="Georgia"/>
              <w:color w:val="DE0000"/>
            </w:rPr>
            <w:tab/>
            <w:t>6</w:t>
          </w:r>
        </w:p>
        <w:p w14:paraId="45C6D03C" w14:textId="5E7D06CE" w:rsidR="00B80FFA" w:rsidRDefault="00B25728">
          <w:pPr>
            <w:tabs>
              <w:tab w:val="right" w:pos="9055"/>
            </w:tabs>
            <w:ind w:left="180" w:hanging="180"/>
          </w:pPr>
          <w:r>
            <w:t>Week 1</w:t>
          </w:r>
          <w:r>
            <w:rPr>
              <w:rFonts w:ascii="Cambria" w:eastAsia="Cambria" w:hAnsi="Cambria" w:cs="Cambria"/>
              <w:color w:val="000000"/>
            </w:rPr>
            <w:t xml:space="preserve">. </w:t>
          </w:r>
          <w:ins w:id="12" w:author="juan rivillas" w:date="2022-08-16T14:29:00Z">
            <w:r w:rsidR="00756747">
              <w:rPr>
                <w:rFonts w:ascii="Cambria" w:eastAsia="Cambria" w:hAnsi="Cambria" w:cs="Cambria"/>
                <w:color w:val="000000"/>
              </w:rPr>
              <w:t>What is exploratory data analysis?</w:t>
            </w:r>
          </w:ins>
          <w:del w:id="13" w:author="juan rivillas" w:date="2022-08-16T14:29:00Z">
            <w:r w:rsidDel="00756747">
              <w:rPr>
                <w:rFonts w:ascii="Cambria" w:eastAsia="Cambria" w:hAnsi="Cambria" w:cs="Cambria"/>
                <w:color w:val="000000"/>
              </w:rPr>
              <w:delText>Multiple Regression</w:delText>
            </w:r>
          </w:del>
          <w:r>
            <w:tab/>
            <w:t>6</w:t>
          </w:r>
        </w:p>
        <w:p w14:paraId="772F6336" w14:textId="08BDC6E8" w:rsidR="00B80FFA" w:rsidRDefault="00B25728">
          <w:pPr>
            <w:tabs>
              <w:tab w:val="right" w:pos="9055"/>
            </w:tabs>
            <w:ind w:left="180" w:hanging="180"/>
          </w:pPr>
          <w:r>
            <w:t xml:space="preserve">Week 2. </w:t>
          </w:r>
          <w:del w:id="14" w:author="juan rivillas" w:date="2022-08-16T14:29:00Z">
            <w:r w:rsidDel="00756747">
              <w:delText>Challenges in Multiple Regression</w:delText>
            </w:r>
          </w:del>
          <w:ins w:id="15" w:author="juan rivillas" w:date="2022-08-16T14:29:00Z">
            <w:r w:rsidR="00756747">
              <w:t xml:space="preserve">What is correlation analysis and test the </w:t>
            </w:r>
            <w:proofErr w:type="spellStart"/>
            <w:r w:rsidR="00756747">
              <w:t>sugnificance</w:t>
            </w:r>
            <w:proofErr w:type="spellEnd"/>
            <w:r w:rsidR="00756747">
              <w:t>?</w:t>
            </w:r>
          </w:ins>
          <w:r>
            <w:tab/>
            <w:t>7</w:t>
          </w:r>
        </w:p>
        <w:p w14:paraId="6FFE1184" w14:textId="0BF9AA13" w:rsidR="00B80FFA" w:rsidRDefault="00B25728">
          <w:pPr>
            <w:tabs>
              <w:tab w:val="right" w:pos="9055"/>
            </w:tabs>
            <w:ind w:left="180" w:hanging="180"/>
          </w:pPr>
          <w:r>
            <w:t xml:space="preserve">Week 3. </w:t>
          </w:r>
          <w:ins w:id="16" w:author="juan rivillas" w:date="2022-08-16T14:29:00Z">
            <w:r w:rsidR="00756747">
              <w:t>Clustering Analysis and Latent Class Analysis</w:t>
            </w:r>
          </w:ins>
          <w:del w:id="17" w:author="juan rivillas" w:date="2022-08-16T14:30:00Z">
            <w:r w:rsidDel="00756747">
              <w:delText>Generalised Linear Models</w:delText>
            </w:r>
          </w:del>
          <w:r>
            <w:tab/>
            <w:t>8</w:t>
          </w:r>
        </w:p>
        <w:p w14:paraId="00F2DB62" w14:textId="7F186B0E" w:rsidR="00B80FFA" w:rsidRDefault="00B25728">
          <w:pPr>
            <w:tabs>
              <w:tab w:val="right" w:pos="9055"/>
            </w:tabs>
            <w:ind w:left="180" w:hanging="180"/>
          </w:pPr>
          <w:r>
            <w:t xml:space="preserve">Week 4. </w:t>
          </w:r>
          <w:del w:id="18" w:author="juan rivillas" w:date="2022-08-16T14:30:00Z">
            <w:r w:rsidDel="00756747">
              <w:delText xml:space="preserve">Applications of </w:delText>
            </w:r>
          </w:del>
          <w:ins w:id="19" w:author="juan rivillas" w:date="2022-08-16T14:30:00Z">
            <w:r w:rsidR="00756747">
              <w:t xml:space="preserve">Linear </w:t>
            </w:r>
          </w:ins>
          <w:r>
            <w:t>Regression</w:t>
          </w:r>
          <w:r>
            <w:tab/>
            <w:t>9</w:t>
          </w:r>
        </w:p>
        <w:p w14:paraId="7FD6FDC3" w14:textId="511495CF" w:rsidR="00B80FFA" w:rsidRDefault="00B25728">
          <w:pPr>
            <w:tabs>
              <w:tab w:val="right" w:pos="9055"/>
            </w:tabs>
            <w:ind w:left="180" w:hanging="180"/>
          </w:pPr>
          <w:r>
            <w:t xml:space="preserve">Week 5. </w:t>
          </w:r>
          <w:ins w:id="20" w:author="juan rivillas" w:date="2022-08-16T14:30:00Z">
            <w:r w:rsidR="00756747">
              <w:t>Generalised Linear Models</w:t>
            </w:r>
            <w:r w:rsidR="00756747" w:rsidDel="00756747">
              <w:t xml:space="preserve"> </w:t>
            </w:r>
          </w:ins>
          <w:del w:id="21" w:author="juan rivillas" w:date="2022-08-16T14:30:00Z">
            <w:r w:rsidDel="00756747">
              <w:delText>Principal Compontents and Cluster Analysis</w:delText>
            </w:r>
          </w:del>
          <w:r>
            <w:t xml:space="preserve"> </w:t>
          </w:r>
          <w:r>
            <w:tab/>
            <w:t>10</w:t>
          </w:r>
        </w:p>
        <w:p w14:paraId="75D226C3" w14:textId="5A698084" w:rsidR="00B80FFA" w:rsidRDefault="00B25728">
          <w:pPr>
            <w:tabs>
              <w:tab w:val="right" w:pos="9055"/>
            </w:tabs>
            <w:ind w:left="180" w:hanging="180"/>
          </w:pPr>
          <w:r>
            <w:t>Week 6.</w:t>
          </w:r>
          <w:bookmarkStart w:id="22" w:name="__DdeLink__962_1597930811"/>
          <w:r>
            <w:t xml:space="preserve"> </w:t>
          </w:r>
          <w:bookmarkEnd w:id="22"/>
          <w:ins w:id="23" w:author="juan rivillas" w:date="2022-08-16T14:30:00Z">
            <w:r w:rsidR="00756747">
              <w:t>Multi-Variable Regression</w:t>
            </w:r>
          </w:ins>
          <w:del w:id="24" w:author="juan rivillas" w:date="2022-08-16T14:30:00Z">
            <w:r w:rsidDel="00756747">
              <w:delText xml:space="preserve">Importing, Tidying and Joining </w:delText>
            </w:r>
            <w:bookmarkStart w:id="25" w:name="__DdeLink__582_863269875"/>
            <w:r w:rsidDel="00756747">
              <w:delText>Datasets</w:delText>
            </w:r>
          </w:del>
          <w:bookmarkEnd w:id="25"/>
          <w:r>
            <w:tab/>
            <w:t>11</w:t>
          </w:r>
          <w:proofErr w:type="spellStart"/>
        </w:p>
        <w:p w14:paraId="1A25F510" w14:textId="3608A813" w:rsidR="00B80FFA" w:rsidRDefault="00B25728">
          <w:pPr>
            <w:tabs>
              <w:tab w:val="right" w:pos="9055"/>
            </w:tabs>
            <w:ind w:left="180" w:hanging="180"/>
          </w:pPr>
          <w:r>
            <w:t>W</w:t>
          </w:r>
          <w:proofErr w:type="spellEnd"/>
          <w:r>
            <w:t xml:space="preserve">eek 7. </w:t>
          </w:r>
          <w:ins w:id="26" w:author="juan rivillas" w:date="2022-08-16T14:31:00Z">
            <w:r w:rsidR="00756747">
              <w:t xml:space="preserve">Regression analysis in practice: </w:t>
            </w:r>
          </w:ins>
          <w:r>
            <w:t>Open datasets for SDG monitoring</w:t>
          </w:r>
          <w:r>
            <w:tab/>
            <w:t>12</w:t>
          </w:r>
        </w:p>
        <w:p w14:paraId="3D3721C8" w14:textId="696D441A" w:rsidR="00B80FFA" w:rsidRDefault="00B25728">
          <w:pPr>
            <w:tabs>
              <w:tab w:val="right" w:pos="9055"/>
            </w:tabs>
            <w:ind w:left="180" w:hanging="180"/>
          </w:pPr>
          <w:r>
            <w:t>Week 8.</w:t>
          </w:r>
          <w:r>
            <w:rPr>
              <w:b/>
            </w:rPr>
            <w:t xml:space="preserve"> </w:t>
          </w:r>
          <w:r>
            <w:t>Pu</w:t>
          </w:r>
          <w:ins w:id="27" w:author="juan rivillas" w:date="2022-08-16T14:31:00Z">
            <w:r w:rsidR="00756747">
              <w:t>t</w:t>
            </w:r>
          </w:ins>
          <w:r>
            <w:t>ting it all together</w:t>
          </w:r>
          <w:ins w:id="28" w:author="juan rivillas" w:date="2022-08-16T14:31:00Z">
            <w:r w:rsidR="00756747">
              <w:t xml:space="preserve"> into your own research project</w:t>
            </w:r>
          </w:ins>
          <w:r>
            <w:tab/>
            <w:t>13</w:t>
          </w:r>
        </w:p>
        <w:p w14:paraId="0717CDA0" w14:textId="77777777" w:rsidR="00B80FFA" w:rsidRDefault="00B25728">
          <w:pPr>
            <w:tabs>
              <w:tab w:val="right" w:pos="9055"/>
            </w:tabs>
            <w:ind w:left="180" w:hanging="180"/>
          </w:pPr>
          <w:r>
            <w:t>Week 9. Your Turn!</w:t>
          </w:r>
          <w:r>
            <w:tab/>
            <w:t>14</w:t>
          </w:r>
        </w:p>
        <w:p w14:paraId="3738300B" w14:textId="77777777" w:rsidR="00B80FFA" w:rsidRDefault="00B25728">
          <w:pPr>
            <w:tabs>
              <w:tab w:val="right" w:pos="9055"/>
            </w:tabs>
            <w:spacing w:before="240"/>
          </w:pPr>
          <w:r>
            <w:rPr>
              <w:rFonts w:ascii="Georgia" w:eastAsia="Georgia" w:hAnsi="Georgia" w:cs="Georgia"/>
              <w:color w:val="DE0000"/>
            </w:rPr>
            <w:t>Appendices</w:t>
          </w:r>
          <w:r>
            <w:rPr>
              <w:rFonts w:ascii="Georgia" w:eastAsia="Georgia" w:hAnsi="Georgia" w:cs="Georgia"/>
              <w:color w:val="DE0000"/>
            </w:rPr>
            <w:tab/>
            <w:t>15</w:t>
          </w:r>
        </w:p>
        <w:p w14:paraId="0197E354" w14:textId="77777777" w:rsidR="00B80FFA" w:rsidRDefault="00B25728">
          <w:pPr>
            <w:tabs>
              <w:tab w:val="right" w:pos="9055"/>
            </w:tabs>
            <w:ind w:left="180" w:hanging="180"/>
          </w:pPr>
          <w:r>
            <w:t>Appendix 1. Assignments and Assessment</w:t>
          </w:r>
          <w:r>
            <w:tab/>
            <w:t>15</w:t>
          </w:r>
        </w:p>
        <w:p w14:paraId="3AF8AC03" w14:textId="77777777" w:rsidR="00B80FFA" w:rsidRDefault="00B25728">
          <w:r>
            <w:fldChar w:fldCharType="end"/>
          </w:r>
        </w:p>
      </w:sdtContent>
    </w:sdt>
    <w:p w14:paraId="70EBC628" w14:textId="77777777" w:rsidR="00B80FFA" w:rsidRDefault="00B80FFA"/>
    <w:p w14:paraId="201DD462" w14:textId="77777777" w:rsidR="00B80FFA" w:rsidRDefault="00B80FFA">
      <w:pPr>
        <w:rPr>
          <w:b/>
        </w:rPr>
      </w:pPr>
    </w:p>
    <w:p w14:paraId="33698427" w14:textId="77777777" w:rsidR="00B80FFA" w:rsidRDefault="00B25728">
      <w:r>
        <w:br w:type="page"/>
      </w:r>
    </w:p>
    <w:p w14:paraId="71FF89C2" w14:textId="77777777" w:rsidR="00B80FFA" w:rsidRDefault="00B25728">
      <w:pPr>
        <w:pStyle w:val="Heading1"/>
      </w:pPr>
      <w:bookmarkStart w:id="29" w:name="_30j0zll"/>
      <w:bookmarkEnd w:id="29"/>
      <w:r>
        <w:lastRenderedPageBreak/>
        <w:t>Introduction</w:t>
      </w:r>
    </w:p>
    <w:p w14:paraId="1206796F" w14:textId="709482D0" w:rsidR="00675728" w:rsidRPr="00CF3C4A" w:rsidRDefault="00E904F5">
      <w:pPr>
        <w:spacing w:after="240"/>
        <w:jc w:val="both"/>
        <w:rPr>
          <w:ins w:id="30" w:author="juan rivillas" w:date="2022-08-05T17:00:00Z"/>
          <w:rFonts w:eastAsia="Verdana"/>
          <w:color w:val="00000A"/>
          <w:sz w:val="22"/>
          <w:szCs w:val="22"/>
          <w:lang w:eastAsia="zh-CN" w:bidi="hi-IN"/>
        </w:rPr>
        <w:pPrChange w:id="31" w:author="juan rivillas" w:date="2022-08-06T12:55:00Z">
          <w:pPr>
            <w:jc w:val="both"/>
          </w:pPr>
        </w:pPrChange>
      </w:pPr>
      <w:ins w:id="32" w:author="juan rivillas" w:date="2022-08-05T16:59:00Z">
        <w:r w:rsidRPr="00273822">
          <w:rPr>
            <w:rFonts w:eastAsia="Verdana"/>
            <w:color w:val="00000A"/>
            <w:sz w:val="22"/>
            <w:szCs w:val="22"/>
            <w:lang w:eastAsia="zh-CN" w:bidi="hi-IN"/>
          </w:rPr>
          <w:t xml:space="preserve">The main purpose of the Statistic II is </w:t>
        </w:r>
      </w:ins>
      <w:ins w:id="33" w:author="juan rivillas" w:date="2022-08-05T17:00:00Z">
        <w:r w:rsidRPr="007F2F83">
          <w:rPr>
            <w:rFonts w:eastAsia="Verdana"/>
            <w:color w:val="00000A"/>
            <w:sz w:val="22"/>
            <w:szCs w:val="22"/>
            <w:lang w:eastAsia="zh-CN" w:bidi="hi-IN"/>
          </w:rPr>
          <w:t xml:space="preserve">to </w:t>
        </w:r>
      </w:ins>
      <w:ins w:id="34" w:author="juan rivillas" w:date="2022-08-05T17:01:00Z">
        <w:r w:rsidR="00675728" w:rsidRPr="008778B8">
          <w:rPr>
            <w:rFonts w:eastAsia="Verdana"/>
            <w:color w:val="00000A"/>
            <w:sz w:val="22"/>
            <w:szCs w:val="22"/>
            <w:lang w:eastAsia="zh-CN" w:bidi="hi-IN"/>
          </w:rPr>
          <w:t>ens</w:t>
        </w:r>
        <w:r w:rsidR="00675728" w:rsidRPr="00A97E42">
          <w:rPr>
            <w:rFonts w:eastAsia="Verdana"/>
            <w:color w:val="00000A"/>
            <w:sz w:val="22"/>
            <w:szCs w:val="22"/>
            <w:lang w:eastAsia="zh-CN" w:bidi="hi-IN"/>
          </w:rPr>
          <w:t>ure that student</w:t>
        </w:r>
      </w:ins>
      <w:ins w:id="35" w:author="juan rivillas" w:date="2022-08-05T17:06:00Z">
        <w:r w:rsidR="00675728" w:rsidRPr="00A97E42">
          <w:rPr>
            <w:rFonts w:eastAsia="Verdana"/>
            <w:color w:val="00000A"/>
            <w:sz w:val="22"/>
            <w:szCs w:val="22"/>
            <w:lang w:eastAsia="zh-CN" w:bidi="hi-IN"/>
          </w:rPr>
          <w:t>s</w:t>
        </w:r>
      </w:ins>
      <w:ins w:id="36" w:author="juan rivillas" w:date="2022-08-05T17:01:00Z">
        <w:r w:rsidR="00675728" w:rsidRPr="00A97E42">
          <w:rPr>
            <w:rFonts w:eastAsia="Verdana"/>
            <w:color w:val="00000A"/>
            <w:sz w:val="22"/>
            <w:szCs w:val="22"/>
            <w:lang w:eastAsia="zh-CN" w:bidi="hi-IN"/>
          </w:rPr>
          <w:t xml:space="preserve"> are confident applying the steps in regression modelling process</w:t>
        </w:r>
      </w:ins>
      <w:ins w:id="37" w:author="juan rivillas" w:date="2022-08-05T17:03:00Z">
        <w:r w:rsidR="00675728" w:rsidRPr="00A97E42">
          <w:rPr>
            <w:rFonts w:eastAsia="Verdana"/>
            <w:color w:val="00000A"/>
            <w:sz w:val="22"/>
            <w:szCs w:val="22"/>
            <w:lang w:eastAsia="zh-CN" w:bidi="hi-IN"/>
          </w:rPr>
          <w:t xml:space="preserve">. </w:t>
        </w:r>
      </w:ins>
      <w:ins w:id="38" w:author="juan rivillas" w:date="2022-08-06T12:53:00Z">
        <w:r w:rsidR="00A97E42" w:rsidRPr="00A97E42">
          <w:rPr>
            <w:rFonts w:eastAsia="Verdana"/>
            <w:color w:val="00000A"/>
            <w:sz w:val="22"/>
            <w:szCs w:val="22"/>
            <w:lang w:eastAsia="zh-CN" w:bidi="hi-IN"/>
            <w:rPrChange w:id="39" w:author="juan rivillas" w:date="2022-08-06T12:53:00Z">
              <w:rPr>
                <w:rFonts w:ascii="Segoe UI" w:hAnsi="Segoe UI" w:cs="Segoe UI"/>
                <w:color w:val="24292E"/>
                <w:lang w:eastAsia="es-ES_tradnl"/>
              </w:rPr>
            </w:rPrChange>
          </w:rPr>
          <w:t xml:space="preserve">This course </w:t>
        </w:r>
      </w:ins>
      <w:ins w:id="40" w:author="juan rivillas" w:date="2022-08-14T16:25:00Z">
        <w:r w:rsidR="00213B87" w:rsidRPr="00A97E42">
          <w:rPr>
            <w:rFonts w:eastAsia="Verdana"/>
            <w:color w:val="00000A"/>
            <w:sz w:val="22"/>
            <w:szCs w:val="22"/>
            <w:lang w:eastAsia="zh-CN" w:bidi="hi-IN"/>
            <w:rPrChange w:id="41" w:author="juan rivillas" w:date="2022-08-06T12:53:00Z">
              <w:rPr>
                <w:rFonts w:eastAsia="Verdana"/>
                <w:color w:val="00000A"/>
                <w:sz w:val="22"/>
                <w:szCs w:val="22"/>
                <w:lang w:eastAsia="zh-CN" w:bidi="hi-IN"/>
              </w:rPr>
            </w:rPrChange>
          </w:rPr>
          <w:t>introduces</w:t>
        </w:r>
      </w:ins>
      <w:ins w:id="42" w:author="juan rivillas" w:date="2022-08-06T12:53:00Z">
        <w:r w:rsidR="00A97E42" w:rsidRPr="00A97E42">
          <w:rPr>
            <w:rFonts w:eastAsia="Verdana"/>
            <w:color w:val="00000A"/>
            <w:sz w:val="22"/>
            <w:szCs w:val="22"/>
            <w:lang w:eastAsia="zh-CN" w:bidi="hi-IN"/>
            <w:rPrChange w:id="43" w:author="juan rivillas" w:date="2022-08-06T12:53:00Z">
              <w:rPr>
                <w:rFonts w:ascii="Segoe UI" w:hAnsi="Segoe UI" w:cs="Segoe UI"/>
                <w:color w:val="24292E"/>
                <w:lang w:eastAsia="es-ES_tradnl"/>
              </w:rPr>
            </w:rPrChange>
          </w:rPr>
          <w:t xml:space="preserve"> </w:t>
        </w:r>
      </w:ins>
      <w:ins w:id="44" w:author="juan rivillas" w:date="2022-08-06T12:54:00Z">
        <w:r w:rsidR="00A97E42" w:rsidRPr="00D33883">
          <w:rPr>
            <w:rFonts w:eastAsia="Verdana"/>
            <w:color w:val="00000A"/>
            <w:sz w:val="22"/>
            <w:szCs w:val="22"/>
            <w:lang w:eastAsia="zh-CN" w:bidi="hi-IN"/>
          </w:rPr>
          <w:t>regression modelling</w:t>
        </w:r>
      </w:ins>
      <w:ins w:id="45" w:author="juan rivillas" w:date="2022-08-06T12:53:00Z">
        <w:r w:rsidR="00A97E42" w:rsidRPr="00A97E42">
          <w:rPr>
            <w:rFonts w:eastAsia="Verdana"/>
            <w:color w:val="00000A"/>
            <w:sz w:val="22"/>
            <w:szCs w:val="22"/>
            <w:lang w:eastAsia="zh-CN" w:bidi="hi-IN"/>
            <w:rPrChange w:id="46" w:author="juan rivillas" w:date="2022-08-06T12:53:00Z">
              <w:rPr>
                <w:rFonts w:ascii="Segoe UI" w:hAnsi="Segoe UI" w:cs="Segoe UI"/>
                <w:color w:val="24292E"/>
                <w:lang w:eastAsia="es-ES_tradnl"/>
              </w:rPr>
            </w:rPrChange>
          </w:rPr>
          <w:t xml:space="preserve">, </w:t>
        </w:r>
      </w:ins>
      <w:ins w:id="47" w:author="juan rivillas" w:date="2022-08-06T12:55:00Z">
        <w:r w:rsidR="00CF3C4A" w:rsidRPr="00CF3C4A">
          <w:rPr>
            <w:rFonts w:eastAsia="Verdana"/>
            <w:color w:val="00000A"/>
            <w:sz w:val="22"/>
            <w:szCs w:val="22"/>
            <w:lang w:eastAsia="zh-CN" w:bidi="hi-IN"/>
          </w:rPr>
          <w:t>including</w:t>
        </w:r>
      </w:ins>
      <w:ins w:id="48" w:author="juan rivillas" w:date="2022-08-06T12:54:00Z">
        <w:r w:rsidR="00A97E42">
          <w:rPr>
            <w:rFonts w:eastAsia="Verdana"/>
            <w:color w:val="00000A"/>
            <w:sz w:val="22"/>
            <w:szCs w:val="22"/>
            <w:lang w:eastAsia="zh-CN" w:bidi="hi-IN"/>
          </w:rPr>
          <w:t xml:space="preserve"> </w:t>
        </w:r>
      </w:ins>
      <w:ins w:id="49" w:author="juan rivillas" w:date="2022-08-05T17:02:00Z">
        <w:r w:rsidR="00675728" w:rsidRPr="00A97E42">
          <w:rPr>
            <w:rFonts w:eastAsia="Verdana"/>
            <w:color w:val="00000A"/>
            <w:sz w:val="22"/>
            <w:szCs w:val="22"/>
            <w:lang w:eastAsia="zh-CN" w:bidi="hi-IN"/>
          </w:rPr>
          <w:t>data exploration, correlation, regression with a single predictor variable, multiple explanatory variables, confounding factors, model interactions, model checking, model fitting, hands</w:t>
        </w:r>
      </w:ins>
      <w:ins w:id="50" w:author="juan rivillas" w:date="2022-08-05T17:03:00Z">
        <w:r w:rsidR="00675728" w:rsidRPr="00A97E42">
          <w:rPr>
            <w:rFonts w:eastAsia="Verdana"/>
            <w:color w:val="00000A"/>
            <w:sz w:val="22"/>
            <w:szCs w:val="22"/>
            <w:lang w:eastAsia="zh-CN" w:bidi="hi-IN"/>
          </w:rPr>
          <w:t>-on example</w:t>
        </w:r>
      </w:ins>
      <w:ins w:id="51" w:author="juan rivillas" w:date="2022-08-05T17:04:00Z">
        <w:r w:rsidR="00675728" w:rsidRPr="00A97E42">
          <w:rPr>
            <w:rFonts w:eastAsia="Verdana"/>
            <w:color w:val="00000A"/>
            <w:sz w:val="22"/>
            <w:szCs w:val="22"/>
            <w:lang w:eastAsia="zh-CN" w:bidi="hi-IN"/>
          </w:rPr>
          <w:t>s</w:t>
        </w:r>
      </w:ins>
      <w:ins w:id="52" w:author="juan rivillas" w:date="2022-08-05T17:03:00Z">
        <w:r w:rsidR="00675728" w:rsidRPr="00A97E42">
          <w:rPr>
            <w:rFonts w:eastAsia="Verdana"/>
            <w:color w:val="00000A"/>
            <w:sz w:val="22"/>
            <w:szCs w:val="22"/>
            <w:lang w:eastAsia="zh-CN" w:bidi="hi-IN"/>
          </w:rPr>
          <w:t>,</w:t>
        </w:r>
      </w:ins>
      <w:ins w:id="53" w:author="juan rivillas" w:date="2022-08-06T12:54:00Z">
        <w:r w:rsidR="00A97E42">
          <w:rPr>
            <w:rFonts w:eastAsia="Verdana"/>
            <w:color w:val="00000A"/>
            <w:sz w:val="22"/>
            <w:szCs w:val="22"/>
            <w:lang w:eastAsia="zh-CN" w:bidi="hi-IN"/>
          </w:rPr>
          <w:t xml:space="preserve"> </w:t>
        </w:r>
      </w:ins>
      <w:ins w:id="54" w:author="juan rivillas" w:date="2022-08-05T17:03:00Z">
        <w:r w:rsidR="00675728" w:rsidRPr="00A97E42">
          <w:rPr>
            <w:rFonts w:eastAsia="Verdana"/>
            <w:color w:val="00000A"/>
            <w:sz w:val="22"/>
            <w:szCs w:val="22"/>
            <w:lang w:eastAsia="zh-CN" w:bidi="hi-IN"/>
          </w:rPr>
          <w:t>explor</w:t>
        </w:r>
      </w:ins>
      <w:ins w:id="55" w:author="juan rivillas" w:date="2022-08-06T12:54:00Z">
        <w:r w:rsidR="00A97E42">
          <w:rPr>
            <w:rFonts w:eastAsia="Verdana"/>
            <w:color w:val="00000A"/>
            <w:sz w:val="22"/>
            <w:szCs w:val="22"/>
            <w:lang w:eastAsia="zh-CN" w:bidi="hi-IN"/>
          </w:rPr>
          <w:t>e</w:t>
        </w:r>
      </w:ins>
      <w:ins w:id="56" w:author="juan rivillas" w:date="2022-08-05T17:03:00Z">
        <w:r w:rsidR="00675728" w:rsidRPr="00A97E42">
          <w:rPr>
            <w:rFonts w:eastAsia="Verdana"/>
            <w:color w:val="00000A"/>
            <w:sz w:val="22"/>
            <w:szCs w:val="22"/>
            <w:lang w:eastAsia="zh-CN" w:bidi="hi-IN"/>
          </w:rPr>
          <w:t xml:space="preserve"> a model created using R (code will be supplied), and </w:t>
        </w:r>
      </w:ins>
      <w:ins w:id="57" w:author="juan rivillas" w:date="2022-08-06T12:55:00Z">
        <w:r w:rsidR="00A97E42">
          <w:rPr>
            <w:rFonts w:eastAsia="Verdana"/>
            <w:color w:val="00000A"/>
            <w:sz w:val="22"/>
            <w:szCs w:val="22"/>
            <w:lang w:eastAsia="zh-CN" w:bidi="hi-IN"/>
          </w:rPr>
          <w:t xml:space="preserve">interpretate </w:t>
        </w:r>
      </w:ins>
      <w:ins w:id="58" w:author="juan rivillas" w:date="2022-08-05T17:03:00Z">
        <w:r w:rsidR="00675728" w:rsidRPr="00A97E42">
          <w:rPr>
            <w:rFonts w:eastAsia="Verdana"/>
            <w:color w:val="00000A"/>
            <w:sz w:val="22"/>
            <w:szCs w:val="22"/>
            <w:lang w:eastAsia="zh-CN" w:bidi="hi-IN"/>
          </w:rPr>
          <w:t>results.</w:t>
        </w:r>
      </w:ins>
    </w:p>
    <w:p w14:paraId="46CBCFC8" w14:textId="1C34E60D" w:rsidR="006060DE" w:rsidRPr="00273822" w:rsidRDefault="006060DE" w:rsidP="006060DE">
      <w:pPr>
        <w:jc w:val="both"/>
        <w:rPr>
          <w:ins w:id="59" w:author="juan rivillas" w:date="2022-08-05T16:38:00Z"/>
          <w:rFonts w:eastAsia="Verdana"/>
          <w:color w:val="00000A"/>
          <w:sz w:val="22"/>
          <w:szCs w:val="22"/>
          <w:lang w:eastAsia="zh-CN" w:bidi="hi-IN"/>
          <w:rPrChange w:id="60" w:author="juan rivillas" w:date="2022-08-05T17:11:00Z">
            <w:rPr>
              <w:ins w:id="61" w:author="juan rivillas" w:date="2022-08-05T16:38:00Z"/>
              <w:rFonts w:ascii="Verdana" w:eastAsia="Verdana" w:hAnsi="Verdana" w:cs="Verdana"/>
              <w:color w:val="00000A"/>
              <w:sz w:val="18"/>
              <w:szCs w:val="18"/>
              <w:lang w:eastAsia="zh-CN" w:bidi="hi-IN"/>
            </w:rPr>
          </w:rPrChange>
        </w:rPr>
      </w:pPr>
      <w:ins w:id="62" w:author="juan rivillas" w:date="2022-08-05T16:38:00Z">
        <w:r w:rsidRPr="00273822">
          <w:rPr>
            <w:rFonts w:eastAsia="Verdana"/>
            <w:color w:val="00000A"/>
            <w:sz w:val="22"/>
            <w:szCs w:val="22"/>
            <w:lang w:eastAsia="zh-CN" w:bidi="hi-IN"/>
            <w:rPrChange w:id="63" w:author="juan rivillas" w:date="2022-08-05T17:11:00Z">
              <w:rPr>
                <w:rFonts w:ascii="Verdana" w:eastAsia="Verdana" w:hAnsi="Verdana" w:cs="Verdana"/>
                <w:color w:val="00000A"/>
                <w:sz w:val="18"/>
                <w:szCs w:val="18"/>
                <w:lang w:eastAsia="zh-CN" w:bidi="hi-IN"/>
              </w:rPr>
            </w:rPrChange>
          </w:rPr>
          <w:t xml:space="preserve">This </w:t>
        </w:r>
      </w:ins>
      <w:ins w:id="64" w:author="juan rivillas" w:date="2022-08-05T16:39:00Z">
        <w:r w:rsidRPr="00273822">
          <w:rPr>
            <w:sz w:val="22"/>
            <w:szCs w:val="22"/>
            <w:rPrChange w:id="65" w:author="juan rivillas" w:date="2022-08-05T17:11:00Z">
              <w:rPr/>
            </w:rPrChange>
          </w:rPr>
          <w:t>second course</w:t>
        </w:r>
      </w:ins>
      <w:ins w:id="66" w:author="juan rivillas" w:date="2022-08-05T16:38:00Z">
        <w:r w:rsidRPr="00273822">
          <w:rPr>
            <w:rFonts w:eastAsia="Verdana"/>
            <w:color w:val="00000A"/>
            <w:sz w:val="22"/>
            <w:szCs w:val="22"/>
            <w:lang w:eastAsia="zh-CN" w:bidi="hi-IN"/>
            <w:rPrChange w:id="67" w:author="juan rivillas" w:date="2022-08-05T17:11:00Z">
              <w:rPr>
                <w:rFonts w:ascii="Verdana" w:eastAsia="Verdana" w:hAnsi="Verdana" w:cs="Verdana"/>
                <w:color w:val="00000A"/>
                <w:sz w:val="18"/>
                <w:szCs w:val="18"/>
                <w:lang w:eastAsia="zh-CN" w:bidi="hi-IN"/>
              </w:rPr>
            </w:rPrChange>
          </w:rPr>
          <w:t xml:space="preserve"> will combine an informal lecture and practical modelling to explain how to apply regression methods to model data in terms of one or multiple variables. We will discuss how to approach modelling problems and draw conclusions from correlated variables</w:t>
        </w:r>
      </w:ins>
      <w:ins w:id="68" w:author="juan rivillas" w:date="2022-08-05T16:41:00Z">
        <w:r w:rsidR="006943AF" w:rsidRPr="00273822">
          <w:rPr>
            <w:sz w:val="22"/>
            <w:szCs w:val="22"/>
            <w:rPrChange w:id="69" w:author="juan rivillas" w:date="2022-08-05T17:11:00Z">
              <w:rPr/>
            </w:rPrChange>
          </w:rPr>
          <w:t xml:space="preserve">, including </w:t>
        </w:r>
      </w:ins>
      <w:ins w:id="70" w:author="juan rivillas" w:date="2022-08-05T17:17:00Z">
        <w:r w:rsidR="00F11AF1">
          <w:rPr>
            <w:sz w:val="22"/>
            <w:szCs w:val="22"/>
          </w:rPr>
          <w:t>k-means c</w:t>
        </w:r>
      </w:ins>
      <w:ins w:id="71" w:author="juan rivillas" w:date="2022-08-05T16:41:00Z">
        <w:r w:rsidR="006943AF" w:rsidRPr="00273822">
          <w:rPr>
            <w:sz w:val="22"/>
            <w:szCs w:val="22"/>
            <w:rPrChange w:id="72" w:author="juan rivillas" w:date="2022-08-05T17:11:00Z">
              <w:rPr/>
            </w:rPrChange>
          </w:rPr>
          <w:t xml:space="preserve">luster </w:t>
        </w:r>
      </w:ins>
      <w:ins w:id="73" w:author="juan rivillas" w:date="2022-08-05T17:17:00Z">
        <w:r w:rsidR="00F11AF1">
          <w:rPr>
            <w:sz w:val="22"/>
            <w:szCs w:val="22"/>
          </w:rPr>
          <w:t>classi</w:t>
        </w:r>
      </w:ins>
      <w:ins w:id="74" w:author="juan rivillas" w:date="2022-08-05T17:18:00Z">
        <w:r w:rsidR="00F11AF1">
          <w:rPr>
            <w:sz w:val="22"/>
            <w:szCs w:val="22"/>
          </w:rPr>
          <w:t xml:space="preserve">fication </w:t>
        </w:r>
      </w:ins>
      <w:ins w:id="75" w:author="juan rivillas" w:date="2022-08-05T16:41:00Z">
        <w:r w:rsidR="006943AF" w:rsidRPr="00273822">
          <w:rPr>
            <w:sz w:val="22"/>
            <w:szCs w:val="22"/>
            <w:rPrChange w:id="76" w:author="juan rivillas" w:date="2022-08-05T17:11:00Z">
              <w:rPr/>
            </w:rPrChange>
          </w:rPr>
          <w:t xml:space="preserve">and Latent Class Analysis (LCA) for </w:t>
        </w:r>
      </w:ins>
      <w:ins w:id="77" w:author="juan rivillas" w:date="2022-08-05T17:05:00Z">
        <w:r w:rsidR="00675728" w:rsidRPr="00273822">
          <w:rPr>
            <w:sz w:val="22"/>
            <w:szCs w:val="22"/>
          </w:rPr>
          <w:t xml:space="preserve">the </w:t>
        </w:r>
      </w:ins>
      <w:ins w:id="78" w:author="juan rivillas" w:date="2022-08-05T16:41:00Z">
        <w:r w:rsidR="006943AF" w:rsidRPr="00273822">
          <w:rPr>
            <w:sz w:val="22"/>
            <w:szCs w:val="22"/>
            <w:rPrChange w:id="79" w:author="juan rivillas" w:date="2022-08-05T17:11:00Z">
              <w:rPr/>
            </w:rPrChange>
          </w:rPr>
          <w:t>identification of unobservable groups in the data</w:t>
        </w:r>
      </w:ins>
      <w:ins w:id="80" w:author="juan rivillas" w:date="2022-08-05T16:42:00Z">
        <w:r w:rsidR="006943AF" w:rsidRPr="00273822">
          <w:rPr>
            <w:sz w:val="22"/>
            <w:szCs w:val="22"/>
            <w:rPrChange w:id="81" w:author="juan rivillas" w:date="2022-08-05T17:11:00Z">
              <w:rPr/>
            </w:rPrChange>
          </w:rPr>
          <w:t xml:space="preserve">. </w:t>
        </w:r>
      </w:ins>
      <w:ins w:id="82" w:author="juan rivillas" w:date="2022-08-05T16:38:00Z">
        <w:r w:rsidRPr="00273822">
          <w:rPr>
            <w:rFonts w:eastAsia="Verdana"/>
            <w:color w:val="00000A"/>
            <w:sz w:val="22"/>
            <w:szCs w:val="22"/>
            <w:lang w:eastAsia="zh-CN" w:bidi="hi-IN"/>
            <w:rPrChange w:id="83" w:author="juan rivillas" w:date="2022-08-05T17:11:00Z">
              <w:rPr>
                <w:rFonts w:ascii="Verdana" w:eastAsia="Verdana" w:hAnsi="Verdana" w:cs="Verdana"/>
                <w:color w:val="00000A"/>
                <w:sz w:val="18"/>
                <w:szCs w:val="18"/>
                <w:lang w:eastAsia="zh-CN" w:bidi="hi-IN"/>
              </w:rPr>
            </w:rPrChange>
          </w:rPr>
          <w:t xml:space="preserve">This </w:t>
        </w:r>
      </w:ins>
      <w:ins w:id="84" w:author="juan rivillas" w:date="2022-08-05T17:05:00Z">
        <w:r w:rsidR="00675728" w:rsidRPr="00273822">
          <w:rPr>
            <w:rFonts w:eastAsia="Verdana"/>
            <w:color w:val="00000A"/>
            <w:sz w:val="22"/>
            <w:szCs w:val="22"/>
            <w:lang w:eastAsia="zh-CN" w:bidi="hi-IN"/>
          </w:rPr>
          <w:t>cou</w:t>
        </w:r>
        <w:r w:rsidR="00675728" w:rsidRPr="00F11AF1">
          <w:rPr>
            <w:rFonts w:eastAsia="Verdana"/>
            <w:color w:val="00000A"/>
            <w:sz w:val="22"/>
            <w:szCs w:val="22"/>
            <w:lang w:eastAsia="zh-CN" w:bidi="hi-IN"/>
          </w:rPr>
          <w:t xml:space="preserve">rse </w:t>
        </w:r>
      </w:ins>
      <w:ins w:id="85" w:author="juan rivillas" w:date="2022-08-05T16:38:00Z">
        <w:r w:rsidRPr="00273822">
          <w:rPr>
            <w:rFonts w:eastAsia="Verdana"/>
            <w:color w:val="00000A"/>
            <w:sz w:val="22"/>
            <w:szCs w:val="22"/>
            <w:lang w:eastAsia="zh-CN" w:bidi="hi-IN"/>
            <w:rPrChange w:id="86" w:author="juan rivillas" w:date="2022-08-05T17:11:00Z">
              <w:rPr>
                <w:rFonts w:ascii="Verdana" w:eastAsia="Verdana" w:hAnsi="Verdana" w:cs="Verdana"/>
                <w:color w:val="00000A"/>
                <w:sz w:val="18"/>
                <w:szCs w:val="18"/>
                <w:lang w:eastAsia="zh-CN" w:bidi="hi-IN"/>
              </w:rPr>
            </w:rPrChange>
          </w:rPr>
          <w:t>will focus on the application and methods for using regression</w:t>
        </w:r>
      </w:ins>
      <w:ins w:id="87" w:author="juan rivillas" w:date="2022-08-05T17:05:00Z">
        <w:r w:rsidR="00675728" w:rsidRPr="00273822">
          <w:rPr>
            <w:rFonts w:eastAsia="Verdana"/>
            <w:color w:val="00000A"/>
            <w:sz w:val="22"/>
            <w:szCs w:val="22"/>
            <w:lang w:eastAsia="zh-CN" w:bidi="hi-IN"/>
          </w:rPr>
          <w:t xml:space="preserve"> </w:t>
        </w:r>
      </w:ins>
      <w:ins w:id="88" w:author="juan rivillas" w:date="2022-08-05T16:38:00Z">
        <w:r w:rsidRPr="00273822">
          <w:rPr>
            <w:rFonts w:eastAsia="Verdana"/>
            <w:color w:val="00000A"/>
            <w:sz w:val="22"/>
            <w:szCs w:val="22"/>
            <w:lang w:eastAsia="zh-CN" w:bidi="hi-IN"/>
            <w:rPrChange w:id="89" w:author="juan rivillas" w:date="2022-08-05T17:11:00Z">
              <w:rPr>
                <w:rFonts w:ascii="Verdana" w:eastAsia="Verdana" w:hAnsi="Verdana" w:cs="Verdana"/>
                <w:color w:val="00000A"/>
                <w:sz w:val="18"/>
                <w:szCs w:val="18"/>
                <w:lang w:eastAsia="zh-CN" w:bidi="hi-IN"/>
              </w:rPr>
            </w:rPrChange>
          </w:rPr>
          <w:t xml:space="preserve">and will include a practical session followed by how to </w:t>
        </w:r>
      </w:ins>
      <w:ins w:id="90" w:author="juan rivillas" w:date="2022-08-05T16:40:00Z">
        <w:r w:rsidR="006943AF" w:rsidRPr="00273822">
          <w:rPr>
            <w:sz w:val="22"/>
            <w:szCs w:val="22"/>
            <w:rPrChange w:id="91" w:author="juan rivillas" w:date="2022-08-05T17:11:00Z">
              <w:rPr/>
            </w:rPrChange>
          </w:rPr>
          <w:t xml:space="preserve">prepare data for analysis, </w:t>
        </w:r>
      </w:ins>
      <w:ins w:id="92" w:author="juan rivillas" w:date="2022-08-05T16:38:00Z">
        <w:r w:rsidRPr="00273822">
          <w:rPr>
            <w:rFonts w:eastAsia="Verdana"/>
            <w:color w:val="00000A"/>
            <w:sz w:val="22"/>
            <w:szCs w:val="22"/>
            <w:lang w:eastAsia="zh-CN" w:bidi="hi-IN"/>
            <w:rPrChange w:id="93" w:author="juan rivillas" w:date="2022-08-05T17:11:00Z">
              <w:rPr>
                <w:rFonts w:ascii="Verdana" w:eastAsia="Verdana" w:hAnsi="Verdana" w:cs="Verdana"/>
                <w:color w:val="00000A"/>
                <w:sz w:val="18"/>
                <w:szCs w:val="18"/>
                <w:lang w:eastAsia="zh-CN" w:bidi="hi-IN"/>
              </w:rPr>
            </w:rPrChange>
          </w:rPr>
          <w:t>interpret</w:t>
        </w:r>
      </w:ins>
      <w:ins w:id="94" w:author="juan rivillas" w:date="2022-08-05T16:44:00Z">
        <w:r w:rsidR="006943AF" w:rsidRPr="00273822">
          <w:rPr>
            <w:sz w:val="22"/>
            <w:szCs w:val="22"/>
            <w:rPrChange w:id="95" w:author="juan rivillas" w:date="2022-08-05T17:11:00Z">
              <w:rPr/>
            </w:rPrChange>
          </w:rPr>
          <w:t xml:space="preserve">, </w:t>
        </w:r>
      </w:ins>
      <w:ins w:id="96" w:author="juan rivillas" w:date="2022-08-05T16:40:00Z">
        <w:r w:rsidR="006943AF" w:rsidRPr="00273822">
          <w:rPr>
            <w:sz w:val="22"/>
            <w:szCs w:val="22"/>
            <w:rPrChange w:id="97" w:author="juan rivillas" w:date="2022-08-05T17:11:00Z">
              <w:rPr/>
            </w:rPrChange>
          </w:rPr>
          <w:t>evaluate</w:t>
        </w:r>
      </w:ins>
      <w:ins w:id="98" w:author="juan rivillas" w:date="2022-08-05T16:38:00Z">
        <w:r w:rsidRPr="00273822">
          <w:rPr>
            <w:rFonts w:eastAsia="Verdana"/>
            <w:color w:val="00000A"/>
            <w:sz w:val="22"/>
            <w:szCs w:val="22"/>
            <w:lang w:eastAsia="zh-CN" w:bidi="hi-IN"/>
            <w:rPrChange w:id="99" w:author="juan rivillas" w:date="2022-08-05T17:11:00Z">
              <w:rPr>
                <w:rFonts w:ascii="Verdana" w:eastAsia="Verdana" w:hAnsi="Verdana" w:cs="Verdana"/>
                <w:color w:val="00000A"/>
                <w:sz w:val="18"/>
                <w:szCs w:val="18"/>
                <w:lang w:eastAsia="zh-CN" w:bidi="hi-IN"/>
              </w:rPr>
            </w:rPrChange>
          </w:rPr>
          <w:t xml:space="preserve"> your model</w:t>
        </w:r>
      </w:ins>
      <w:ins w:id="100" w:author="juan rivillas" w:date="2022-08-05T16:44:00Z">
        <w:r w:rsidR="006943AF" w:rsidRPr="00273822">
          <w:rPr>
            <w:sz w:val="22"/>
            <w:szCs w:val="22"/>
            <w:rPrChange w:id="101" w:author="juan rivillas" w:date="2022-08-05T17:11:00Z">
              <w:rPr/>
            </w:rPrChange>
          </w:rPr>
          <w:t>, and effectively communicate research findings and results</w:t>
        </w:r>
      </w:ins>
      <w:ins w:id="102" w:author="juan rivillas" w:date="2022-08-05T16:38:00Z">
        <w:r w:rsidRPr="00273822">
          <w:rPr>
            <w:rFonts w:eastAsia="Verdana"/>
            <w:color w:val="00000A"/>
            <w:sz w:val="22"/>
            <w:szCs w:val="22"/>
            <w:lang w:eastAsia="zh-CN" w:bidi="hi-IN"/>
            <w:rPrChange w:id="103" w:author="juan rivillas" w:date="2022-08-05T17:11:00Z">
              <w:rPr>
                <w:rFonts w:ascii="Verdana" w:eastAsia="Verdana" w:hAnsi="Verdana" w:cs="Verdana"/>
                <w:color w:val="00000A"/>
                <w:sz w:val="18"/>
                <w:szCs w:val="18"/>
                <w:lang w:eastAsia="zh-CN" w:bidi="hi-IN"/>
              </w:rPr>
            </w:rPrChange>
          </w:rPr>
          <w:t xml:space="preserve">. The practical session will require very basic level use of </w:t>
        </w:r>
      </w:ins>
      <w:ins w:id="104" w:author="juan rivillas" w:date="2022-08-05T16:40:00Z">
        <w:r w:rsidR="006943AF" w:rsidRPr="00273822">
          <w:rPr>
            <w:sz w:val="22"/>
            <w:szCs w:val="22"/>
            <w:rPrChange w:id="105" w:author="juan rivillas" w:date="2022-08-05T17:11:00Z">
              <w:rPr/>
            </w:rPrChange>
          </w:rPr>
          <w:t>R</w:t>
        </w:r>
      </w:ins>
      <w:ins w:id="106" w:author="juan rivillas" w:date="2022-08-05T16:38:00Z">
        <w:r w:rsidRPr="00273822">
          <w:rPr>
            <w:rFonts w:eastAsia="Verdana"/>
            <w:color w:val="00000A"/>
            <w:sz w:val="22"/>
            <w:szCs w:val="22"/>
            <w:lang w:eastAsia="zh-CN" w:bidi="hi-IN"/>
            <w:rPrChange w:id="107" w:author="juan rivillas" w:date="2022-08-05T17:11:00Z">
              <w:rPr>
                <w:rFonts w:ascii="Verdana" w:eastAsia="Verdana" w:hAnsi="Verdana" w:cs="Verdana"/>
                <w:color w:val="00000A"/>
                <w:sz w:val="18"/>
                <w:szCs w:val="18"/>
                <w:lang w:eastAsia="zh-CN" w:bidi="hi-IN"/>
              </w:rPr>
            </w:rPrChange>
          </w:rPr>
          <w:t>, but all necessary scripts will be provided</w:t>
        </w:r>
      </w:ins>
      <w:ins w:id="108" w:author="juan rivillas" w:date="2022-08-05T16:40:00Z">
        <w:r w:rsidR="006943AF" w:rsidRPr="00273822">
          <w:rPr>
            <w:sz w:val="22"/>
            <w:szCs w:val="22"/>
            <w:rPrChange w:id="109" w:author="juan rivillas" w:date="2022-08-05T17:11:00Z">
              <w:rPr/>
            </w:rPrChange>
          </w:rPr>
          <w:t xml:space="preserve"> to complete your </w:t>
        </w:r>
      </w:ins>
      <w:ins w:id="110" w:author="juan rivillas" w:date="2022-08-05T16:41:00Z">
        <w:r w:rsidR="006943AF" w:rsidRPr="00273822">
          <w:rPr>
            <w:sz w:val="22"/>
            <w:szCs w:val="22"/>
            <w:rPrChange w:id="111" w:author="juan rivillas" w:date="2022-08-05T17:11:00Z">
              <w:rPr/>
            </w:rPrChange>
          </w:rPr>
          <w:t>assignments</w:t>
        </w:r>
      </w:ins>
      <w:ins w:id="112" w:author="juan rivillas" w:date="2022-08-05T16:38:00Z">
        <w:r w:rsidRPr="00273822">
          <w:rPr>
            <w:rFonts w:eastAsia="Verdana"/>
            <w:color w:val="00000A"/>
            <w:sz w:val="22"/>
            <w:szCs w:val="22"/>
            <w:lang w:eastAsia="zh-CN" w:bidi="hi-IN"/>
            <w:rPrChange w:id="113" w:author="juan rivillas" w:date="2022-08-05T17:11:00Z">
              <w:rPr>
                <w:rFonts w:ascii="Verdana" w:eastAsia="Verdana" w:hAnsi="Verdana" w:cs="Verdana"/>
                <w:color w:val="00000A"/>
                <w:sz w:val="18"/>
                <w:szCs w:val="18"/>
                <w:lang w:eastAsia="zh-CN" w:bidi="hi-IN"/>
              </w:rPr>
            </w:rPrChange>
          </w:rPr>
          <w:t>. </w:t>
        </w:r>
      </w:ins>
      <w:ins w:id="114" w:author="juan rivillas" w:date="2022-08-05T16:42:00Z">
        <w:r w:rsidR="006943AF" w:rsidRPr="00273822">
          <w:rPr>
            <w:sz w:val="22"/>
            <w:szCs w:val="22"/>
            <w:rPrChange w:id="115" w:author="juan rivillas" w:date="2022-08-05T17:11:00Z">
              <w:rPr/>
            </w:rPrChange>
          </w:rPr>
          <w:t xml:space="preserve">This course will allow to students to apply previous knowledge </w:t>
        </w:r>
      </w:ins>
      <w:ins w:id="116" w:author="juan rivillas" w:date="2022-08-05T16:43:00Z">
        <w:r w:rsidR="006943AF" w:rsidRPr="00273822">
          <w:rPr>
            <w:sz w:val="22"/>
            <w:szCs w:val="22"/>
            <w:rPrChange w:id="117" w:author="juan rivillas" w:date="2022-08-05T17:11:00Z">
              <w:rPr/>
            </w:rPrChange>
          </w:rPr>
          <w:t xml:space="preserve">and branching out their skills in machine learning techniques. </w:t>
        </w:r>
      </w:ins>
    </w:p>
    <w:p w14:paraId="7354BD27" w14:textId="38E649DE" w:rsidR="00B80FFA" w:rsidRPr="00273822" w:rsidDel="006943AF" w:rsidRDefault="00B25728">
      <w:pPr>
        <w:jc w:val="both"/>
        <w:rPr>
          <w:del w:id="118" w:author="juan rivillas" w:date="2022-08-05T16:44:00Z"/>
          <w:sz w:val="22"/>
          <w:szCs w:val="22"/>
          <w:rPrChange w:id="119" w:author="juan rivillas" w:date="2022-08-05T17:11:00Z">
            <w:rPr>
              <w:del w:id="120" w:author="juan rivillas" w:date="2022-08-05T16:44:00Z"/>
            </w:rPr>
          </w:rPrChange>
        </w:rPr>
        <w:pPrChange w:id="121" w:author="juan rivillas" w:date="2022-08-05T16:31:00Z">
          <w:pPr/>
        </w:pPrChange>
      </w:pPr>
      <w:del w:id="122" w:author="juan rivillas" w:date="2022-08-05T16:44:00Z">
        <w:r w:rsidRPr="00273822" w:rsidDel="006943AF">
          <w:rPr>
            <w:sz w:val="22"/>
            <w:szCs w:val="22"/>
            <w:rPrChange w:id="123" w:author="juan rivillas" w:date="2022-08-05T17:11:00Z">
              <w:rPr/>
            </w:rPrChange>
          </w:rPr>
          <w:delText xml:space="preserve">Following on from Statistics I, this second course focuses on teaching students a selection of multivariate techniques. The univariate techniques with which Statistics I concluded will be extended to include bivariate comparisons, allowing students to make real world statements based on their understanding of sample statistics. Building on from bivariate analysis, students will subsequently learn how to build, interpret, and assess </w:delText>
        </w:r>
      </w:del>
      <w:del w:id="124" w:author="juan rivillas" w:date="2022-08-05T16:32:00Z">
        <w:r w:rsidRPr="00273822" w:rsidDel="004077F9">
          <w:rPr>
            <w:sz w:val="22"/>
            <w:szCs w:val="22"/>
            <w:rPrChange w:id="125" w:author="juan rivillas" w:date="2022-08-05T17:11:00Z">
              <w:rPr/>
            </w:rPrChange>
          </w:rPr>
          <w:delText xml:space="preserve">more </w:delText>
        </w:r>
      </w:del>
      <w:del w:id="126" w:author="juan rivillas" w:date="2022-08-05T16:31:00Z">
        <w:r w:rsidRPr="00273822" w:rsidDel="004077F9">
          <w:rPr>
            <w:sz w:val="22"/>
            <w:szCs w:val="22"/>
            <w:rPrChange w:id="127" w:author="juan rivillas" w:date="2022-08-05T17:11:00Z">
              <w:rPr/>
            </w:rPrChange>
          </w:rPr>
          <w:delText xml:space="preserve">complicate </w:delText>
        </w:r>
      </w:del>
      <w:del w:id="128" w:author="juan rivillas" w:date="2022-08-05T16:44:00Z">
        <w:r w:rsidRPr="00273822" w:rsidDel="006943AF">
          <w:rPr>
            <w:sz w:val="22"/>
            <w:szCs w:val="22"/>
            <w:rPrChange w:id="129" w:author="juan rivillas" w:date="2022-08-05T17:11:00Z">
              <w:rPr/>
            </w:rPrChange>
          </w:rPr>
          <w:delText>multivariate models.</w:delText>
        </w:r>
      </w:del>
    </w:p>
    <w:p w14:paraId="14E96DBE" w14:textId="75ACA535" w:rsidR="00B80FFA" w:rsidRPr="00273822" w:rsidDel="006943AF" w:rsidRDefault="00B80FFA">
      <w:pPr>
        <w:jc w:val="both"/>
        <w:rPr>
          <w:del w:id="130" w:author="juan rivillas" w:date="2022-08-05T16:44:00Z"/>
          <w:sz w:val="22"/>
          <w:szCs w:val="22"/>
          <w:rPrChange w:id="131" w:author="juan rivillas" w:date="2022-08-05T17:11:00Z">
            <w:rPr>
              <w:del w:id="132" w:author="juan rivillas" w:date="2022-08-05T16:44:00Z"/>
            </w:rPr>
          </w:rPrChange>
        </w:rPr>
        <w:pPrChange w:id="133" w:author="juan rivillas" w:date="2022-08-05T16:31:00Z">
          <w:pPr/>
        </w:pPrChange>
      </w:pPr>
    </w:p>
    <w:p w14:paraId="5A23CD24" w14:textId="304BDB26" w:rsidR="00B80FFA" w:rsidRPr="00273822" w:rsidDel="006943AF" w:rsidRDefault="00B25728">
      <w:pPr>
        <w:jc w:val="both"/>
        <w:rPr>
          <w:del w:id="134" w:author="juan rivillas" w:date="2022-08-05T16:44:00Z"/>
          <w:sz w:val="22"/>
          <w:szCs w:val="22"/>
          <w:rPrChange w:id="135" w:author="juan rivillas" w:date="2022-08-05T17:11:00Z">
            <w:rPr>
              <w:del w:id="136" w:author="juan rivillas" w:date="2022-08-05T16:44:00Z"/>
            </w:rPr>
          </w:rPrChange>
        </w:rPr>
        <w:pPrChange w:id="137" w:author="juan rivillas" w:date="2022-08-05T16:31:00Z">
          <w:pPr/>
        </w:pPrChange>
      </w:pPr>
      <w:del w:id="138" w:author="juan rivillas" w:date="2022-08-05T16:44:00Z">
        <w:r w:rsidRPr="00273822" w:rsidDel="006943AF">
          <w:rPr>
            <w:sz w:val="22"/>
            <w:szCs w:val="22"/>
            <w:rPrChange w:id="139" w:author="juan rivillas" w:date="2022-08-05T17:11:00Z">
              <w:rPr/>
            </w:rPrChange>
          </w:rPr>
          <w:delText xml:space="preserve">The course covers the use of  multiple linear regression, and basic </w:delText>
        </w:r>
      </w:del>
      <w:del w:id="140" w:author="juan rivillas" w:date="2022-08-05T16:33:00Z">
        <w:r w:rsidRPr="00273822" w:rsidDel="004077F9">
          <w:rPr>
            <w:sz w:val="22"/>
            <w:szCs w:val="22"/>
            <w:rPrChange w:id="141" w:author="juan rivillas" w:date="2022-08-05T17:11:00Z">
              <w:rPr/>
            </w:rPrChange>
          </w:rPr>
          <w:delText>extentions</w:delText>
        </w:r>
      </w:del>
      <w:del w:id="142" w:author="juan rivillas" w:date="2022-08-05T16:44:00Z">
        <w:r w:rsidRPr="00273822" w:rsidDel="006943AF">
          <w:rPr>
            <w:sz w:val="22"/>
            <w:szCs w:val="22"/>
            <w:rPrChange w:id="143" w:author="juan rivillas" w:date="2022-08-05T17:11:00Z">
              <w:rPr/>
            </w:rPrChange>
          </w:rPr>
          <w:delText xml:space="preserve"> such as logistic regression and models for ordinal and count data. In addition, students will become fluent in joining and manipulating datasets as well as pr</w:delText>
        </w:r>
      </w:del>
      <w:del w:id="144" w:author="juan rivillas" w:date="2022-08-05T16:32:00Z">
        <w:r w:rsidRPr="00273822" w:rsidDel="004077F9">
          <w:rPr>
            <w:sz w:val="22"/>
            <w:szCs w:val="22"/>
            <w:rPrChange w:id="145" w:author="juan rivillas" w:date="2022-08-05T17:11:00Z">
              <w:rPr/>
            </w:rPrChange>
          </w:rPr>
          <w:delText>ensi</w:delText>
        </w:r>
      </w:del>
      <w:del w:id="146" w:author="juan rivillas" w:date="2022-08-05T16:44:00Z">
        <w:r w:rsidRPr="00273822" w:rsidDel="006943AF">
          <w:rPr>
            <w:sz w:val="22"/>
            <w:szCs w:val="22"/>
            <w:rPrChange w:id="147" w:author="juan rivillas" w:date="2022-08-05T17:11:00Z">
              <w:rPr/>
            </w:rPrChange>
          </w:rPr>
          <w:delText>ples of reprodu</w:delText>
        </w:r>
      </w:del>
      <w:del w:id="148" w:author="juan rivillas" w:date="2022-08-05T16:33:00Z">
        <w:r w:rsidRPr="00273822" w:rsidDel="004077F9">
          <w:rPr>
            <w:sz w:val="22"/>
            <w:szCs w:val="22"/>
            <w:rPrChange w:id="149" w:author="juan rivillas" w:date="2022-08-05T17:11:00Z">
              <w:rPr/>
            </w:rPrChange>
          </w:rPr>
          <w:delText>sa</w:delText>
        </w:r>
      </w:del>
      <w:del w:id="150" w:author="juan rivillas" w:date="2022-08-05T16:44:00Z">
        <w:r w:rsidRPr="00273822" w:rsidDel="006943AF">
          <w:rPr>
            <w:sz w:val="22"/>
            <w:szCs w:val="22"/>
            <w:rPrChange w:id="151" w:author="juan rivillas" w:date="2022-08-05T17:11:00Z">
              <w:rPr/>
            </w:rPrChange>
          </w:rPr>
          <w:delText xml:space="preserve">ble research, allowing them to </w:delText>
        </w:r>
      </w:del>
      <w:del w:id="152" w:author="juan rivillas" w:date="2022-08-05T16:33:00Z">
        <w:r w:rsidRPr="00273822" w:rsidDel="004077F9">
          <w:rPr>
            <w:sz w:val="22"/>
            <w:szCs w:val="22"/>
            <w:rPrChange w:id="153" w:author="juan rivillas" w:date="2022-08-05T17:11:00Z">
              <w:rPr/>
            </w:rPrChange>
          </w:rPr>
          <w:delText>more effectively communicate the message</w:delText>
        </w:r>
      </w:del>
      <w:del w:id="154" w:author="juan rivillas" w:date="2022-08-05T16:44:00Z">
        <w:r w:rsidRPr="00273822" w:rsidDel="006943AF">
          <w:rPr>
            <w:sz w:val="22"/>
            <w:szCs w:val="22"/>
            <w:rPrChange w:id="155" w:author="juan rivillas" w:date="2022-08-05T17:11:00Z">
              <w:rPr/>
            </w:rPrChange>
          </w:rPr>
          <w:delText xml:space="preserve"> in their research.</w:delText>
        </w:r>
      </w:del>
    </w:p>
    <w:p w14:paraId="2A81C3FB" w14:textId="77777777" w:rsidR="00B80FFA" w:rsidRPr="00273822" w:rsidRDefault="00B80FFA">
      <w:pPr>
        <w:jc w:val="both"/>
        <w:rPr>
          <w:sz w:val="22"/>
          <w:szCs w:val="22"/>
          <w:rPrChange w:id="156" w:author="juan rivillas" w:date="2022-08-05T17:11:00Z">
            <w:rPr/>
          </w:rPrChange>
        </w:rPr>
        <w:pPrChange w:id="157" w:author="juan rivillas" w:date="2022-08-05T16:31:00Z">
          <w:pPr/>
        </w:pPrChange>
      </w:pPr>
    </w:p>
    <w:p w14:paraId="4F484F39" w14:textId="1DDC3C7D" w:rsidR="00B80FFA" w:rsidRPr="00273822" w:rsidRDefault="00B25728" w:rsidP="004077F9">
      <w:pPr>
        <w:jc w:val="both"/>
        <w:rPr>
          <w:ins w:id="158" w:author="juan rivillas" w:date="2022-08-05T16:36:00Z"/>
          <w:sz w:val="22"/>
          <w:szCs w:val="22"/>
          <w:rPrChange w:id="159" w:author="juan rivillas" w:date="2022-08-05T17:11:00Z">
            <w:rPr>
              <w:ins w:id="160" w:author="juan rivillas" w:date="2022-08-05T16:36:00Z"/>
            </w:rPr>
          </w:rPrChange>
        </w:rPr>
      </w:pPr>
      <w:r w:rsidRPr="00273822">
        <w:rPr>
          <w:sz w:val="22"/>
          <w:szCs w:val="22"/>
          <w:rPrChange w:id="161" w:author="juan rivillas" w:date="2022-08-05T17:11:00Z">
            <w:rPr/>
          </w:rPrChange>
        </w:rPr>
        <w:t xml:space="preserve">Throughout the course, students are required to use R for their statistical analysis. In terms of research practices, this course builds on Statistics I in maintaining high standards of transparency in research. In addition, due to the increasing complexity in the models, the students will be encouraged to passively (viewing) or actively engage with online communities (such as </w:t>
      </w:r>
      <w:del w:id="162" w:author="juan rivillas" w:date="2022-08-14T16:25:00Z">
        <w:r w:rsidRPr="00273822" w:rsidDel="00213B87">
          <w:rPr>
            <w:sz w:val="22"/>
            <w:szCs w:val="22"/>
            <w:rPrChange w:id="163" w:author="juan rivillas" w:date="2022-08-05T17:11:00Z">
              <w:rPr/>
            </w:rPrChange>
          </w:rPr>
          <w:delText>stackexchange</w:delText>
        </w:r>
      </w:del>
      <w:ins w:id="164" w:author="juan rivillas" w:date="2022-08-14T16:25:00Z">
        <w:r w:rsidR="00213B87" w:rsidRPr="00273822">
          <w:rPr>
            <w:sz w:val="22"/>
            <w:szCs w:val="22"/>
            <w:rPrChange w:id="165" w:author="juan rivillas" w:date="2022-08-05T17:11:00Z">
              <w:rPr>
                <w:sz w:val="22"/>
                <w:szCs w:val="22"/>
              </w:rPr>
            </w:rPrChange>
          </w:rPr>
          <w:t>stack exchange</w:t>
        </w:r>
      </w:ins>
      <w:r w:rsidRPr="00273822">
        <w:rPr>
          <w:sz w:val="22"/>
          <w:szCs w:val="22"/>
          <w:rPrChange w:id="166" w:author="juan rivillas" w:date="2022-08-05T17:11:00Z">
            <w:rPr/>
          </w:rPrChange>
        </w:rPr>
        <w:t xml:space="preserve"> and r-bloggers) for support and suggestions for future analyses. Knowledge of flexible knowledge resources regarding statistical analysis and data-visualisation will further the students’ abilities to explore more advanced techniques throughout their careers.</w:t>
      </w:r>
    </w:p>
    <w:p w14:paraId="191280F3" w14:textId="77777777" w:rsidR="00C009D0" w:rsidRPr="00273822" w:rsidDel="00CD6971" w:rsidRDefault="00C009D0">
      <w:pPr>
        <w:jc w:val="both"/>
        <w:rPr>
          <w:del w:id="167" w:author="juan rivillas" w:date="2022-08-05T16:45:00Z"/>
          <w:sz w:val="22"/>
          <w:szCs w:val="22"/>
          <w:rPrChange w:id="168" w:author="juan rivillas" w:date="2022-08-05T17:11:00Z">
            <w:rPr>
              <w:del w:id="169" w:author="juan rivillas" w:date="2022-08-05T16:45:00Z"/>
            </w:rPr>
          </w:rPrChange>
        </w:rPr>
        <w:pPrChange w:id="170" w:author="juan rivillas" w:date="2022-08-05T16:31:00Z">
          <w:pPr/>
        </w:pPrChange>
      </w:pPr>
    </w:p>
    <w:p w14:paraId="24140BC9" w14:textId="77777777" w:rsidR="00B80FFA" w:rsidRPr="00273822" w:rsidRDefault="00B80FFA">
      <w:pPr>
        <w:rPr>
          <w:sz w:val="22"/>
          <w:szCs w:val="22"/>
          <w:rPrChange w:id="171" w:author="juan rivillas" w:date="2022-08-05T17:11:00Z">
            <w:rPr/>
          </w:rPrChange>
        </w:rPr>
      </w:pPr>
    </w:p>
    <w:p w14:paraId="3014DBD6" w14:textId="77777777" w:rsidR="00B80FFA" w:rsidRPr="00273822" w:rsidRDefault="00B25728">
      <w:pPr>
        <w:pStyle w:val="Heading2"/>
        <w:rPr>
          <w:rFonts w:ascii="Times New Roman" w:hAnsi="Times New Roman" w:cs="Times New Roman"/>
          <w:sz w:val="22"/>
          <w:szCs w:val="22"/>
          <w:rPrChange w:id="172" w:author="juan rivillas" w:date="2022-08-05T17:11:00Z">
            <w:rPr/>
          </w:rPrChange>
        </w:rPr>
      </w:pPr>
      <w:bookmarkStart w:id="173" w:name="_1fob9te"/>
      <w:bookmarkEnd w:id="173"/>
      <w:r w:rsidRPr="00273822">
        <w:rPr>
          <w:rFonts w:ascii="Times New Roman" w:hAnsi="Times New Roman" w:cs="Times New Roman"/>
          <w:sz w:val="22"/>
          <w:szCs w:val="22"/>
          <w:rPrChange w:id="174" w:author="juan rivillas" w:date="2022-08-05T17:11:00Z">
            <w:rPr/>
          </w:rPrChange>
        </w:rPr>
        <w:t>Learning goals</w:t>
      </w:r>
    </w:p>
    <w:p w14:paraId="2B4274F7" w14:textId="77777777" w:rsidR="00B80FFA" w:rsidRPr="00273822" w:rsidRDefault="00B25728">
      <w:pPr>
        <w:rPr>
          <w:sz w:val="22"/>
          <w:szCs w:val="22"/>
          <w:rPrChange w:id="175" w:author="juan rivillas" w:date="2022-08-05T17:11:00Z">
            <w:rPr/>
          </w:rPrChange>
        </w:rPr>
      </w:pPr>
      <w:r w:rsidRPr="00273822">
        <w:rPr>
          <w:sz w:val="22"/>
          <w:szCs w:val="22"/>
          <w:rPrChange w:id="176" w:author="juan rivillas" w:date="2022-08-05T17:11:00Z">
            <w:rPr/>
          </w:rPrChange>
        </w:rPr>
        <w:t>Upon the successful completion of this course, students will be able to:</w:t>
      </w:r>
    </w:p>
    <w:p w14:paraId="64E08F43" w14:textId="4AB98DAB" w:rsidR="00CD6971" w:rsidRPr="00273822" w:rsidRDefault="00CD6971">
      <w:pPr>
        <w:pStyle w:val="ListParagraph"/>
        <w:numPr>
          <w:ilvl w:val="0"/>
          <w:numId w:val="8"/>
        </w:numPr>
        <w:ind w:left="360"/>
        <w:jc w:val="both"/>
        <w:rPr>
          <w:ins w:id="177" w:author="juan rivillas" w:date="2022-08-05T16:46:00Z"/>
          <w:sz w:val="22"/>
          <w:szCs w:val="22"/>
          <w:rPrChange w:id="178" w:author="juan rivillas" w:date="2022-08-05T17:11:00Z">
            <w:rPr>
              <w:ins w:id="179" w:author="juan rivillas" w:date="2022-08-05T16:46:00Z"/>
            </w:rPr>
          </w:rPrChange>
        </w:rPr>
        <w:pPrChange w:id="180" w:author="juan rivillas" w:date="2022-08-05T16:51:00Z">
          <w:pPr>
            <w:numPr>
              <w:numId w:val="2"/>
            </w:numPr>
            <w:ind w:left="284" w:hanging="284"/>
            <w:contextualSpacing/>
            <w:jc w:val="both"/>
          </w:pPr>
        </w:pPrChange>
      </w:pPr>
      <w:ins w:id="181" w:author="juan rivillas" w:date="2022-08-05T16:46:00Z">
        <w:r w:rsidRPr="00273822">
          <w:rPr>
            <w:rFonts w:cs="Times New Roman"/>
            <w:b/>
            <w:bCs/>
            <w:sz w:val="22"/>
            <w:szCs w:val="22"/>
            <w:rPrChange w:id="182" w:author="juan rivillas" w:date="2022-08-05T17:11:00Z">
              <w:rPr/>
            </w:rPrChange>
          </w:rPr>
          <w:t>Prepare</w:t>
        </w:r>
        <w:r w:rsidRPr="00273822">
          <w:rPr>
            <w:rFonts w:cs="Times New Roman"/>
            <w:sz w:val="22"/>
            <w:szCs w:val="22"/>
            <w:rPrChange w:id="183" w:author="juan rivillas" w:date="2022-08-05T17:11:00Z">
              <w:rPr/>
            </w:rPrChange>
          </w:rPr>
          <w:t xml:space="preserve"> data for regression models.</w:t>
        </w:r>
      </w:ins>
    </w:p>
    <w:p w14:paraId="6805FF6C" w14:textId="1D5C9788" w:rsidR="00CD6971" w:rsidRPr="00273822" w:rsidRDefault="00CD6971" w:rsidP="0018563E">
      <w:pPr>
        <w:pStyle w:val="ListParagraph"/>
        <w:numPr>
          <w:ilvl w:val="0"/>
          <w:numId w:val="8"/>
        </w:numPr>
        <w:shd w:val="clear" w:color="auto" w:fill="FFFFFF"/>
        <w:ind w:left="360"/>
        <w:textAlignment w:val="baseline"/>
        <w:rPr>
          <w:ins w:id="184" w:author="juan rivillas" w:date="2022-08-05T16:52:00Z"/>
          <w:rFonts w:cs="Times New Roman"/>
          <w:sz w:val="22"/>
          <w:szCs w:val="22"/>
          <w:rPrChange w:id="185" w:author="juan rivillas" w:date="2022-08-05T17:11:00Z">
            <w:rPr>
              <w:ins w:id="186" w:author="juan rivillas" w:date="2022-08-05T16:52:00Z"/>
              <w:rFonts w:cs="Times New Roman"/>
              <w:szCs w:val="24"/>
            </w:rPr>
          </w:rPrChange>
        </w:rPr>
      </w:pPr>
      <w:ins w:id="187" w:author="juan rivillas" w:date="2022-08-05T16:46:00Z">
        <w:r w:rsidRPr="00273822">
          <w:rPr>
            <w:rFonts w:eastAsia="Verdana" w:cs="Times New Roman"/>
            <w:b/>
            <w:bCs/>
            <w:sz w:val="22"/>
            <w:szCs w:val="22"/>
            <w:rPrChange w:id="188" w:author="juan rivillas" w:date="2022-08-05T17:11:00Z">
              <w:rPr>
                <w:rFonts w:ascii="inherit" w:hAnsi="inherit" w:cs="Times New Roman"/>
                <w:b/>
                <w:bCs/>
                <w:color w:val="161515"/>
                <w:sz w:val="23"/>
                <w:szCs w:val="23"/>
                <w:bdr w:val="none" w:sz="0" w:space="0" w:color="auto" w:frame="1"/>
              </w:rPr>
            </w:rPrChange>
          </w:rPr>
          <w:t>Identify</w:t>
        </w:r>
        <w:r w:rsidRPr="00273822">
          <w:rPr>
            <w:rFonts w:eastAsia="Verdana" w:cs="Times New Roman" w:hint="eastAsia"/>
            <w:sz w:val="22"/>
            <w:szCs w:val="22"/>
            <w:rPrChange w:id="189" w:author="juan rivillas" w:date="2022-08-05T17:11:00Z">
              <w:rPr>
                <w:rFonts w:ascii="inherit" w:hAnsi="inherit" w:cs="Times New Roman" w:hint="eastAsia"/>
                <w:color w:val="161515"/>
                <w:sz w:val="23"/>
                <w:szCs w:val="23"/>
              </w:rPr>
            </w:rPrChange>
          </w:rPr>
          <w:t> </w:t>
        </w:r>
        <w:r w:rsidRPr="00273822">
          <w:rPr>
            <w:rFonts w:eastAsia="Verdana" w:cs="Times New Roman"/>
            <w:sz w:val="22"/>
            <w:szCs w:val="22"/>
            <w:rPrChange w:id="190" w:author="juan rivillas" w:date="2022-08-05T17:11:00Z">
              <w:rPr>
                <w:rFonts w:ascii="inherit" w:hAnsi="inherit" w:cs="Times New Roman"/>
                <w:color w:val="161515"/>
                <w:sz w:val="23"/>
                <w:szCs w:val="23"/>
              </w:rPr>
            </w:rPrChange>
          </w:rPr>
          <w:t xml:space="preserve">the correlation coefficient as a single measure of </w:t>
        </w:r>
      </w:ins>
      <w:ins w:id="191" w:author="juan rivillas" w:date="2022-08-05T16:49:00Z">
        <w:r w:rsidRPr="00273822">
          <w:rPr>
            <w:rFonts w:cs="Times New Roman"/>
            <w:sz w:val="22"/>
            <w:szCs w:val="22"/>
            <w:rPrChange w:id="192" w:author="juan rivillas" w:date="2022-08-05T17:11:00Z">
              <w:rPr>
                <w:rFonts w:cs="Times New Roman"/>
                <w:szCs w:val="24"/>
              </w:rPr>
            </w:rPrChange>
          </w:rPr>
          <w:t>regression models</w:t>
        </w:r>
      </w:ins>
      <w:ins w:id="193" w:author="juan rivillas" w:date="2022-08-05T16:46:00Z">
        <w:r w:rsidRPr="00273822">
          <w:rPr>
            <w:rFonts w:eastAsia="Verdana" w:cs="Times New Roman"/>
            <w:sz w:val="22"/>
            <w:szCs w:val="22"/>
            <w:rPrChange w:id="194" w:author="juan rivillas" w:date="2022-08-05T17:11:00Z">
              <w:rPr>
                <w:rFonts w:ascii="inherit" w:hAnsi="inherit" w:cs="Times New Roman"/>
                <w:color w:val="161515"/>
                <w:sz w:val="23"/>
                <w:szCs w:val="23"/>
              </w:rPr>
            </w:rPrChange>
          </w:rPr>
          <w:t>.</w:t>
        </w:r>
      </w:ins>
    </w:p>
    <w:p w14:paraId="042DFD73" w14:textId="23228E17" w:rsidR="0018563E" w:rsidRPr="00273822" w:rsidRDefault="0018563E">
      <w:pPr>
        <w:pStyle w:val="ListParagraph"/>
        <w:numPr>
          <w:ilvl w:val="0"/>
          <w:numId w:val="8"/>
        </w:numPr>
        <w:shd w:val="clear" w:color="auto" w:fill="FFFFFF"/>
        <w:ind w:left="360"/>
        <w:textAlignment w:val="baseline"/>
        <w:rPr>
          <w:ins w:id="195" w:author="juan rivillas" w:date="2022-08-05T16:46:00Z"/>
          <w:rFonts w:eastAsia="Verdana"/>
          <w:sz w:val="22"/>
          <w:szCs w:val="22"/>
          <w:rPrChange w:id="196" w:author="juan rivillas" w:date="2022-08-05T17:11:00Z">
            <w:rPr>
              <w:ins w:id="197" w:author="juan rivillas" w:date="2022-08-05T16:46:00Z"/>
              <w:rFonts w:ascii="inherit" w:hAnsi="inherit"/>
              <w:color w:val="161515"/>
              <w:sz w:val="23"/>
              <w:szCs w:val="23"/>
            </w:rPr>
          </w:rPrChange>
        </w:rPr>
        <w:pPrChange w:id="198" w:author="juan rivillas" w:date="2022-08-05T16:51:00Z">
          <w:pPr>
            <w:numPr>
              <w:numId w:val="2"/>
            </w:numPr>
            <w:shd w:val="clear" w:color="auto" w:fill="FFFFFF"/>
            <w:ind w:left="284" w:hanging="284"/>
            <w:textAlignment w:val="baseline"/>
          </w:pPr>
        </w:pPrChange>
      </w:pPr>
      <w:ins w:id="199" w:author="juan rivillas" w:date="2022-08-05T16:53:00Z">
        <w:r w:rsidRPr="00273822">
          <w:rPr>
            <w:rFonts w:cs="Times New Roman"/>
            <w:b/>
            <w:bCs/>
            <w:sz w:val="22"/>
            <w:szCs w:val="22"/>
            <w:rPrChange w:id="200" w:author="juan rivillas" w:date="2022-08-05T17:11:00Z">
              <w:rPr>
                <w:b/>
                <w:bCs/>
              </w:rPr>
            </w:rPrChange>
          </w:rPr>
          <w:t>I</w:t>
        </w:r>
        <w:r w:rsidRPr="00273822">
          <w:rPr>
            <w:rFonts w:cs="Times New Roman"/>
            <w:b/>
            <w:bCs/>
            <w:color w:val="00000A"/>
            <w:sz w:val="22"/>
            <w:szCs w:val="22"/>
            <w:rPrChange w:id="201" w:author="juan rivillas" w:date="2022-08-05T17:11:00Z">
              <w:rPr>
                <w:rFonts w:ascii="Garamond" w:hAnsi="Garamond"/>
                <w:color w:val="0E101A"/>
                <w:sz w:val="20"/>
                <w:szCs w:val="20"/>
              </w:rPr>
            </w:rPrChange>
          </w:rPr>
          <w:t>dentify</w:t>
        </w:r>
        <w:r w:rsidRPr="00273822">
          <w:rPr>
            <w:rFonts w:cs="Times New Roman"/>
            <w:color w:val="00000A"/>
            <w:sz w:val="22"/>
            <w:szCs w:val="22"/>
            <w:rPrChange w:id="202" w:author="juan rivillas" w:date="2022-08-05T17:11:00Z">
              <w:rPr>
                <w:rFonts w:ascii="Garamond" w:hAnsi="Garamond"/>
                <w:color w:val="0E101A"/>
                <w:sz w:val="20"/>
                <w:szCs w:val="20"/>
              </w:rPr>
            </w:rPrChange>
          </w:rPr>
          <w:t xml:space="preserve"> the best fit model for the classification of </w:t>
        </w:r>
        <w:r w:rsidRPr="00273822">
          <w:rPr>
            <w:rFonts w:cs="Times New Roman"/>
            <w:sz w:val="22"/>
            <w:szCs w:val="22"/>
            <w:rPrChange w:id="203" w:author="juan rivillas" w:date="2022-08-05T17:11:00Z">
              <w:rPr/>
            </w:rPrChange>
          </w:rPr>
          <w:t>clusters and latent</w:t>
        </w:r>
        <w:r w:rsidRPr="00273822">
          <w:rPr>
            <w:rFonts w:cs="Times New Roman"/>
            <w:color w:val="00000A"/>
            <w:sz w:val="22"/>
            <w:szCs w:val="22"/>
            <w:rPrChange w:id="204" w:author="juan rivillas" w:date="2022-08-05T17:11:00Z">
              <w:rPr>
                <w:rFonts w:ascii="Garamond" w:hAnsi="Garamond"/>
                <w:color w:val="0E101A"/>
                <w:sz w:val="20"/>
                <w:szCs w:val="20"/>
              </w:rPr>
            </w:rPrChange>
          </w:rPr>
          <w:t xml:space="preserve"> groups</w:t>
        </w:r>
      </w:ins>
      <w:ins w:id="205" w:author="juan rivillas" w:date="2022-08-05T16:54:00Z">
        <w:r w:rsidRPr="00273822">
          <w:rPr>
            <w:rFonts w:cs="Times New Roman"/>
            <w:sz w:val="22"/>
            <w:szCs w:val="22"/>
            <w:rPrChange w:id="206" w:author="juan rivillas" w:date="2022-08-05T17:11:00Z">
              <w:rPr/>
            </w:rPrChange>
          </w:rPr>
          <w:t xml:space="preserve"> in the d</w:t>
        </w:r>
      </w:ins>
      <w:ins w:id="207" w:author="juan rivillas" w:date="2022-08-05T16:55:00Z">
        <w:r w:rsidRPr="00273822">
          <w:rPr>
            <w:rFonts w:cs="Times New Roman"/>
            <w:sz w:val="22"/>
            <w:szCs w:val="22"/>
            <w:rPrChange w:id="208" w:author="juan rivillas" w:date="2022-08-05T17:11:00Z">
              <w:rPr/>
            </w:rPrChange>
          </w:rPr>
          <w:t>ata.</w:t>
        </w:r>
      </w:ins>
    </w:p>
    <w:p w14:paraId="03EB2D94" w14:textId="77777777" w:rsidR="0018563E" w:rsidRPr="00273822" w:rsidRDefault="00CD6971">
      <w:pPr>
        <w:pStyle w:val="ListParagraph"/>
        <w:numPr>
          <w:ilvl w:val="0"/>
          <w:numId w:val="8"/>
        </w:numPr>
        <w:shd w:val="clear" w:color="auto" w:fill="FFFFFF"/>
        <w:ind w:left="360"/>
        <w:textAlignment w:val="baseline"/>
        <w:rPr>
          <w:ins w:id="209" w:author="juan rivillas" w:date="2022-08-05T16:51:00Z"/>
          <w:sz w:val="22"/>
          <w:szCs w:val="22"/>
          <w:rPrChange w:id="210" w:author="juan rivillas" w:date="2022-08-05T17:11:00Z">
            <w:rPr>
              <w:ins w:id="211" w:author="juan rivillas" w:date="2022-08-05T16:51:00Z"/>
            </w:rPr>
          </w:rPrChange>
        </w:rPr>
        <w:pPrChange w:id="212" w:author="juan rivillas" w:date="2022-08-05T16:51:00Z">
          <w:pPr>
            <w:shd w:val="clear" w:color="auto" w:fill="FFFFFF"/>
            <w:ind w:left="360"/>
            <w:textAlignment w:val="baseline"/>
          </w:pPr>
        </w:pPrChange>
      </w:pPr>
      <w:ins w:id="213" w:author="juan rivillas" w:date="2022-08-05T16:47:00Z">
        <w:r w:rsidRPr="00273822">
          <w:rPr>
            <w:rFonts w:eastAsia="Verdana" w:cs="Times New Roman"/>
            <w:b/>
            <w:bCs/>
            <w:sz w:val="22"/>
            <w:szCs w:val="22"/>
            <w:rPrChange w:id="214" w:author="juan rivillas" w:date="2022-08-05T17:11:00Z">
              <w:rPr>
                <w:rFonts w:ascii="inherit" w:hAnsi="inherit"/>
                <w:b/>
                <w:bCs/>
                <w:color w:val="161515"/>
                <w:sz w:val="23"/>
                <w:szCs w:val="23"/>
                <w:bdr w:val="none" w:sz="0" w:space="0" w:color="auto" w:frame="1"/>
              </w:rPr>
            </w:rPrChange>
          </w:rPr>
          <w:t>Apply</w:t>
        </w:r>
        <w:r w:rsidRPr="00273822">
          <w:rPr>
            <w:rFonts w:eastAsia="Verdana" w:cs="Times New Roman" w:hint="eastAsia"/>
            <w:b/>
            <w:bCs/>
            <w:sz w:val="22"/>
            <w:szCs w:val="22"/>
            <w:rPrChange w:id="215" w:author="juan rivillas" w:date="2022-08-05T17:11:00Z">
              <w:rPr>
                <w:rFonts w:ascii="inherit" w:hAnsi="inherit" w:hint="eastAsia"/>
                <w:color w:val="161515"/>
                <w:sz w:val="23"/>
                <w:szCs w:val="23"/>
              </w:rPr>
            </w:rPrChange>
          </w:rPr>
          <w:t> </w:t>
        </w:r>
        <w:r w:rsidRPr="00273822">
          <w:rPr>
            <w:rFonts w:eastAsia="Verdana" w:cs="Times New Roman"/>
            <w:sz w:val="22"/>
            <w:szCs w:val="22"/>
            <w:rPrChange w:id="216" w:author="juan rivillas" w:date="2022-08-05T17:11:00Z">
              <w:rPr>
                <w:rFonts w:ascii="inherit" w:hAnsi="inherit"/>
                <w:color w:val="161515"/>
                <w:sz w:val="23"/>
                <w:szCs w:val="23"/>
              </w:rPr>
            </w:rPrChange>
          </w:rPr>
          <w:t>regression</w:t>
        </w:r>
      </w:ins>
      <w:ins w:id="217" w:author="juan rivillas" w:date="2022-08-05T16:49:00Z">
        <w:r w:rsidRPr="00273822">
          <w:rPr>
            <w:rFonts w:cs="Times New Roman"/>
            <w:sz w:val="22"/>
            <w:szCs w:val="22"/>
            <w:rPrChange w:id="218" w:author="juan rivillas" w:date="2022-08-05T17:11:00Z">
              <w:rPr/>
            </w:rPrChange>
          </w:rPr>
          <w:t>s</w:t>
        </w:r>
      </w:ins>
      <w:ins w:id="219" w:author="juan rivillas" w:date="2022-08-05T16:47:00Z">
        <w:r w:rsidRPr="00273822">
          <w:rPr>
            <w:rFonts w:eastAsia="Verdana" w:cs="Times New Roman"/>
            <w:sz w:val="22"/>
            <w:szCs w:val="22"/>
            <w:rPrChange w:id="220" w:author="juan rivillas" w:date="2022-08-05T17:11:00Z">
              <w:rPr>
                <w:rFonts w:ascii="inherit" w:hAnsi="inherit"/>
                <w:color w:val="161515"/>
                <w:sz w:val="23"/>
                <w:szCs w:val="23"/>
              </w:rPr>
            </w:rPrChange>
          </w:rPr>
          <w:t xml:space="preserve"> to model a response variable in terms of a single or multiple variables</w:t>
        </w:r>
      </w:ins>
      <w:ins w:id="221" w:author="juan rivillas" w:date="2022-08-05T16:49:00Z">
        <w:r w:rsidRPr="00273822">
          <w:rPr>
            <w:rFonts w:cs="Times New Roman"/>
            <w:sz w:val="22"/>
            <w:szCs w:val="22"/>
            <w:rPrChange w:id="222" w:author="juan rivillas" w:date="2022-08-05T17:11:00Z">
              <w:rPr/>
            </w:rPrChange>
          </w:rPr>
          <w:t>.</w:t>
        </w:r>
      </w:ins>
    </w:p>
    <w:p w14:paraId="12F4DE5A" w14:textId="77777777" w:rsidR="0018563E" w:rsidRPr="00273822" w:rsidRDefault="00CD6971">
      <w:pPr>
        <w:pStyle w:val="ListParagraph"/>
        <w:numPr>
          <w:ilvl w:val="0"/>
          <w:numId w:val="8"/>
        </w:numPr>
        <w:ind w:left="360"/>
        <w:rPr>
          <w:ins w:id="223" w:author="juan rivillas" w:date="2022-08-05T16:51:00Z"/>
          <w:rFonts w:cs="Times New Roman"/>
          <w:sz w:val="22"/>
          <w:szCs w:val="22"/>
          <w:rPrChange w:id="224" w:author="juan rivillas" w:date="2022-08-05T17:11:00Z">
            <w:rPr>
              <w:ins w:id="225" w:author="juan rivillas" w:date="2022-08-05T16:51:00Z"/>
              <w:rFonts w:cs="Times New Roman"/>
              <w:szCs w:val="24"/>
            </w:rPr>
          </w:rPrChange>
        </w:rPr>
        <w:pPrChange w:id="226" w:author="juan rivillas" w:date="2022-08-05T16:51:00Z">
          <w:pPr>
            <w:pStyle w:val="ListParagraph"/>
          </w:pPr>
        </w:pPrChange>
      </w:pPr>
      <w:ins w:id="227" w:author="juan rivillas" w:date="2022-08-05T16:47:00Z">
        <w:r w:rsidRPr="00273822">
          <w:rPr>
            <w:rFonts w:eastAsia="Verdana" w:cs="Times New Roman"/>
            <w:b/>
            <w:bCs/>
            <w:sz w:val="22"/>
            <w:szCs w:val="22"/>
            <w:rPrChange w:id="228" w:author="juan rivillas" w:date="2022-08-05T17:11:00Z">
              <w:rPr>
                <w:rFonts w:ascii="inherit" w:hAnsi="inherit" w:cs="Times New Roman"/>
                <w:b/>
                <w:bCs/>
                <w:color w:val="161515"/>
                <w:sz w:val="23"/>
                <w:szCs w:val="23"/>
                <w:bdr w:val="none" w:sz="0" w:space="0" w:color="auto" w:frame="1"/>
              </w:rPr>
            </w:rPrChange>
          </w:rPr>
          <w:t>Assess</w:t>
        </w:r>
        <w:r w:rsidRPr="00273822">
          <w:rPr>
            <w:rFonts w:eastAsia="Verdana" w:cs="Times New Roman" w:hint="eastAsia"/>
            <w:sz w:val="22"/>
            <w:szCs w:val="22"/>
            <w:rPrChange w:id="229" w:author="juan rivillas" w:date="2022-08-05T17:11:00Z">
              <w:rPr>
                <w:rFonts w:ascii="inherit" w:hAnsi="inherit" w:cs="Times New Roman" w:hint="eastAsia"/>
                <w:color w:val="161515"/>
                <w:sz w:val="23"/>
                <w:szCs w:val="23"/>
              </w:rPr>
            </w:rPrChange>
          </w:rPr>
          <w:t> </w:t>
        </w:r>
        <w:r w:rsidRPr="00273822">
          <w:rPr>
            <w:rFonts w:eastAsia="Verdana" w:cs="Times New Roman"/>
            <w:sz w:val="22"/>
            <w:szCs w:val="22"/>
            <w:rPrChange w:id="230" w:author="juan rivillas" w:date="2022-08-05T17:11:00Z">
              <w:rPr>
                <w:rFonts w:ascii="inherit" w:hAnsi="inherit" w:cs="Times New Roman"/>
                <w:color w:val="161515"/>
                <w:sz w:val="23"/>
                <w:szCs w:val="23"/>
              </w:rPr>
            </w:rPrChange>
          </w:rPr>
          <w:t>model validity by checking model assumptions.</w:t>
        </w:r>
      </w:ins>
    </w:p>
    <w:p w14:paraId="2F8DE180" w14:textId="65D875A9" w:rsidR="00B80FFA" w:rsidRPr="00273822" w:rsidDel="0018563E" w:rsidRDefault="00CD6971">
      <w:pPr>
        <w:pStyle w:val="ListParagraph"/>
        <w:numPr>
          <w:ilvl w:val="0"/>
          <w:numId w:val="8"/>
        </w:numPr>
        <w:shd w:val="clear" w:color="auto" w:fill="FFFFFF"/>
        <w:ind w:left="0"/>
        <w:jc w:val="both"/>
        <w:textAlignment w:val="baseline"/>
        <w:rPr>
          <w:del w:id="231" w:author="juan rivillas" w:date="2022-08-05T16:50:00Z"/>
          <w:sz w:val="22"/>
          <w:szCs w:val="22"/>
          <w:rPrChange w:id="232" w:author="juan rivillas" w:date="2022-08-05T17:11:00Z">
            <w:rPr>
              <w:del w:id="233" w:author="juan rivillas" w:date="2022-08-05T16:50:00Z"/>
            </w:rPr>
          </w:rPrChange>
        </w:rPr>
        <w:pPrChange w:id="234" w:author="juan rivillas" w:date="2022-08-05T16:51:00Z">
          <w:pPr>
            <w:numPr>
              <w:numId w:val="2"/>
            </w:numPr>
            <w:ind w:left="284" w:hanging="284"/>
            <w:contextualSpacing/>
            <w:jc w:val="both"/>
          </w:pPr>
        </w:pPrChange>
      </w:pPr>
      <w:ins w:id="235" w:author="juan rivillas" w:date="2022-08-05T16:47:00Z">
        <w:r w:rsidRPr="00273822">
          <w:rPr>
            <w:rFonts w:eastAsia="Verdana"/>
            <w:b/>
            <w:bCs/>
            <w:sz w:val="22"/>
            <w:szCs w:val="22"/>
            <w:rPrChange w:id="236" w:author="juan rivillas" w:date="2022-08-05T17:11:00Z">
              <w:rPr>
                <w:rFonts w:ascii="inherit" w:hAnsi="inherit"/>
                <w:b/>
                <w:bCs/>
                <w:color w:val="161515"/>
                <w:sz w:val="23"/>
                <w:szCs w:val="23"/>
                <w:bdr w:val="none" w:sz="0" w:space="0" w:color="auto" w:frame="1"/>
              </w:rPr>
            </w:rPrChange>
          </w:rPr>
          <w:t>Assess</w:t>
        </w:r>
        <w:r w:rsidRPr="00273822">
          <w:rPr>
            <w:rFonts w:eastAsia="Verdana" w:hint="eastAsia"/>
            <w:sz w:val="22"/>
            <w:szCs w:val="22"/>
            <w:rPrChange w:id="237" w:author="juan rivillas" w:date="2022-08-05T17:11:00Z">
              <w:rPr>
                <w:rFonts w:ascii="inherit" w:hAnsi="inherit" w:hint="eastAsia"/>
                <w:b/>
                <w:bCs/>
                <w:color w:val="161515"/>
                <w:sz w:val="23"/>
                <w:szCs w:val="23"/>
                <w:bdr w:val="none" w:sz="0" w:space="0" w:color="auto" w:frame="1"/>
              </w:rPr>
            </w:rPrChange>
          </w:rPr>
          <w:t> </w:t>
        </w:r>
        <w:r w:rsidRPr="00273822">
          <w:rPr>
            <w:rFonts w:eastAsia="Verdana"/>
            <w:sz w:val="22"/>
            <w:szCs w:val="22"/>
            <w:rPrChange w:id="238" w:author="juan rivillas" w:date="2022-08-05T17:11:00Z">
              <w:rPr>
                <w:rFonts w:ascii="inherit" w:hAnsi="inherit"/>
                <w:color w:val="161515"/>
                <w:sz w:val="23"/>
                <w:szCs w:val="23"/>
              </w:rPr>
            </w:rPrChange>
          </w:rPr>
          <w:t>model fitness by comparing the results produced by the model with your data</w:t>
        </w:r>
      </w:ins>
      <w:ins w:id="239" w:author="juan rivillas" w:date="2022-08-05T16:55:00Z">
        <w:r w:rsidR="00212B72" w:rsidRPr="00273822">
          <w:rPr>
            <w:sz w:val="22"/>
            <w:szCs w:val="22"/>
            <w:rPrChange w:id="240" w:author="juan rivillas" w:date="2022-08-05T17:11:00Z">
              <w:rPr/>
            </w:rPrChange>
          </w:rPr>
          <w:t>.</w:t>
        </w:r>
      </w:ins>
      <w:del w:id="241" w:author="juan rivillas" w:date="2022-08-05T16:50:00Z">
        <w:r w:rsidR="00B25728" w:rsidRPr="00273822" w:rsidDel="0018563E">
          <w:rPr>
            <w:sz w:val="22"/>
            <w:szCs w:val="22"/>
            <w:rPrChange w:id="242" w:author="juan rivillas" w:date="2022-08-05T17:11:00Z">
              <w:rPr/>
            </w:rPrChange>
          </w:rPr>
          <w:delText>Perform multivariate analysis on a variety of data-types and interpret the results</w:delText>
        </w:r>
      </w:del>
    </w:p>
    <w:p w14:paraId="7110C70F" w14:textId="5E8ADE0A" w:rsidR="00B80FFA" w:rsidRPr="00273822" w:rsidRDefault="00B25728">
      <w:pPr>
        <w:pStyle w:val="ListParagraph"/>
        <w:ind w:left="360"/>
        <w:rPr>
          <w:sz w:val="22"/>
          <w:szCs w:val="22"/>
          <w:rPrChange w:id="243" w:author="juan rivillas" w:date="2022-08-05T17:11:00Z">
            <w:rPr/>
          </w:rPrChange>
        </w:rPr>
        <w:pPrChange w:id="244" w:author="juan rivillas" w:date="2022-08-05T16:51:00Z">
          <w:pPr>
            <w:numPr>
              <w:numId w:val="2"/>
            </w:numPr>
            <w:ind w:left="284" w:hanging="284"/>
            <w:contextualSpacing/>
            <w:jc w:val="both"/>
          </w:pPr>
        </w:pPrChange>
      </w:pPr>
      <w:del w:id="245" w:author="juan rivillas" w:date="2022-08-05T16:50:00Z">
        <w:r w:rsidRPr="00273822" w:rsidDel="0018563E">
          <w:rPr>
            <w:rFonts w:cs="Times New Roman"/>
            <w:sz w:val="22"/>
            <w:szCs w:val="22"/>
            <w:rPrChange w:id="246" w:author="juan rivillas" w:date="2022-08-05T17:11:00Z">
              <w:rPr/>
            </w:rPrChange>
          </w:rPr>
          <w:delText>Understand relationships in data and assess multivariate statistical models</w:delText>
        </w:r>
      </w:del>
    </w:p>
    <w:p w14:paraId="2BB1894E" w14:textId="5369818B" w:rsidR="00B80FFA" w:rsidRPr="00273822" w:rsidRDefault="00B25728">
      <w:pPr>
        <w:pStyle w:val="ListParagraph"/>
        <w:numPr>
          <w:ilvl w:val="0"/>
          <w:numId w:val="8"/>
        </w:numPr>
        <w:ind w:left="360"/>
        <w:jc w:val="both"/>
        <w:rPr>
          <w:sz w:val="22"/>
          <w:szCs w:val="22"/>
          <w:rPrChange w:id="247" w:author="juan rivillas" w:date="2022-08-05T17:11:00Z">
            <w:rPr/>
          </w:rPrChange>
        </w:rPr>
        <w:pPrChange w:id="248" w:author="juan rivillas" w:date="2022-08-05T16:51:00Z">
          <w:pPr>
            <w:numPr>
              <w:numId w:val="2"/>
            </w:numPr>
            <w:ind w:left="284" w:hanging="284"/>
            <w:contextualSpacing/>
            <w:jc w:val="both"/>
          </w:pPr>
        </w:pPrChange>
      </w:pPr>
      <w:r w:rsidRPr="00273822">
        <w:rPr>
          <w:rFonts w:cs="Times New Roman"/>
          <w:b/>
          <w:bCs/>
          <w:sz w:val="22"/>
          <w:szCs w:val="22"/>
          <w:rPrChange w:id="249" w:author="juan rivillas" w:date="2022-08-05T17:11:00Z">
            <w:rPr/>
          </w:rPrChange>
        </w:rPr>
        <w:t>Apply</w:t>
      </w:r>
      <w:r w:rsidRPr="00273822">
        <w:rPr>
          <w:rFonts w:cs="Times New Roman"/>
          <w:sz w:val="22"/>
          <w:szCs w:val="22"/>
          <w:rPrChange w:id="250" w:author="juan rivillas" w:date="2022-08-05T17:11:00Z">
            <w:rPr/>
          </w:rPrChange>
        </w:rPr>
        <w:t xml:space="preserve"> reproducible research principles to effectively communicate research results</w:t>
      </w:r>
      <w:ins w:id="251" w:author="juan rivillas" w:date="2022-08-05T16:50:00Z">
        <w:r w:rsidR="0018563E" w:rsidRPr="00273822">
          <w:rPr>
            <w:rFonts w:cs="Times New Roman"/>
            <w:sz w:val="22"/>
            <w:szCs w:val="22"/>
            <w:rPrChange w:id="252" w:author="juan rivillas" w:date="2022-08-05T17:11:00Z">
              <w:rPr/>
            </w:rPrChange>
          </w:rPr>
          <w:t>.</w:t>
        </w:r>
      </w:ins>
    </w:p>
    <w:p w14:paraId="54ED3CBE" w14:textId="119B8A37" w:rsidR="00B80FFA" w:rsidRPr="00273822" w:rsidRDefault="00B25728">
      <w:pPr>
        <w:pStyle w:val="ListParagraph"/>
        <w:numPr>
          <w:ilvl w:val="0"/>
          <w:numId w:val="8"/>
        </w:numPr>
        <w:ind w:left="360"/>
        <w:rPr>
          <w:ins w:id="253" w:author="juan rivillas" w:date="2022-08-05T16:45:00Z"/>
          <w:sz w:val="22"/>
          <w:szCs w:val="22"/>
          <w:rPrChange w:id="254" w:author="juan rivillas" w:date="2022-08-05T17:11:00Z">
            <w:rPr>
              <w:ins w:id="255" w:author="juan rivillas" w:date="2022-08-05T16:45:00Z"/>
            </w:rPr>
          </w:rPrChange>
        </w:rPr>
        <w:pPrChange w:id="256" w:author="juan rivillas" w:date="2022-08-05T16:51:00Z">
          <w:pPr>
            <w:numPr>
              <w:numId w:val="2"/>
            </w:numPr>
            <w:ind w:left="284" w:hanging="284"/>
            <w:contextualSpacing/>
          </w:pPr>
        </w:pPrChange>
      </w:pPr>
      <w:del w:id="257" w:author="juan rivillas" w:date="2022-08-05T16:50:00Z">
        <w:r w:rsidRPr="00273822" w:rsidDel="0018563E">
          <w:rPr>
            <w:rFonts w:cs="Times New Roman"/>
            <w:b/>
            <w:bCs/>
            <w:sz w:val="22"/>
            <w:szCs w:val="22"/>
            <w:rPrChange w:id="258" w:author="juan rivillas" w:date="2022-08-05T17:11:00Z">
              <w:rPr/>
            </w:rPrChange>
          </w:rPr>
          <w:delText>I</w:delText>
        </w:r>
      </w:del>
      <w:r w:rsidRPr="00273822">
        <w:rPr>
          <w:rFonts w:cs="Times New Roman"/>
          <w:b/>
          <w:bCs/>
          <w:sz w:val="22"/>
          <w:szCs w:val="22"/>
          <w:rPrChange w:id="259" w:author="juan rivillas" w:date="2022-08-05T17:11:00Z">
            <w:rPr/>
          </w:rPrChange>
        </w:rPr>
        <w:t>Engage</w:t>
      </w:r>
      <w:r w:rsidRPr="00273822">
        <w:rPr>
          <w:rFonts w:cs="Times New Roman"/>
          <w:sz w:val="22"/>
          <w:szCs w:val="22"/>
          <w:rPrChange w:id="260" w:author="juan rivillas" w:date="2022-08-05T17:11:00Z">
            <w:rPr/>
          </w:rPrChange>
        </w:rPr>
        <w:t xml:space="preserve"> with online research communities</w:t>
      </w:r>
      <w:ins w:id="261" w:author="juan rivillas" w:date="2022-08-05T16:50:00Z">
        <w:r w:rsidR="0018563E" w:rsidRPr="00273822">
          <w:rPr>
            <w:rFonts w:cs="Times New Roman"/>
            <w:sz w:val="22"/>
            <w:szCs w:val="22"/>
            <w:rPrChange w:id="262" w:author="juan rivillas" w:date="2022-08-05T17:11:00Z">
              <w:rPr/>
            </w:rPrChange>
          </w:rPr>
          <w:t>.</w:t>
        </w:r>
      </w:ins>
    </w:p>
    <w:p w14:paraId="54C20D27" w14:textId="77777777" w:rsidR="00CD6971" w:rsidRPr="00273822" w:rsidDel="00932E51" w:rsidRDefault="00CD6971">
      <w:pPr>
        <w:contextualSpacing/>
        <w:rPr>
          <w:del w:id="263" w:author="juan rivillas" w:date="2022-08-05T17:09:00Z"/>
          <w:sz w:val="22"/>
          <w:szCs w:val="22"/>
          <w:rPrChange w:id="264" w:author="juan rivillas" w:date="2022-08-05T17:11:00Z">
            <w:rPr>
              <w:del w:id="265" w:author="juan rivillas" w:date="2022-08-05T17:09:00Z"/>
            </w:rPr>
          </w:rPrChange>
        </w:rPr>
        <w:pPrChange w:id="266" w:author="juan rivillas" w:date="2022-08-05T16:45:00Z">
          <w:pPr>
            <w:numPr>
              <w:numId w:val="2"/>
            </w:numPr>
            <w:ind w:left="284" w:hanging="284"/>
            <w:contextualSpacing/>
          </w:pPr>
        </w:pPrChange>
      </w:pPr>
    </w:p>
    <w:p w14:paraId="68EF9FFB" w14:textId="77777777" w:rsidR="00E904F5" w:rsidRPr="00273822" w:rsidRDefault="00E904F5">
      <w:pPr>
        <w:pStyle w:val="Heading2"/>
        <w:rPr>
          <w:ins w:id="267" w:author="juan rivillas" w:date="2022-08-05T16:57:00Z"/>
          <w:rFonts w:ascii="Times New Roman" w:hAnsi="Times New Roman" w:cs="Times New Roman"/>
          <w:sz w:val="22"/>
          <w:szCs w:val="22"/>
          <w:rPrChange w:id="268" w:author="juan rivillas" w:date="2022-08-05T17:11:00Z">
            <w:rPr>
              <w:ins w:id="269" w:author="juan rivillas" w:date="2022-08-05T16:57:00Z"/>
            </w:rPr>
          </w:rPrChange>
        </w:rPr>
      </w:pPr>
      <w:bookmarkStart w:id="270" w:name="_3znysh7"/>
      <w:bookmarkEnd w:id="270"/>
    </w:p>
    <w:p w14:paraId="2C4022D6" w14:textId="3F743A5C" w:rsidR="00B80FFA" w:rsidRPr="00273822" w:rsidRDefault="00B25728">
      <w:pPr>
        <w:pStyle w:val="Heading2"/>
        <w:rPr>
          <w:rFonts w:ascii="Times New Roman" w:hAnsi="Times New Roman" w:cs="Times New Roman"/>
          <w:sz w:val="22"/>
          <w:szCs w:val="22"/>
          <w:rPrChange w:id="271" w:author="juan rivillas" w:date="2022-08-05T17:11:00Z">
            <w:rPr/>
          </w:rPrChange>
        </w:rPr>
      </w:pPr>
      <w:r w:rsidRPr="00273822">
        <w:rPr>
          <w:rFonts w:ascii="Times New Roman" w:hAnsi="Times New Roman" w:cs="Times New Roman"/>
          <w:sz w:val="22"/>
          <w:szCs w:val="22"/>
          <w:rPrChange w:id="272" w:author="juan rivillas" w:date="2022-08-05T17:11:00Z">
            <w:rPr/>
          </w:rPrChange>
        </w:rPr>
        <w:t>Course structure</w:t>
      </w:r>
    </w:p>
    <w:p w14:paraId="33852F1B" w14:textId="77777777" w:rsidR="00B80FFA" w:rsidRPr="00213B87" w:rsidDel="00B732B7" w:rsidRDefault="00B25728">
      <w:pPr>
        <w:rPr>
          <w:del w:id="273" w:author="juan rivillas" w:date="2022-08-05T17:12:00Z"/>
          <w:color w:val="7030A0"/>
          <w:sz w:val="22"/>
          <w:szCs w:val="22"/>
          <w:shd w:val="clear" w:color="auto" w:fill="F2DCDB"/>
          <w:lang w:eastAsia="en-US"/>
          <w:rPrChange w:id="274" w:author="juan rivillas" w:date="2022-08-14T16:24:00Z">
            <w:rPr>
              <w:del w:id="275" w:author="juan rivillas" w:date="2022-08-05T17:12:00Z"/>
            </w:rPr>
          </w:rPrChange>
        </w:rPr>
      </w:pPr>
      <w:r w:rsidRPr="00273822">
        <w:rPr>
          <w:sz w:val="22"/>
          <w:szCs w:val="22"/>
          <w:rPrChange w:id="276" w:author="juan rivillas" w:date="2022-08-05T17:11:00Z">
            <w:rPr/>
          </w:rPrChange>
        </w:rPr>
        <w:t xml:space="preserve">The course runs for 9 weeks. </w:t>
      </w:r>
      <w:r w:rsidRPr="00213B87">
        <w:rPr>
          <w:color w:val="7030A0"/>
          <w:sz w:val="22"/>
          <w:szCs w:val="22"/>
          <w:shd w:val="clear" w:color="auto" w:fill="F2DCDB"/>
          <w:lang w:eastAsia="en-US"/>
          <w:rPrChange w:id="277" w:author="juan rivillas" w:date="2022-08-14T16:24:00Z">
            <w:rPr/>
          </w:rPrChange>
        </w:rPr>
        <w:t>There are 2 classes of 2 hours a week (exception week 8 and 9 which has 3 classes).</w:t>
      </w:r>
    </w:p>
    <w:p w14:paraId="176CDD9A" w14:textId="77777777" w:rsidR="00B80FFA" w:rsidRPr="00273822" w:rsidRDefault="00B80FFA">
      <w:pPr>
        <w:rPr>
          <w:sz w:val="22"/>
          <w:szCs w:val="22"/>
          <w:highlight w:val="yellow"/>
          <w:rPrChange w:id="278" w:author="juan rivillas" w:date="2022-08-05T17:11:00Z">
            <w:rPr>
              <w:highlight w:val="yellow"/>
            </w:rPr>
          </w:rPrChange>
        </w:rPr>
      </w:pPr>
    </w:p>
    <w:p w14:paraId="467E18AA" w14:textId="77777777" w:rsidR="00B80FFA" w:rsidRPr="00273822" w:rsidDel="00B732B7" w:rsidRDefault="00B25728">
      <w:pPr>
        <w:rPr>
          <w:del w:id="279" w:author="juan rivillas" w:date="2022-08-05T17:12:00Z"/>
          <w:sz w:val="22"/>
          <w:szCs w:val="22"/>
          <w:rPrChange w:id="280" w:author="juan rivillas" w:date="2022-08-05T17:11:00Z">
            <w:rPr>
              <w:del w:id="281" w:author="juan rivillas" w:date="2022-08-05T17:12:00Z"/>
            </w:rPr>
          </w:rPrChange>
        </w:rPr>
      </w:pPr>
      <w:r w:rsidRPr="00273822">
        <w:rPr>
          <w:sz w:val="22"/>
          <w:szCs w:val="22"/>
          <w:rPrChange w:id="282" w:author="juan rivillas" w:date="2022-08-05T17:11:00Z">
            <w:rPr/>
          </w:rPrChange>
        </w:rPr>
        <w:t>The course accounts for 5 EC of a total of 140 hrs, distributed across the following elements:</w:t>
      </w:r>
    </w:p>
    <w:p w14:paraId="6E8502AE" w14:textId="77777777" w:rsidR="00B80FFA" w:rsidRPr="00273822" w:rsidRDefault="00B80FFA">
      <w:pPr>
        <w:rPr>
          <w:sz w:val="22"/>
          <w:szCs w:val="22"/>
          <w:rPrChange w:id="283" w:author="juan rivillas" w:date="2022-08-05T17:11:00Z">
            <w:rPr/>
          </w:rPrChange>
        </w:rPr>
      </w:pPr>
    </w:p>
    <w:p w14:paraId="6BB8A294" w14:textId="5D10FC51" w:rsidR="00932E51" w:rsidRPr="00273822" w:rsidRDefault="00B25728">
      <w:pPr>
        <w:rPr>
          <w:sz w:val="22"/>
          <w:szCs w:val="22"/>
          <w:rPrChange w:id="284" w:author="juan rivillas" w:date="2022-08-05T17:11:00Z">
            <w:rPr/>
          </w:rPrChange>
        </w:rPr>
      </w:pPr>
      <w:r w:rsidRPr="00273822">
        <w:rPr>
          <w:sz w:val="22"/>
          <w:szCs w:val="22"/>
          <w:rPrChange w:id="285" w:author="juan rivillas" w:date="2022-08-05T17:11:00Z">
            <w:rPr/>
          </w:rPrChange>
        </w:rPr>
        <w:t xml:space="preserve">34 hrs computer practical exam and portfolio creation (8 x </w:t>
      </w:r>
      <w:proofErr w:type="gramStart"/>
      <w:r w:rsidRPr="00273822">
        <w:rPr>
          <w:sz w:val="22"/>
          <w:szCs w:val="22"/>
          <w:rPrChange w:id="286" w:author="juan rivillas" w:date="2022-08-05T17:11:00Z">
            <w:rPr/>
          </w:rPrChange>
        </w:rPr>
        <w:t>3 hour</w:t>
      </w:r>
      <w:proofErr w:type="gramEnd"/>
      <w:r w:rsidRPr="00273822">
        <w:rPr>
          <w:sz w:val="22"/>
          <w:szCs w:val="22"/>
          <w:rPrChange w:id="287" w:author="juan rivillas" w:date="2022-08-05T17:11:00Z">
            <w:rPr/>
          </w:rPrChange>
        </w:rPr>
        <w:t xml:space="preserve"> workshop, 10 hour for finalising portfolio).</w:t>
      </w:r>
    </w:p>
    <w:p w14:paraId="37466417" w14:textId="77777777" w:rsidR="00B80FFA" w:rsidRPr="00273822" w:rsidRDefault="00B25728">
      <w:pPr>
        <w:rPr>
          <w:sz w:val="22"/>
          <w:szCs w:val="22"/>
          <w:rPrChange w:id="288" w:author="juan rivillas" w:date="2022-08-05T17:11:00Z">
            <w:rPr/>
          </w:rPrChange>
        </w:rPr>
      </w:pPr>
      <w:r w:rsidRPr="00273822">
        <w:rPr>
          <w:sz w:val="22"/>
          <w:szCs w:val="22"/>
          <w:rPrChange w:id="289" w:author="juan rivillas" w:date="2022-08-05T17:11:00Z">
            <w:rPr/>
          </w:rPrChange>
        </w:rPr>
        <w:t>20 hrs class preparation (1 hr per class)</w:t>
      </w:r>
    </w:p>
    <w:p w14:paraId="227A9568" w14:textId="77777777" w:rsidR="00B80FFA" w:rsidRPr="00273822" w:rsidRDefault="00B25728">
      <w:pPr>
        <w:rPr>
          <w:sz w:val="22"/>
          <w:szCs w:val="22"/>
          <w:rPrChange w:id="290" w:author="juan rivillas" w:date="2022-08-05T17:11:00Z">
            <w:rPr/>
          </w:rPrChange>
        </w:rPr>
      </w:pPr>
      <w:r w:rsidRPr="00273822">
        <w:rPr>
          <w:sz w:val="22"/>
          <w:szCs w:val="22"/>
          <w:rPrChange w:id="291" w:author="juan rivillas" w:date="2022-08-05T17:11:00Z">
            <w:rPr/>
          </w:rPrChange>
        </w:rPr>
        <w:t xml:space="preserve">20 hrs lectures </w:t>
      </w:r>
    </w:p>
    <w:p w14:paraId="53C28275" w14:textId="77777777" w:rsidR="00B80FFA" w:rsidRPr="00273822" w:rsidDel="00D13C8F" w:rsidRDefault="00B25728">
      <w:pPr>
        <w:rPr>
          <w:del w:id="292" w:author="juan rivillas" w:date="2022-08-05T17:22:00Z"/>
          <w:sz w:val="22"/>
          <w:szCs w:val="22"/>
          <w:rPrChange w:id="293" w:author="juan rivillas" w:date="2022-08-05T17:11:00Z">
            <w:rPr>
              <w:del w:id="294" w:author="juan rivillas" w:date="2022-08-05T17:22:00Z"/>
            </w:rPr>
          </w:rPrChange>
        </w:rPr>
      </w:pPr>
      <w:r w:rsidRPr="00273822">
        <w:rPr>
          <w:sz w:val="22"/>
          <w:szCs w:val="22"/>
          <w:rPrChange w:id="295" w:author="juan rivillas" w:date="2022-08-05T17:11:00Z">
            <w:rPr/>
          </w:rPrChange>
        </w:rPr>
        <w:t>66 hrs reading and individual exercises (from the mandatory literature, approx. 400 pages at 10 pages per hour, and approx. 26 hours of exercises)</w:t>
      </w:r>
    </w:p>
    <w:p w14:paraId="6813ADE0" w14:textId="77777777" w:rsidR="00B80FFA" w:rsidDel="00B732B7" w:rsidRDefault="00B80FFA">
      <w:pPr>
        <w:rPr>
          <w:del w:id="296" w:author="juan rivillas" w:date="2022-08-05T17:12:00Z"/>
          <w:i/>
        </w:rPr>
      </w:pPr>
    </w:p>
    <w:p w14:paraId="56024F61" w14:textId="77777777" w:rsidR="00B80FFA" w:rsidDel="00D13C8F" w:rsidRDefault="00B80FFA">
      <w:pPr>
        <w:rPr>
          <w:del w:id="297" w:author="juan rivillas" w:date="2022-08-05T17:22:00Z"/>
        </w:rPr>
      </w:pPr>
    </w:p>
    <w:p w14:paraId="31AC1062" w14:textId="77777777" w:rsidR="00B80FFA" w:rsidDel="00D13C8F" w:rsidRDefault="00B80FFA">
      <w:pPr>
        <w:rPr>
          <w:del w:id="298" w:author="juan rivillas" w:date="2022-08-05T17:21:00Z"/>
        </w:rPr>
      </w:pPr>
    </w:p>
    <w:p w14:paraId="30FD58C4" w14:textId="77777777" w:rsidR="00B80FFA" w:rsidDel="00B732B7" w:rsidRDefault="00B80FFA">
      <w:pPr>
        <w:rPr>
          <w:del w:id="299" w:author="juan rivillas" w:date="2022-08-05T17:12:00Z"/>
        </w:rPr>
      </w:pPr>
    </w:p>
    <w:p w14:paraId="024336E4" w14:textId="77777777" w:rsidR="00B80FFA" w:rsidRDefault="00B25728">
      <w:pPr>
        <w:rPr>
          <w:b/>
        </w:rPr>
      </w:pPr>
      <w:del w:id="300" w:author="juan rivillas" w:date="2022-08-05T17:12:00Z">
        <w:r w:rsidDel="00B732B7">
          <w:br w:type="page"/>
        </w:r>
      </w:del>
    </w:p>
    <w:p w14:paraId="679D7A94" w14:textId="77777777" w:rsidR="00B80FFA" w:rsidRDefault="00B25728">
      <w:pPr>
        <w:pStyle w:val="Heading1"/>
      </w:pPr>
      <w:bookmarkStart w:id="301" w:name="_2et92p0"/>
      <w:bookmarkEnd w:id="301"/>
      <w:r>
        <w:lastRenderedPageBreak/>
        <w:t>Practical Information</w:t>
      </w:r>
    </w:p>
    <w:p w14:paraId="1F7470FD" w14:textId="77777777" w:rsidR="00B80FFA" w:rsidRPr="00F11AF1" w:rsidRDefault="00B25728">
      <w:pPr>
        <w:pStyle w:val="Heading2"/>
        <w:jc w:val="both"/>
        <w:rPr>
          <w:rFonts w:ascii="Times New Roman" w:hAnsi="Times New Roman" w:cs="Times New Roman"/>
          <w:sz w:val="22"/>
          <w:szCs w:val="22"/>
          <w:rPrChange w:id="302" w:author="juan rivillas" w:date="2022-08-05T17:14:00Z">
            <w:rPr/>
          </w:rPrChange>
        </w:rPr>
        <w:pPrChange w:id="303" w:author="juan rivillas" w:date="2022-08-05T17:14:00Z">
          <w:pPr>
            <w:pStyle w:val="Heading2"/>
          </w:pPr>
        </w:pPrChange>
      </w:pPr>
      <w:bookmarkStart w:id="304" w:name="_tyjcwt"/>
      <w:bookmarkEnd w:id="304"/>
      <w:r w:rsidRPr="00F11AF1">
        <w:rPr>
          <w:rFonts w:ascii="Times New Roman" w:hAnsi="Times New Roman" w:cs="Times New Roman"/>
          <w:sz w:val="22"/>
          <w:szCs w:val="22"/>
          <w:rPrChange w:id="305" w:author="juan rivillas" w:date="2022-08-05T17:14:00Z">
            <w:rPr/>
          </w:rPrChange>
        </w:rPr>
        <w:t>Literature</w:t>
      </w:r>
    </w:p>
    <w:p w14:paraId="0A95BD44" w14:textId="77777777" w:rsidR="006B317A" w:rsidRPr="00B56434" w:rsidRDefault="006B317A" w:rsidP="006B317A">
      <w:pPr>
        <w:pStyle w:val="ListParagraph"/>
        <w:numPr>
          <w:ilvl w:val="0"/>
          <w:numId w:val="10"/>
        </w:numPr>
        <w:jc w:val="both"/>
        <w:rPr>
          <w:moveTo w:id="306" w:author="juan rivillas" w:date="2022-08-14T16:32:00Z"/>
          <w:sz w:val="22"/>
          <w:szCs w:val="22"/>
        </w:rPr>
      </w:pPr>
      <w:moveToRangeStart w:id="307" w:author="juan rivillas" w:date="2022-08-14T16:32:00Z" w:name="move111387158"/>
      <w:proofErr w:type="spellStart"/>
      <w:moveTo w:id="308" w:author="juan rivillas" w:date="2022-08-14T16:32:00Z">
        <w:r w:rsidRPr="00B56434">
          <w:rPr>
            <w:sz w:val="22"/>
            <w:szCs w:val="22"/>
          </w:rPr>
          <w:t>Grolemund</w:t>
        </w:r>
        <w:proofErr w:type="spellEnd"/>
        <w:r w:rsidRPr="00B56434">
          <w:rPr>
            <w:sz w:val="22"/>
            <w:szCs w:val="22"/>
          </w:rPr>
          <w:t xml:space="preserve">, G., &amp; Wickham, H. (2017). R for Data Science. </w:t>
        </w:r>
        <w:r w:rsidRPr="00B56434">
          <w:rPr>
            <w:sz w:val="22"/>
            <w:szCs w:val="22"/>
            <w:lang w:val="es-ES"/>
          </w:rPr>
          <w:t xml:space="preserve">Sebastopol, CA: </w:t>
        </w:r>
        <w:proofErr w:type="spellStart"/>
        <w:r w:rsidRPr="00B56434">
          <w:rPr>
            <w:sz w:val="22"/>
            <w:szCs w:val="22"/>
            <w:lang w:val="es-ES"/>
          </w:rPr>
          <w:t>O’Reilly</w:t>
        </w:r>
        <w:proofErr w:type="spellEnd"/>
        <w:r w:rsidRPr="00B56434">
          <w:rPr>
            <w:sz w:val="22"/>
            <w:szCs w:val="22"/>
            <w:lang w:val="es-ES"/>
          </w:rPr>
          <w:t xml:space="preserve"> Media Inc. </w:t>
        </w:r>
        <w:r w:rsidRPr="00B56434">
          <w:rPr>
            <w:sz w:val="22"/>
            <w:szCs w:val="22"/>
          </w:rPr>
          <w:t xml:space="preserve">(open-access through </w:t>
        </w:r>
        <w:r w:rsidRPr="00B56434">
          <w:rPr>
            <w:sz w:val="22"/>
            <w:szCs w:val="22"/>
          </w:rPr>
          <w:fldChar w:fldCharType="begin"/>
        </w:r>
        <w:r w:rsidRPr="00B56434">
          <w:rPr>
            <w:sz w:val="22"/>
            <w:szCs w:val="22"/>
          </w:rPr>
          <w:instrText xml:space="preserve"> HYPERLINK "http://r4ds.had.co.nz/" \h </w:instrText>
        </w:r>
        <w:r w:rsidRPr="00B56434">
          <w:rPr>
            <w:sz w:val="22"/>
            <w:szCs w:val="22"/>
          </w:rPr>
          <w:fldChar w:fldCharType="separate"/>
        </w:r>
        <w:r w:rsidRPr="00B56434">
          <w:rPr>
            <w:rStyle w:val="InternetLink"/>
            <w:rFonts w:cs="Times New Roman"/>
            <w:sz w:val="22"/>
            <w:szCs w:val="22"/>
          </w:rPr>
          <w:t>http://r4ds.had.co.nz/</w:t>
        </w:r>
        <w:r w:rsidRPr="00B56434">
          <w:rPr>
            <w:rStyle w:val="InternetLink"/>
            <w:rFonts w:cs="Times New Roman"/>
            <w:sz w:val="22"/>
            <w:szCs w:val="22"/>
          </w:rPr>
          <w:fldChar w:fldCharType="end"/>
        </w:r>
        <w:r w:rsidRPr="00B56434">
          <w:rPr>
            <w:sz w:val="22"/>
            <w:szCs w:val="22"/>
          </w:rPr>
          <w:t>)</w:t>
        </w:r>
      </w:moveTo>
    </w:p>
    <w:moveToRangeEnd w:id="307"/>
    <w:p w14:paraId="6EE37599" w14:textId="4458E2F0" w:rsidR="006B317A" w:rsidRPr="00134189" w:rsidRDefault="006B317A" w:rsidP="006B317A">
      <w:pPr>
        <w:pStyle w:val="ListParagraph"/>
        <w:numPr>
          <w:ilvl w:val="0"/>
          <w:numId w:val="10"/>
        </w:numPr>
        <w:jc w:val="both"/>
        <w:rPr>
          <w:ins w:id="309" w:author="juan rivillas" w:date="2022-08-14T16:33:00Z"/>
          <w:sz w:val="22"/>
          <w:szCs w:val="22"/>
        </w:rPr>
      </w:pPr>
      <w:ins w:id="310" w:author="juan rivillas" w:date="2022-08-14T16:33:00Z">
        <w:r w:rsidRPr="00F878B5">
          <w:rPr>
            <w:sz w:val="22"/>
            <w:szCs w:val="22"/>
            <w:rPrChange w:id="311" w:author="juan rivillas" w:date="2022-08-14T16:41:00Z">
              <w:rPr>
                <w:sz w:val="22"/>
                <w:szCs w:val="22"/>
              </w:rPr>
            </w:rPrChange>
          </w:rPr>
          <w:t xml:space="preserve">Diez, D., </w:t>
        </w:r>
      </w:ins>
      <w:ins w:id="312" w:author="juan rivillas" w:date="2022-08-14T16:41:00Z">
        <w:r w:rsidR="00F878B5" w:rsidRPr="00F878B5">
          <w:rPr>
            <w:sz w:val="22"/>
            <w:szCs w:val="22"/>
            <w:rPrChange w:id="313" w:author="juan rivillas" w:date="2022-08-14T16:41:00Z">
              <w:rPr>
                <w:sz w:val="22"/>
                <w:szCs w:val="22"/>
              </w:rPr>
            </w:rPrChange>
          </w:rPr>
          <w:t>et al</w:t>
        </w:r>
      </w:ins>
      <w:ins w:id="314" w:author="juan rivillas" w:date="2022-08-14T16:33:00Z">
        <w:r w:rsidRPr="00F878B5">
          <w:rPr>
            <w:sz w:val="22"/>
            <w:szCs w:val="22"/>
            <w:rPrChange w:id="315" w:author="juan rivillas" w:date="2022-08-14T16:41:00Z">
              <w:rPr>
                <w:sz w:val="22"/>
                <w:szCs w:val="22"/>
              </w:rPr>
            </w:rPrChange>
          </w:rPr>
          <w:t xml:space="preserve">. </w:t>
        </w:r>
        <w:r w:rsidRPr="00134189">
          <w:rPr>
            <w:sz w:val="22"/>
            <w:szCs w:val="22"/>
          </w:rPr>
          <w:t>(2016) Open</w:t>
        </w:r>
      </w:ins>
      <w:ins w:id="316" w:author="juan rivillas" w:date="2022-08-14T16:41:00Z">
        <w:r w:rsidR="00F878B5">
          <w:rPr>
            <w:sz w:val="22"/>
            <w:szCs w:val="22"/>
          </w:rPr>
          <w:t xml:space="preserve"> </w:t>
        </w:r>
      </w:ins>
      <w:ins w:id="317" w:author="juan rivillas" w:date="2022-08-14T16:33:00Z">
        <w:r w:rsidRPr="00134189">
          <w:rPr>
            <w:sz w:val="22"/>
            <w:szCs w:val="22"/>
          </w:rPr>
          <w:t>Intro Statistics (</w:t>
        </w:r>
      </w:ins>
      <w:ins w:id="318" w:author="juan rivillas" w:date="2022-08-14T16:43:00Z">
        <w:r w:rsidR="00F878B5" w:rsidRPr="00134189">
          <w:rPr>
            <w:sz w:val="22"/>
            <w:szCs w:val="22"/>
          </w:rPr>
          <w:t>open access</w:t>
        </w:r>
        <w:r w:rsidR="00F878B5">
          <w:rPr>
            <w:sz w:val="22"/>
            <w:szCs w:val="22"/>
          </w:rPr>
          <w:t>)</w:t>
        </w:r>
      </w:ins>
      <w:ins w:id="319" w:author="juan rivillas" w:date="2022-08-14T16:33:00Z">
        <w:r w:rsidRPr="00134189">
          <w:rPr>
            <w:sz w:val="22"/>
            <w:szCs w:val="22"/>
          </w:rPr>
          <w:t xml:space="preserve"> </w:t>
        </w:r>
        <w:r>
          <w:rPr>
            <w:sz w:val="22"/>
            <w:szCs w:val="22"/>
          </w:rPr>
          <w:fldChar w:fldCharType="begin"/>
        </w:r>
        <w:r>
          <w:rPr>
            <w:sz w:val="22"/>
            <w:szCs w:val="22"/>
          </w:rPr>
          <w:instrText xml:space="preserve"> HYPERLINK "</w:instrText>
        </w:r>
        <w:r w:rsidRPr="00134189">
          <w:rPr>
            <w:sz w:val="22"/>
            <w:szCs w:val="22"/>
          </w:rPr>
          <w:instrText>https://www.openintro.org/stat/</w:instrText>
        </w:r>
        <w:r>
          <w:rPr>
            <w:sz w:val="22"/>
            <w:szCs w:val="22"/>
          </w:rPr>
          <w:instrText xml:space="preserve">" </w:instrText>
        </w:r>
        <w:r>
          <w:rPr>
            <w:sz w:val="22"/>
            <w:szCs w:val="22"/>
          </w:rPr>
          <w:fldChar w:fldCharType="separate"/>
        </w:r>
        <w:r w:rsidRPr="00134189">
          <w:rPr>
            <w:rStyle w:val="Hyperlink"/>
            <w:sz w:val="22"/>
            <w:szCs w:val="22"/>
          </w:rPr>
          <w:t>https://www.openintro.</w:t>
        </w:r>
        <w:r w:rsidRPr="00134189">
          <w:rPr>
            <w:rStyle w:val="Hyperlink"/>
            <w:sz w:val="22"/>
            <w:szCs w:val="22"/>
          </w:rPr>
          <w:t>o</w:t>
        </w:r>
        <w:r w:rsidRPr="00134189">
          <w:rPr>
            <w:rStyle w:val="Hyperlink"/>
            <w:sz w:val="22"/>
            <w:szCs w:val="22"/>
          </w:rPr>
          <w:t>rg/stat/</w:t>
        </w:r>
        <w:r>
          <w:rPr>
            <w:sz w:val="22"/>
            <w:szCs w:val="22"/>
          </w:rPr>
          <w:fldChar w:fldCharType="end"/>
        </w:r>
      </w:ins>
    </w:p>
    <w:p w14:paraId="7A2C55A3" w14:textId="77777777" w:rsidR="006B317A" w:rsidRPr="0031237F" w:rsidRDefault="006B317A" w:rsidP="006B317A">
      <w:pPr>
        <w:pStyle w:val="ListParagraph"/>
        <w:widowControl w:val="0"/>
        <w:numPr>
          <w:ilvl w:val="0"/>
          <w:numId w:val="10"/>
        </w:numPr>
        <w:autoSpaceDE w:val="0"/>
        <w:autoSpaceDN w:val="0"/>
        <w:adjustRightInd w:val="0"/>
        <w:jc w:val="both"/>
        <w:rPr>
          <w:ins w:id="320" w:author="juan rivillas" w:date="2022-08-14T16:30:00Z"/>
          <w:noProof/>
          <w:sz w:val="21"/>
          <w:szCs w:val="28"/>
        </w:rPr>
      </w:pPr>
      <w:ins w:id="321" w:author="juan rivillas" w:date="2022-08-14T16:30:00Z">
        <w:r>
          <w:rPr>
            <w:noProof/>
            <w:sz w:val="21"/>
            <w:szCs w:val="28"/>
          </w:rPr>
          <w:t xml:space="preserve">Ciaburro, G. (2018). Progression Analysis with R. </w:t>
        </w:r>
        <w:r w:rsidRPr="0031237F">
          <w:rPr>
            <w:noProof/>
            <w:sz w:val="21"/>
            <w:szCs w:val="28"/>
          </w:rPr>
          <w:t xml:space="preserve">Design and develop statistical nodes to identify unique relationships within data at scale. </w:t>
        </w:r>
      </w:ins>
    </w:p>
    <w:p w14:paraId="3756E0B5" w14:textId="77777777" w:rsidR="00F878B5" w:rsidRPr="002B2D8B" w:rsidRDefault="00F878B5" w:rsidP="00F878B5">
      <w:pPr>
        <w:pStyle w:val="ListParagraph"/>
        <w:numPr>
          <w:ilvl w:val="0"/>
          <w:numId w:val="10"/>
        </w:numPr>
        <w:jc w:val="both"/>
        <w:rPr>
          <w:ins w:id="322" w:author="juan rivillas" w:date="2022-08-14T16:43:00Z"/>
          <w:sz w:val="22"/>
          <w:szCs w:val="22"/>
        </w:rPr>
      </w:pPr>
      <w:proofErr w:type="spellStart"/>
      <w:ins w:id="323" w:author="juan rivillas" w:date="2022-08-14T16:43:00Z">
        <w:r>
          <w:rPr>
            <w:sz w:val="22"/>
            <w:szCs w:val="22"/>
          </w:rPr>
          <w:t>Lilja</w:t>
        </w:r>
        <w:proofErr w:type="spellEnd"/>
        <w:r>
          <w:rPr>
            <w:sz w:val="22"/>
            <w:szCs w:val="22"/>
          </w:rPr>
          <w:t xml:space="preserve">, D., and </w:t>
        </w:r>
        <w:proofErr w:type="spellStart"/>
        <w:r>
          <w:rPr>
            <w:sz w:val="22"/>
            <w:szCs w:val="22"/>
          </w:rPr>
          <w:t>Linse</w:t>
        </w:r>
        <w:proofErr w:type="spellEnd"/>
        <w:r>
          <w:rPr>
            <w:sz w:val="22"/>
            <w:szCs w:val="22"/>
          </w:rPr>
          <w:t xml:space="preserve">, G. (2022). Linear Regression Using R. An introduction to data Modelling. Second Edition. </w:t>
        </w:r>
        <w:r>
          <w:rPr>
            <w:sz w:val="22"/>
            <w:szCs w:val="22"/>
          </w:rPr>
          <w:fldChar w:fldCharType="begin"/>
        </w:r>
        <w:r>
          <w:rPr>
            <w:sz w:val="22"/>
            <w:szCs w:val="22"/>
          </w:rPr>
          <w:instrText xml:space="preserve"> HYPERLINK "</w:instrText>
        </w:r>
        <w:r w:rsidRPr="00F878B5">
          <w:rPr>
            <w:sz w:val="22"/>
            <w:szCs w:val="22"/>
          </w:rPr>
          <w:instrText>https://conservancy.umn.edu/handle/11299/189222</w:instrText>
        </w:r>
        <w:r>
          <w:rPr>
            <w:sz w:val="22"/>
            <w:szCs w:val="22"/>
          </w:rPr>
          <w:instrText xml:space="preserve">" </w:instrText>
        </w:r>
        <w:r>
          <w:rPr>
            <w:sz w:val="22"/>
            <w:szCs w:val="22"/>
          </w:rPr>
          <w:fldChar w:fldCharType="separate"/>
        </w:r>
        <w:r w:rsidRPr="00003CC9">
          <w:rPr>
            <w:rStyle w:val="Hyperlink"/>
            <w:sz w:val="22"/>
            <w:szCs w:val="22"/>
          </w:rPr>
          <w:t>https://conservancy.umn.edu/handle/11299/189222</w:t>
        </w:r>
        <w:r>
          <w:rPr>
            <w:sz w:val="22"/>
            <w:szCs w:val="22"/>
          </w:rPr>
          <w:fldChar w:fldCharType="end"/>
        </w:r>
        <w:r>
          <w:rPr>
            <w:sz w:val="22"/>
            <w:szCs w:val="22"/>
          </w:rPr>
          <w:t xml:space="preserve"> </w:t>
        </w:r>
      </w:ins>
    </w:p>
    <w:p w14:paraId="071CE3A7" w14:textId="77777777" w:rsidR="00F878B5" w:rsidRDefault="00F878B5" w:rsidP="00081B5C">
      <w:pPr>
        <w:pStyle w:val="ListParagraph"/>
        <w:numPr>
          <w:ilvl w:val="0"/>
          <w:numId w:val="10"/>
        </w:numPr>
        <w:jc w:val="both"/>
        <w:rPr>
          <w:ins w:id="324" w:author="juan rivillas" w:date="2022-08-14T16:40:00Z"/>
          <w:sz w:val="22"/>
          <w:szCs w:val="22"/>
        </w:rPr>
      </w:pPr>
      <w:proofErr w:type="spellStart"/>
      <w:ins w:id="325" w:author="juan rivillas" w:date="2022-08-14T16:40:00Z">
        <w:r w:rsidRPr="00134189">
          <w:rPr>
            <w:sz w:val="22"/>
            <w:szCs w:val="22"/>
          </w:rPr>
          <w:t>Caffo</w:t>
        </w:r>
        <w:proofErr w:type="spellEnd"/>
        <w:r w:rsidRPr="00134189">
          <w:rPr>
            <w:sz w:val="22"/>
            <w:szCs w:val="22"/>
          </w:rPr>
          <w:t xml:space="preserve"> B. (2015) Regression Models for Data Science (</w:t>
        </w:r>
        <w:proofErr w:type="gramStart"/>
        <w:r w:rsidRPr="00134189">
          <w:rPr>
            <w:sz w:val="22"/>
            <w:szCs w:val="22"/>
          </w:rPr>
          <w:t>open-access</w:t>
        </w:r>
        <w:proofErr w:type="gramEnd"/>
        <w:r>
          <w:rPr>
            <w:sz w:val="22"/>
            <w:szCs w:val="22"/>
          </w:rPr>
          <w:t>)</w:t>
        </w:r>
        <w:r w:rsidRPr="00134189">
          <w:rPr>
            <w:sz w:val="22"/>
            <w:szCs w:val="22"/>
          </w:rPr>
          <w:t xml:space="preserve"> </w:t>
        </w:r>
        <w:r>
          <w:rPr>
            <w:sz w:val="22"/>
            <w:szCs w:val="22"/>
          </w:rPr>
          <w:fldChar w:fldCharType="begin"/>
        </w:r>
        <w:r>
          <w:rPr>
            <w:sz w:val="22"/>
            <w:szCs w:val="22"/>
          </w:rPr>
          <w:instrText xml:space="preserve"> HYPERLINK "</w:instrText>
        </w:r>
        <w:r w:rsidRPr="00F878B5">
          <w:rPr>
            <w:sz w:val="22"/>
            <w:szCs w:val="22"/>
          </w:rPr>
          <w:instrText>https://leanpub.com/regmods/read</w:instrText>
        </w:r>
        <w:r>
          <w:rPr>
            <w:sz w:val="22"/>
            <w:szCs w:val="22"/>
          </w:rPr>
          <w:instrText xml:space="preserve">" </w:instrText>
        </w:r>
        <w:r>
          <w:rPr>
            <w:sz w:val="22"/>
            <w:szCs w:val="22"/>
          </w:rPr>
          <w:fldChar w:fldCharType="separate"/>
        </w:r>
        <w:r w:rsidRPr="00003CC9">
          <w:rPr>
            <w:rStyle w:val="Hyperlink"/>
            <w:sz w:val="22"/>
            <w:szCs w:val="22"/>
          </w:rPr>
          <w:t>https://leanpub.com/regmods/read</w:t>
        </w:r>
        <w:r>
          <w:rPr>
            <w:sz w:val="22"/>
            <w:szCs w:val="22"/>
          </w:rPr>
          <w:fldChar w:fldCharType="end"/>
        </w:r>
      </w:ins>
    </w:p>
    <w:p w14:paraId="71275BF5" w14:textId="77777777" w:rsidR="00474C9C" w:rsidRPr="00134189" w:rsidRDefault="00474C9C" w:rsidP="00474C9C">
      <w:pPr>
        <w:pStyle w:val="ListParagraph"/>
        <w:numPr>
          <w:ilvl w:val="0"/>
          <w:numId w:val="10"/>
        </w:numPr>
        <w:rPr>
          <w:ins w:id="326" w:author="juan rivillas" w:date="2022-08-14T18:38:00Z"/>
        </w:rPr>
      </w:pPr>
      <w:proofErr w:type="spellStart"/>
      <w:ins w:id="327" w:author="juan rivillas" w:date="2022-08-14T18:38:00Z">
        <w:r>
          <w:t>Rivillas</w:t>
        </w:r>
        <w:proofErr w:type="spellEnd"/>
        <w:r>
          <w:t xml:space="preserve">, JC. (2022). Working paper. </w:t>
        </w:r>
        <w:r w:rsidRPr="00134189">
          <w:rPr>
            <w:szCs w:val="24"/>
          </w:rPr>
          <w:t>Identification of latent adverse childhood groups</w:t>
        </w:r>
        <w:r>
          <w:t>. Imperial College London.</w:t>
        </w:r>
      </w:ins>
    </w:p>
    <w:p w14:paraId="615D1826" w14:textId="4653224E" w:rsidR="006B317A" w:rsidRPr="0031237F" w:rsidRDefault="006B317A" w:rsidP="00081B5C">
      <w:pPr>
        <w:pStyle w:val="ListParagraph"/>
        <w:numPr>
          <w:ilvl w:val="0"/>
          <w:numId w:val="10"/>
        </w:numPr>
        <w:jc w:val="both"/>
        <w:rPr>
          <w:ins w:id="328" w:author="juan rivillas" w:date="2022-08-14T16:30:00Z"/>
          <w:noProof/>
          <w:sz w:val="21"/>
          <w:szCs w:val="28"/>
        </w:rPr>
      </w:pPr>
      <w:ins w:id="329" w:author="juan rivillas" w:date="2022-08-14T16:30:00Z">
        <w:r w:rsidRPr="00081B5C">
          <w:rPr>
            <w:noProof/>
            <w:sz w:val="21"/>
            <w:szCs w:val="28"/>
            <w:lang w:val="es-ES"/>
            <w:rPrChange w:id="330" w:author="juan rivillas" w:date="2022-08-14T16:37:00Z">
              <w:rPr>
                <w:noProof/>
                <w:sz w:val="21"/>
                <w:szCs w:val="28"/>
              </w:rPr>
            </w:rPrChange>
          </w:rPr>
          <w:t xml:space="preserve">van Zwieten A, </w:t>
        </w:r>
      </w:ins>
      <w:ins w:id="331" w:author="juan rivillas" w:date="2022-08-14T16:37:00Z">
        <w:r w:rsidR="00081B5C" w:rsidRPr="00081B5C">
          <w:rPr>
            <w:noProof/>
            <w:sz w:val="21"/>
            <w:szCs w:val="28"/>
            <w:lang w:val="es-ES"/>
            <w:rPrChange w:id="332" w:author="juan rivillas" w:date="2022-08-14T16:37:00Z">
              <w:rPr>
                <w:noProof/>
                <w:sz w:val="21"/>
                <w:szCs w:val="28"/>
              </w:rPr>
            </w:rPrChange>
          </w:rPr>
          <w:t>et al</w:t>
        </w:r>
      </w:ins>
      <w:ins w:id="333" w:author="juan rivillas" w:date="2022-08-14T16:30:00Z">
        <w:r w:rsidRPr="00081B5C">
          <w:rPr>
            <w:noProof/>
            <w:sz w:val="21"/>
            <w:szCs w:val="28"/>
            <w:lang w:val="es-ES"/>
            <w:rPrChange w:id="334" w:author="juan rivillas" w:date="2022-08-14T16:37:00Z">
              <w:rPr>
                <w:noProof/>
                <w:sz w:val="21"/>
                <w:szCs w:val="28"/>
              </w:rPr>
            </w:rPrChange>
          </w:rPr>
          <w:t xml:space="preserve">. </w:t>
        </w:r>
        <w:r>
          <w:rPr>
            <w:noProof/>
            <w:sz w:val="21"/>
            <w:szCs w:val="28"/>
          </w:rPr>
          <w:t xml:space="preserve">(2022). </w:t>
        </w:r>
        <w:r w:rsidRPr="0031237F">
          <w:rPr>
            <w:noProof/>
            <w:sz w:val="21"/>
            <w:szCs w:val="28"/>
          </w:rPr>
          <w:t>Avoiding overadjustment bias in social epidemiology through appropriate covariate selection: a primer. J Clin Epidemiol. 149:127-136. doi:10.1016/j.jclinepi.2022.05.021</w:t>
        </w:r>
      </w:ins>
    </w:p>
    <w:p w14:paraId="4B74515B" w14:textId="794A16A6" w:rsidR="006B317A" w:rsidRPr="0031237F" w:rsidRDefault="006B317A" w:rsidP="006B317A">
      <w:pPr>
        <w:pStyle w:val="ListParagraph"/>
        <w:widowControl w:val="0"/>
        <w:numPr>
          <w:ilvl w:val="0"/>
          <w:numId w:val="10"/>
        </w:numPr>
        <w:autoSpaceDE w:val="0"/>
        <w:autoSpaceDN w:val="0"/>
        <w:adjustRightInd w:val="0"/>
        <w:jc w:val="both"/>
        <w:rPr>
          <w:ins w:id="335" w:author="juan rivillas" w:date="2022-08-14T16:30:00Z"/>
          <w:noProof/>
          <w:sz w:val="21"/>
          <w:szCs w:val="28"/>
        </w:rPr>
      </w:pPr>
      <w:ins w:id="336" w:author="juan rivillas" w:date="2022-08-14T16:30:00Z">
        <w:r w:rsidRPr="0031237F">
          <w:rPr>
            <w:noProof/>
            <w:sz w:val="21"/>
            <w:szCs w:val="28"/>
          </w:rPr>
          <w:t>Soetewey</w:t>
        </w:r>
        <w:r>
          <w:rPr>
            <w:noProof/>
            <w:sz w:val="21"/>
            <w:szCs w:val="28"/>
          </w:rPr>
          <w:t>, A.</w:t>
        </w:r>
        <w:r w:rsidRPr="0031237F">
          <w:rPr>
            <w:noProof/>
            <w:sz w:val="21"/>
            <w:szCs w:val="28"/>
          </w:rPr>
          <w:t xml:space="preserve"> (2020). The complete guide to clustering analysis: k-means and hierarchical clustering by hand and in R - Stats and R. https://statsandr.com/blog/clustering-analysis-k-means-and-hierarchical-clustering-by-hand-and-in-r/</w:t>
        </w:r>
      </w:ins>
    </w:p>
    <w:p w14:paraId="4861EAF2" w14:textId="77777777" w:rsidR="006B317A" w:rsidRDefault="006B317A" w:rsidP="006B317A">
      <w:pPr>
        <w:pStyle w:val="ListParagraph"/>
        <w:widowControl w:val="0"/>
        <w:numPr>
          <w:ilvl w:val="0"/>
          <w:numId w:val="10"/>
        </w:numPr>
        <w:autoSpaceDE w:val="0"/>
        <w:autoSpaceDN w:val="0"/>
        <w:adjustRightInd w:val="0"/>
        <w:jc w:val="both"/>
        <w:rPr>
          <w:ins w:id="337" w:author="juan rivillas" w:date="2022-08-14T16:30:00Z"/>
          <w:noProof/>
          <w:sz w:val="21"/>
          <w:szCs w:val="28"/>
        </w:rPr>
      </w:pPr>
      <w:ins w:id="338" w:author="juan rivillas" w:date="2022-08-14T16:30:00Z">
        <w:r w:rsidRPr="0031237F">
          <w:rPr>
            <w:noProof/>
            <w:sz w:val="21"/>
            <w:szCs w:val="28"/>
          </w:rPr>
          <w:t xml:space="preserve">Collins, L. M., &amp; Lanza, S. T. (2010). Latent Class and Latent Transition Analysis: With Applications in the Social, Behavioral, and Health Sciences. 1–295. </w:t>
        </w:r>
        <w:r>
          <w:rPr>
            <w:noProof/>
            <w:sz w:val="21"/>
            <w:szCs w:val="28"/>
          </w:rPr>
          <w:fldChar w:fldCharType="begin"/>
        </w:r>
        <w:r>
          <w:rPr>
            <w:noProof/>
            <w:sz w:val="21"/>
            <w:szCs w:val="28"/>
          </w:rPr>
          <w:instrText xml:space="preserve"> HYPERLINK "</w:instrText>
        </w:r>
        <w:r w:rsidRPr="0031237F">
          <w:rPr>
            <w:noProof/>
            <w:sz w:val="21"/>
            <w:szCs w:val="28"/>
          </w:rPr>
          <w:instrText>https://doi.org/10.1002/9780470567333</w:instrText>
        </w:r>
        <w:r>
          <w:rPr>
            <w:noProof/>
            <w:sz w:val="21"/>
            <w:szCs w:val="28"/>
          </w:rPr>
          <w:instrText xml:space="preserve">" </w:instrText>
        </w:r>
        <w:r>
          <w:rPr>
            <w:noProof/>
            <w:sz w:val="21"/>
            <w:szCs w:val="28"/>
          </w:rPr>
          <w:fldChar w:fldCharType="separate"/>
        </w:r>
        <w:r w:rsidRPr="0031237F">
          <w:rPr>
            <w:rStyle w:val="Hyperlink"/>
            <w:noProof/>
            <w:sz w:val="21"/>
            <w:szCs w:val="28"/>
          </w:rPr>
          <w:t>https://doi.org/10.1002/9780470567333</w:t>
        </w:r>
        <w:r>
          <w:rPr>
            <w:noProof/>
            <w:sz w:val="21"/>
            <w:szCs w:val="28"/>
          </w:rPr>
          <w:fldChar w:fldCharType="end"/>
        </w:r>
      </w:ins>
    </w:p>
    <w:p w14:paraId="511F4FA2" w14:textId="09A3E060" w:rsidR="00B80FFA" w:rsidRPr="00F878B5" w:rsidDel="006B317A" w:rsidRDefault="00B25728" w:rsidP="00F878B5">
      <w:pPr>
        <w:rPr>
          <w:del w:id="339" w:author="juan rivillas" w:date="2022-08-14T16:33:00Z"/>
          <w:rFonts w:cs="Mangal"/>
          <w:sz w:val="22"/>
          <w:szCs w:val="22"/>
          <w:rPrChange w:id="340" w:author="juan rivillas" w:date="2022-08-14T16:40:00Z">
            <w:rPr>
              <w:del w:id="341" w:author="juan rivillas" w:date="2022-08-14T16:33:00Z"/>
            </w:rPr>
          </w:rPrChange>
        </w:rPr>
        <w:pPrChange w:id="342" w:author="juan rivillas" w:date="2022-08-14T16:40:00Z">
          <w:pPr/>
        </w:pPrChange>
      </w:pPr>
      <w:del w:id="343" w:author="juan rivillas" w:date="2022-08-14T16:33:00Z">
        <w:r w:rsidRPr="00F878B5" w:rsidDel="006B317A">
          <w:rPr>
            <w:rFonts w:cs="Mangal"/>
            <w:sz w:val="22"/>
            <w:szCs w:val="22"/>
            <w:rPrChange w:id="344" w:author="juan rivillas" w:date="2022-08-14T16:40:00Z">
              <w:rPr/>
            </w:rPrChange>
          </w:rPr>
          <w:delText>Diez, D. M., Barr C. D., &amp; Çetinkaya-Rundel, M. (2016) OpenIntro Statistics (open-access through )</w:delText>
        </w:r>
      </w:del>
    </w:p>
    <w:p w14:paraId="393EDCC2" w14:textId="67F05911" w:rsidR="00B80FFA" w:rsidRPr="00B54282" w:rsidDel="006B317A" w:rsidRDefault="00B25728" w:rsidP="00F878B5">
      <w:pPr>
        <w:rPr>
          <w:moveFrom w:id="345" w:author="juan rivillas" w:date="2022-08-14T16:32:00Z"/>
          <w:rPrChange w:id="346" w:author="juan rivillas" w:date="2022-08-06T11:31:00Z">
            <w:rPr>
              <w:moveFrom w:id="347" w:author="juan rivillas" w:date="2022-08-14T16:32:00Z"/>
            </w:rPr>
          </w:rPrChange>
        </w:rPr>
        <w:pPrChange w:id="348" w:author="juan rivillas" w:date="2022-08-14T16:40:00Z">
          <w:pPr/>
        </w:pPrChange>
      </w:pPr>
      <w:moveFromRangeStart w:id="349" w:author="juan rivillas" w:date="2022-08-14T16:32:00Z" w:name="move111387158"/>
      <w:moveFrom w:id="350" w:author="juan rivillas" w:date="2022-08-14T16:32:00Z">
        <w:r w:rsidRPr="00B54282" w:rsidDel="006B317A">
          <w:rPr>
            <w:rPrChange w:id="351" w:author="juan rivillas" w:date="2022-08-06T11:31:00Z">
              <w:rPr/>
            </w:rPrChange>
          </w:rPr>
          <w:t xml:space="preserve">Grolemund, G., &amp; Wickham, H. (2017). R for Data Science. </w:t>
        </w:r>
        <w:r w:rsidRPr="00B54282" w:rsidDel="006B317A">
          <w:rPr>
            <w:lang w:val="es-ES"/>
            <w:rPrChange w:id="352" w:author="juan rivillas" w:date="2022-08-06T11:31:00Z">
              <w:rPr>
                <w:lang w:val="es-ES"/>
              </w:rPr>
            </w:rPrChange>
          </w:rPr>
          <w:t xml:space="preserve">Sebastopol, CA: O’Reilly Media Inc. </w:t>
        </w:r>
        <w:r w:rsidRPr="00B54282" w:rsidDel="006B317A">
          <w:rPr>
            <w:rPrChange w:id="353" w:author="juan rivillas" w:date="2022-08-06T11:31:00Z">
              <w:rPr/>
            </w:rPrChange>
          </w:rPr>
          <w:t xml:space="preserve">(open-access through </w:t>
        </w:r>
        <w:r w:rsidRPr="00B54282" w:rsidDel="006B317A">
          <w:rPr>
            <w:rPrChange w:id="354" w:author="juan rivillas" w:date="2022-08-06T11:31:00Z">
              <w:rPr/>
            </w:rPrChange>
          </w:rPr>
          <w:fldChar w:fldCharType="begin"/>
        </w:r>
        <w:r w:rsidRPr="00F878B5" w:rsidDel="006B317A">
          <w:rPr>
            <w:rPrChange w:id="355" w:author="juan rivillas" w:date="2022-08-14T16:40:00Z">
              <w:rPr/>
            </w:rPrChange>
          </w:rPr>
          <w:instrText xml:space="preserve"> HYPERLINK "http://r4ds.had.co.nz/" \h </w:instrText>
        </w:r>
        <w:r w:rsidRPr="00B54282" w:rsidDel="006B317A">
          <w:rPr>
            <w:rPrChange w:id="356" w:author="juan rivillas" w:date="2022-08-06T11:31:00Z">
              <w:rPr>
                <w:rStyle w:val="InternetLink"/>
              </w:rPr>
            </w:rPrChange>
          </w:rPr>
          <w:fldChar w:fldCharType="separate"/>
        </w:r>
        <w:r w:rsidRPr="006B317A" w:rsidDel="006B317A">
          <w:rPr>
            <w:rStyle w:val="InternetLink"/>
            <w:sz w:val="22"/>
            <w:szCs w:val="22"/>
            <w:rPrChange w:id="357" w:author="juan rivillas" w:date="2022-08-14T16:32:00Z">
              <w:rPr>
                <w:rStyle w:val="InternetLink"/>
              </w:rPr>
            </w:rPrChange>
          </w:rPr>
          <w:t>http://r4ds</w:t>
        </w:r>
        <w:r w:rsidRPr="006B317A" w:rsidDel="006B317A">
          <w:rPr>
            <w:rStyle w:val="InternetLink"/>
            <w:sz w:val="22"/>
            <w:szCs w:val="22"/>
            <w:rPrChange w:id="358" w:author="juan rivillas" w:date="2022-08-14T16:32:00Z">
              <w:rPr>
                <w:rStyle w:val="InternetLink"/>
              </w:rPr>
            </w:rPrChange>
          </w:rPr>
          <w:t>.</w:t>
        </w:r>
        <w:r w:rsidRPr="006B317A" w:rsidDel="006B317A">
          <w:rPr>
            <w:rStyle w:val="InternetLink"/>
            <w:sz w:val="22"/>
            <w:szCs w:val="22"/>
            <w:rPrChange w:id="359" w:author="juan rivillas" w:date="2022-08-14T16:32:00Z">
              <w:rPr>
                <w:rStyle w:val="InternetLink"/>
              </w:rPr>
            </w:rPrChange>
          </w:rPr>
          <w:t>had.co.nz/</w:t>
        </w:r>
        <w:r w:rsidRPr="00B54282" w:rsidDel="006B317A">
          <w:rPr>
            <w:rStyle w:val="InternetLink"/>
            <w:sz w:val="22"/>
            <w:szCs w:val="22"/>
            <w:rPrChange w:id="360" w:author="juan rivillas" w:date="2022-08-06T11:31:00Z">
              <w:rPr>
                <w:rStyle w:val="InternetLink"/>
              </w:rPr>
            </w:rPrChange>
          </w:rPr>
          <w:fldChar w:fldCharType="end"/>
        </w:r>
        <w:r w:rsidRPr="00B54282" w:rsidDel="006B317A">
          <w:rPr>
            <w:rPrChange w:id="361" w:author="juan rivillas" w:date="2022-08-06T11:31:00Z">
              <w:rPr/>
            </w:rPrChange>
          </w:rPr>
          <w:t>)</w:t>
        </w:r>
      </w:moveFrom>
    </w:p>
    <w:moveFromRangeEnd w:id="349"/>
    <w:p w14:paraId="3BA7CF53" w14:textId="50C9CEDB" w:rsidR="00B80FFA" w:rsidRPr="00B54282" w:rsidDel="00FE0D82" w:rsidRDefault="00B25728" w:rsidP="00F878B5">
      <w:pPr>
        <w:rPr>
          <w:del w:id="362" w:author="juan rivillas" w:date="2022-08-14T16:45:00Z"/>
          <w:rPrChange w:id="363" w:author="juan rivillas" w:date="2022-08-06T11:31:00Z">
            <w:rPr>
              <w:del w:id="364" w:author="juan rivillas" w:date="2022-08-14T16:45:00Z"/>
            </w:rPr>
          </w:rPrChange>
        </w:rPr>
        <w:pPrChange w:id="365" w:author="juan rivillas" w:date="2022-08-14T16:40:00Z">
          <w:pPr/>
        </w:pPrChange>
      </w:pPr>
      <w:del w:id="366" w:author="juan rivillas" w:date="2022-08-14T16:40:00Z">
        <w:r w:rsidRPr="00B54282" w:rsidDel="00F878B5">
          <w:rPr>
            <w:rPrChange w:id="367" w:author="juan rivillas" w:date="2022-08-06T11:31:00Z">
              <w:rPr/>
            </w:rPrChange>
          </w:rPr>
          <w:delText xml:space="preserve">Caffo B. (2015) Regression Models for Data Science (open-access through </w:delText>
        </w:r>
        <w:r w:rsidRPr="00B54282" w:rsidDel="00F878B5">
          <w:rPr>
            <w:rStyle w:val="InternetLink"/>
            <w:sz w:val="22"/>
            <w:szCs w:val="22"/>
            <w:rPrChange w:id="368" w:author="juan rivillas" w:date="2022-08-06T11:31:00Z">
              <w:rPr>
                <w:rStyle w:val="InternetLink"/>
              </w:rPr>
            </w:rPrChange>
          </w:rPr>
          <w:delText>https://leanpub.com/reg</w:delText>
        </w:r>
        <w:r w:rsidRPr="00B54282" w:rsidDel="00F878B5">
          <w:rPr>
            <w:rStyle w:val="InternetLink"/>
            <w:sz w:val="22"/>
            <w:szCs w:val="22"/>
            <w:rPrChange w:id="369" w:author="juan rivillas" w:date="2022-08-06T11:31:00Z">
              <w:rPr>
                <w:rStyle w:val="InternetLink"/>
              </w:rPr>
            </w:rPrChange>
          </w:rPr>
          <w:delText>m</w:delText>
        </w:r>
        <w:r w:rsidRPr="00B54282" w:rsidDel="00F878B5">
          <w:rPr>
            <w:rStyle w:val="InternetLink"/>
            <w:sz w:val="22"/>
            <w:szCs w:val="22"/>
            <w:rPrChange w:id="370" w:author="juan rivillas" w:date="2022-08-06T11:31:00Z">
              <w:rPr>
                <w:rStyle w:val="InternetLink"/>
              </w:rPr>
            </w:rPrChange>
          </w:rPr>
          <w:delText>ods</w:delText>
        </w:r>
        <w:r w:rsidRPr="00B54282" w:rsidDel="00F878B5">
          <w:rPr>
            <w:rPrChange w:id="371" w:author="juan rivillas" w:date="2022-08-06T11:31:00Z">
              <w:rPr/>
            </w:rPrChange>
          </w:rPr>
          <w:delText>)</w:delText>
        </w:r>
      </w:del>
    </w:p>
    <w:p w14:paraId="2FC97C9E" w14:textId="1D579F4B" w:rsidR="00B80FFA" w:rsidRPr="00B54282" w:rsidDel="00081B5C" w:rsidRDefault="00B25728">
      <w:pPr>
        <w:pStyle w:val="ListParagraph"/>
        <w:numPr>
          <w:ilvl w:val="0"/>
          <w:numId w:val="10"/>
        </w:numPr>
        <w:jc w:val="both"/>
        <w:rPr>
          <w:del w:id="372" w:author="juan rivillas" w:date="2022-08-14T16:36:00Z"/>
          <w:sz w:val="22"/>
          <w:szCs w:val="22"/>
          <w:rPrChange w:id="373" w:author="juan rivillas" w:date="2022-08-06T11:31:00Z">
            <w:rPr>
              <w:del w:id="374" w:author="juan rivillas" w:date="2022-08-14T16:36:00Z"/>
            </w:rPr>
          </w:rPrChange>
        </w:rPr>
        <w:pPrChange w:id="375" w:author="juan rivillas" w:date="2022-08-06T11:31:00Z">
          <w:pPr/>
        </w:pPrChange>
      </w:pPr>
      <w:del w:id="376" w:author="juan rivillas" w:date="2022-08-14T16:36:00Z">
        <w:r w:rsidRPr="00B54282" w:rsidDel="00081B5C">
          <w:rPr>
            <w:rFonts w:eastAsia="Verdana"/>
            <w:color w:val="00000A"/>
            <w:sz w:val="22"/>
            <w:szCs w:val="22"/>
            <w:lang w:eastAsia="zh-CN" w:bidi="hi-IN"/>
            <w:rPrChange w:id="377" w:author="juan rivillas" w:date="2022-08-06T11:31:00Z">
              <w:rPr>
                <w:rFonts w:eastAsia="Verdana" w:cs="Verdana"/>
                <w:color w:val="00000A"/>
                <w:sz w:val="18"/>
                <w:szCs w:val="18"/>
                <w:lang w:eastAsia="zh-CN" w:bidi="hi-IN"/>
              </w:rPr>
            </w:rPrChange>
          </w:rPr>
          <w:delText xml:space="preserve">James G., Witten D., Hastie T., Tibshirani R. (2013): Introduction to Statistical Learning with Applications in R, </w:delText>
        </w:r>
        <w:r w:rsidRPr="00B54282" w:rsidDel="00081B5C">
          <w:rPr>
            <w:rFonts w:eastAsia="Verdana"/>
            <w:i/>
            <w:color w:val="00000A"/>
            <w:sz w:val="22"/>
            <w:szCs w:val="22"/>
            <w:lang w:eastAsia="zh-CN" w:bidi="hi-IN"/>
            <w:rPrChange w:id="378" w:author="juan rivillas" w:date="2022-08-06T11:31:00Z">
              <w:rPr>
                <w:rFonts w:eastAsia="Verdana" w:cs="Verdana"/>
                <w:i/>
                <w:color w:val="00000A"/>
                <w:sz w:val="18"/>
                <w:szCs w:val="18"/>
                <w:lang w:eastAsia="zh-CN" w:bidi="hi-IN"/>
              </w:rPr>
            </w:rPrChange>
          </w:rPr>
          <w:delText>New York :Springer (open-access through</w:delText>
        </w:r>
      </w:del>
    </w:p>
    <w:p w14:paraId="07249CBD" w14:textId="5E429EFB" w:rsidR="00F11AF1" w:rsidRPr="00F878B5" w:rsidRDefault="00B25728" w:rsidP="00FE0D82">
      <w:pPr>
        <w:rPr>
          <w:rFonts w:eastAsia="Verdana" w:cs="Mangal"/>
          <w:color w:val="00000A"/>
          <w:sz w:val="22"/>
          <w:szCs w:val="22"/>
          <w:lang w:eastAsia="zh-CN" w:bidi="hi-IN"/>
          <w:rPrChange w:id="379" w:author="juan rivillas" w:date="2022-08-14T16:40:00Z">
            <w:rPr/>
          </w:rPrChange>
        </w:rPr>
        <w:pPrChange w:id="380" w:author="juan rivillas" w:date="2022-08-14T16:45:00Z">
          <w:pPr/>
        </w:pPrChange>
      </w:pPr>
      <w:del w:id="381" w:author="juan rivillas" w:date="2022-08-14T16:38:00Z">
        <w:r w:rsidRPr="00081B5C" w:rsidDel="00081B5C">
          <w:rPr>
            <w:rFonts w:eastAsia="Verdana"/>
            <w:color w:val="00000A"/>
            <w:sz w:val="22"/>
            <w:szCs w:val="22"/>
            <w:lang w:eastAsia="zh-CN" w:bidi="hi-IN"/>
            <w:rPrChange w:id="382" w:author="juan rivillas" w:date="2022-08-14T16:38:00Z">
              <w:rPr>
                <w:rFonts w:eastAsia="Verdana" w:cs="Verdana"/>
                <w:color w:val="00000A"/>
                <w:sz w:val="18"/>
                <w:szCs w:val="18"/>
                <w:lang w:eastAsia="zh-CN" w:bidi="hi-IN"/>
              </w:rPr>
            </w:rPrChange>
          </w:rPr>
          <w:delText>)</w:delText>
        </w:r>
      </w:del>
    </w:p>
    <w:p w14:paraId="2C7124DA" w14:textId="77777777" w:rsidR="00B80FFA" w:rsidRPr="00F11AF1" w:rsidRDefault="00B25728">
      <w:pPr>
        <w:pStyle w:val="Heading2"/>
        <w:jc w:val="both"/>
        <w:rPr>
          <w:rFonts w:ascii="Times New Roman" w:hAnsi="Times New Roman" w:cs="Times New Roman"/>
          <w:sz w:val="22"/>
          <w:szCs w:val="22"/>
          <w:rPrChange w:id="383" w:author="juan rivillas" w:date="2022-08-05T17:14:00Z">
            <w:rPr/>
          </w:rPrChange>
        </w:rPr>
        <w:pPrChange w:id="384" w:author="juan rivillas" w:date="2022-08-05T17:14:00Z">
          <w:pPr>
            <w:pStyle w:val="Heading2"/>
          </w:pPr>
        </w:pPrChange>
      </w:pPr>
      <w:bookmarkStart w:id="385" w:name="_3dy6vkm"/>
      <w:bookmarkEnd w:id="385"/>
      <w:r w:rsidRPr="00F11AF1">
        <w:rPr>
          <w:rFonts w:ascii="Times New Roman" w:hAnsi="Times New Roman" w:cs="Times New Roman"/>
          <w:sz w:val="22"/>
          <w:szCs w:val="22"/>
          <w:rPrChange w:id="386" w:author="juan rivillas" w:date="2022-08-05T17:14:00Z">
            <w:rPr/>
          </w:rPrChange>
        </w:rPr>
        <w:t>Essentials library</w:t>
      </w:r>
    </w:p>
    <w:p w14:paraId="0B9F8B8D" w14:textId="44440892" w:rsidR="00B80FFA" w:rsidRPr="00F11AF1" w:rsidRDefault="00B25728">
      <w:pPr>
        <w:jc w:val="both"/>
        <w:rPr>
          <w:sz w:val="22"/>
          <w:szCs w:val="22"/>
          <w:rPrChange w:id="387" w:author="juan rivillas" w:date="2022-08-05T17:14:00Z">
            <w:rPr/>
          </w:rPrChange>
        </w:rPr>
        <w:pPrChange w:id="388" w:author="juan rivillas" w:date="2022-08-05T17:14:00Z">
          <w:pPr/>
        </w:pPrChange>
      </w:pPr>
      <w:r w:rsidRPr="00F11AF1">
        <w:rPr>
          <w:color w:val="000000"/>
          <w:sz w:val="22"/>
          <w:szCs w:val="22"/>
          <w:rPrChange w:id="389" w:author="juan rivillas" w:date="2022-08-05T17:14:00Z">
            <w:rPr>
              <w:color w:val="000000"/>
            </w:rPr>
          </w:rPrChange>
        </w:rPr>
        <w:t xml:space="preserve">At the Student Service Desk, there is small library where you can find a copy of </w:t>
      </w:r>
      <w:ins w:id="390" w:author="juan rivillas" w:date="2022-08-14T16:46:00Z">
        <w:r w:rsidR="00AB26D0">
          <w:rPr>
            <w:color w:val="000000"/>
            <w:sz w:val="22"/>
            <w:szCs w:val="22"/>
          </w:rPr>
          <w:t xml:space="preserve">some of </w:t>
        </w:r>
      </w:ins>
      <w:r w:rsidRPr="00F11AF1">
        <w:rPr>
          <w:color w:val="000000"/>
          <w:sz w:val="22"/>
          <w:szCs w:val="22"/>
          <w:rPrChange w:id="391" w:author="juan rivillas" w:date="2022-08-05T17:14:00Z">
            <w:rPr>
              <w:color w:val="000000"/>
            </w:rPr>
          </w:rPrChange>
        </w:rPr>
        <w:t xml:space="preserve">the required and recommended literature for the course. You can borrow the resources when you are studying in the Living Lab area or make copies of the parts you want to read at home. Please note that it is not allowed to take resources from the library home. </w:t>
      </w:r>
    </w:p>
    <w:p w14:paraId="02B95739" w14:textId="77777777" w:rsidR="00B80FFA" w:rsidRPr="00F11AF1" w:rsidRDefault="00B80FFA">
      <w:pPr>
        <w:jc w:val="both"/>
        <w:rPr>
          <w:sz w:val="22"/>
          <w:szCs w:val="22"/>
          <w:rPrChange w:id="392" w:author="juan rivillas" w:date="2022-08-05T17:14:00Z">
            <w:rPr/>
          </w:rPrChange>
        </w:rPr>
        <w:pPrChange w:id="393" w:author="juan rivillas" w:date="2022-08-05T17:14:00Z">
          <w:pPr/>
        </w:pPrChange>
      </w:pPr>
    </w:p>
    <w:p w14:paraId="1B53E5A0" w14:textId="77777777" w:rsidR="00B80FFA" w:rsidRPr="00F11AF1" w:rsidRDefault="00B25728">
      <w:pPr>
        <w:pStyle w:val="Heading2"/>
        <w:jc w:val="both"/>
        <w:rPr>
          <w:rFonts w:ascii="Times New Roman" w:hAnsi="Times New Roman" w:cs="Times New Roman"/>
          <w:sz w:val="22"/>
          <w:szCs w:val="22"/>
          <w:rPrChange w:id="394" w:author="juan rivillas" w:date="2022-08-05T17:14:00Z">
            <w:rPr/>
          </w:rPrChange>
        </w:rPr>
        <w:pPrChange w:id="395" w:author="juan rivillas" w:date="2022-08-05T17:14:00Z">
          <w:pPr>
            <w:pStyle w:val="Heading2"/>
          </w:pPr>
        </w:pPrChange>
      </w:pPr>
      <w:bookmarkStart w:id="396" w:name="_1t3h5sf"/>
      <w:bookmarkEnd w:id="396"/>
      <w:r w:rsidRPr="00F11AF1">
        <w:rPr>
          <w:rFonts w:ascii="Times New Roman" w:hAnsi="Times New Roman" w:cs="Times New Roman"/>
          <w:sz w:val="22"/>
          <w:szCs w:val="22"/>
          <w:rPrChange w:id="397" w:author="juan rivillas" w:date="2022-08-05T17:14:00Z">
            <w:rPr/>
          </w:rPrChange>
        </w:rPr>
        <w:t>Nestor</w:t>
      </w:r>
    </w:p>
    <w:p w14:paraId="7C9CDC47" w14:textId="2AFC8CCB" w:rsidR="00B80FFA" w:rsidRPr="00F11AF1" w:rsidDel="008929AC" w:rsidRDefault="00B25728">
      <w:pPr>
        <w:jc w:val="both"/>
        <w:rPr>
          <w:del w:id="398" w:author="juan rivillas" w:date="2022-08-06T11:05:00Z"/>
          <w:sz w:val="22"/>
          <w:szCs w:val="22"/>
          <w:rPrChange w:id="399" w:author="juan rivillas" w:date="2022-08-05T17:14:00Z">
            <w:rPr>
              <w:del w:id="400" w:author="juan rivillas" w:date="2022-08-06T11:05:00Z"/>
            </w:rPr>
          </w:rPrChange>
        </w:rPr>
        <w:pPrChange w:id="401" w:author="juan rivillas" w:date="2022-08-05T17:14:00Z">
          <w:pPr/>
        </w:pPrChange>
      </w:pPr>
      <w:r w:rsidRPr="00F11AF1">
        <w:rPr>
          <w:color w:val="000000"/>
          <w:sz w:val="22"/>
          <w:szCs w:val="22"/>
          <w:rPrChange w:id="402" w:author="juan rivillas" w:date="2022-08-05T17:14:00Z">
            <w:rPr>
              <w:color w:val="000000"/>
            </w:rPr>
          </w:rPrChange>
        </w:rPr>
        <w:t>We use the virtual learning environment “</w:t>
      </w:r>
      <w:r w:rsidRPr="00F11AF1">
        <w:rPr>
          <w:sz w:val="22"/>
          <w:szCs w:val="22"/>
          <w:rPrChange w:id="403" w:author="juan rivillas" w:date="2022-08-05T17:14:00Z">
            <w:rPr/>
          </w:rPrChange>
        </w:rPr>
        <w:fldChar w:fldCharType="begin"/>
      </w:r>
      <w:r w:rsidRPr="00F11AF1">
        <w:rPr>
          <w:sz w:val="22"/>
          <w:szCs w:val="22"/>
          <w:rPrChange w:id="404" w:author="juan rivillas" w:date="2022-08-05T17:14:00Z">
            <w:rPr/>
          </w:rPrChange>
        </w:rPr>
        <w:instrText xml:space="preserve"> HYPERLINK "https://nestor.rug.nl/" \h </w:instrText>
      </w:r>
      <w:r w:rsidRPr="00F11AF1">
        <w:rPr>
          <w:sz w:val="22"/>
          <w:szCs w:val="22"/>
          <w:rPrChange w:id="405" w:author="juan rivillas" w:date="2022-08-05T17:14:00Z">
            <w:rPr>
              <w:rStyle w:val="ListLabel29"/>
            </w:rPr>
          </w:rPrChange>
        </w:rPr>
        <w:fldChar w:fldCharType="separate"/>
      </w:r>
      <w:r w:rsidRPr="00F11AF1">
        <w:rPr>
          <w:rStyle w:val="ListLabel29"/>
          <w:sz w:val="22"/>
          <w:szCs w:val="22"/>
          <w:rPrChange w:id="406" w:author="juan rivillas" w:date="2022-08-05T17:14:00Z">
            <w:rPr>
              <w:rStyle w:val="ListLabel29"/>
            </w:rPr>
          </w:rPrChange>
        </w:rPr>
        <w:t>Nestor</w:t>
      </w:r>
      <w:r w:rsidRPr="00F11AF1">
        <w:rPr>
          <w:rStyle w:val="ListLabel29"/>
          <w:sz w:val="22"/>
          <w:szCs w:val="22"/>
          <w:rPrChange w:id="407" w:author="juan rivillas" w:date="2022-08-05T17:14:00Z">
            <w:rPr>
              <w:rStyle w:val="ListLabel29"/>
            </w:rPr>
          </w:rPrChange>
        </w:rPr>
        <w:fldChar w:fldCharType="end"/>
      </w:r>
      <w:r w:rsidRPr="00F11AF1">
        <w:rPr>
          <w:color w:val="000000"/>
          <w:sz w:val="22"/>
          <w:szCs w:val="22"/>
          <w:rPrChange w:id="408" w:author="juan rivillas" w:date="2022-08-05T17:14:00Z">
            <w:rPr>
              <w:color w:val="000000"/>
            </w:rPr>
          </w:rPrChange>
        </w:rPr>
        <w:t xml:space="preserve">” as the main platform for communication. Here, you’ll find recommended literature, information on assignments and your grades. Announcements regarding schedule -or content changes will also be published in Nestor. Moreover, you will find quick links to SmartCat and diverse RUG tools (such as </w:t>
      </w:r>
      <w:proofErr w:type="spellStart"/>
      <w:r w:rsidRPr="00F11AF1">
        <w:rPr>
          <w:color w:val="000000"/>
          <w:sz w:val="22"/>
          <w:szCs w:val="22"/>
          <w:rPrChange w:id="409" w:author="juan rivillas" w:date="2022-08-05T17:14:00Z">
            <w:rPr>
              <w:color w:val="000000"/>
            </w:rPr>
          </w:rPrChange>
        </w:rPr>
        <w:t>Ocasys</w:t>
      </w:r>
      <w:proofErr w:type="spellEnd"/>
      <w:r w:rsidRPr="00F11AF1">
        <w:rPr>
          <w:color w:val="000000"/>
          <w:sz w:val="22"/>
          <w:szCs w:val="22"/>
          <w:rPrChange w:id="410" w:author="juan rivillas" w:date="2022-08-05T17:14:00Z">
            <w:rPr>
              <w:color w:val="000000"/>
            </w:rPr>
          </w:rPrChange>
        </w:rPr>
        <w:t xml:space="preserve">, </w:t>
      </w:r>
      <w:proofErr w:type="spellStart"/>
      <w:r w:rsidRPr="00F11AF1">
        <w:rPr>
          <w:color w:val="000000"/>
          <w:sz w:val="22"/>
          <w:szCs w:val="22"/>
          <w:rPrChange w:id="411" w:author="juan rivillas" w:date="2022-08-05T17:14:00Z">
            <w:rPr>
              <w:color w:val="000000"/>
            </w:rPr>
          </w:rPrChange>
        </w:rPr>
        <w:t>Enrollment</w:t>
      </w:r>
      <w:proofErr w:type="spellEnd"/>
      <w:r w:rsidRPr="00F11AF1">
        <w:rPr>
          <w:color w:val="000000"/>
          <w:sz w:val="22"/>
          <w:szCs w:val="22"/>
          <w:rPrChange w:id="412" w:author="juan rivillas" w:date="2022-08-05T17:14:00Z">
            <w:rPr>
              <w:color w:val="000000"/>
            </w:rPr>
          </w:rPrChange>
        </w:rPr>
        <w:t xml:space="preserve"> and Photo and wireless printing)</w:t>
      </w:r>
      <w:ins w:id="413" w:author="juan rivillas" w:date="2022-08-06T11:05:00Z">
        <w:r w:rsidR="008929AC">
          <w:rPr>
            <w:color w:val="000000"/>
            <w:sz w:val="22"/>
            <w:szCs w:val="22"/>
          </w:rPr>
          <w:t xml:space="preserve">. </w:t>
        </w:r>
      </w:ins>
    </w:p>
    <w:p w14:paraId="28BB86A2" w14:textId="77777777" w:rsidR="00B80FFA" w:rsidRPr="00F11AF1" w:rsidDel="008929AC" w:rsidRDefault="00B80FFA">
      <w:pPr>
        <w:jc w:val="both"/>
        <w:rPr>
          <w:del w:id="414" w:author="juan rivillas" w:date="2022-08-06T11:05:00Z"/>
          <w:color w:val="000000"/>
          <w:sz w:val="22"/>
          <w:szCs w:val="22"/>
          <w:rPrChange w:id="415" w:author="juan rivillas" w:date="2022-08-05T17:14:00Z">
            <w:rPr>
              <w:del w:id="416" w:author="juan rivillas" w:date="2022-08-06T11:05:00Z"/>
              <w:color w:val="000000"/>
            </w:rPr>
          </w:rPrChange>
        </w:rPr>
        <w:pPrChange w:id="417" w:author="juan rivillas" w:date="2022-08-05T17:14:00Z">
          <w:pPr/>
        </w:pPrChange>
      </w:pPr>
    </w:p>
    <w:p w14:paraId="3D28ABA0" w14:textId="77777777" w:rsidR="00B80FFA" w:rsidRPr="00F11AF1" w:rsidRDefault="00B25728">
      <w:pPr>
        <w:jc w:val="both"/>
        <w:rPr>
          <w:sz w:val="22"/>
          <w:szCs w:val="22"/>
          <w:rPrChange w:id="418" w:author="juan rivillas" w:date="2022-08-05T17:14:00Z">
            <w:rPr/>
          </w:rPrChange>
        </w:rPr>
        <w:pPrChange w:id="419" w:author="juan rivillas" w:date="2022-08-05T17:14:00Z">
          <w:pPr/>
        </w:pPrChange>
      </w:pPr>
      <w:r w:rsidRPr="00F11AF1">
        <w:rPr>
          <w:color w:val="000000"/>
          <w:sz w:val="22"/>
          <w:szCs w:val="22"/>
          <w:rPrChange w:id="420" w:author="juan rivillas" w:date="2022-08-05T17:14:00Z">
            <w:rPr>
              <w:color w:val="000000"/>
            </w:rPr>
          </w:rPrChange>
        </w:rPr>
        <w:t>All essential information about the course can be found in this syllabus. However, as we reserve the right to change the syllabus, please keep track of Nestor for the most up-to-date information.</w:t>
      </w:r>
    </w:p>
    <w:p w14:paraId="5C4CEA7F" w14:textId="77777777" w:rsidR="00B80FFA" w:rsidRPr="00F11AF1" w:rsidRDefault="00B80FFA">
      <w:pPr>
        <w:jc w:val="both"/>
        <w:rPr>
          <w:sz w:val="22"/>
          <w:szCs w:val="22"/>
          <w:rPrChange w:id="421" w:author="juan rivillas" w:date="2022-08-05T17:14:00Z">
            <w:rPr/>
          </w:rPrChange>
        </w:rPr>
        <w:pPrChange w:id="422" w:author="juan rivillas" w:date="2022-08-05T17:14:00Z">
          <w:pPr/>
        </w:pPrChange>
      </w:pPr>
    </w:p>
    <w:p w14:paraId="0DCCEE05" w14:textId="77777777" w:rsidR="00B80FFA" w:rsidRPr="00F11AF1" w:rsidRDefault="00B25728">
      <w:pPr>
        <w:pStyle w:val="Heading2"/>
        <w:jc w:val="both"/>
        <w:rPr>
          <w:rFonts w:ascii="Times New Roman" w:hAnsi="Times New Roman" w:cs="Times New Roman"/>
          <w:sz w:val="22"/>
          <w:szCs w:val="22"/>
          <w:rPrChange w:id="423" w:author="juan rivillas" w:date="2022-08-05T17:14:00Z">
            <w:rPr/>
          </w:rPrChange>
        </w:rPr>
        <w:pPrChange w:id="424" w:author="juan rivillas" w:date="2022-08-05T17:14:00Z">
          <w:pPr>
            <w:pStyle w:val="Heading2"/>
          </w:pPr>
        </w:pPrChange>
      </w:pPr>
      <w:bookmarkStart w:id="425" w:name="_4d34og8"/>
      <w:bookmarkEnd w:id="425"/>
      <w:r w:rsidRPr="00F11AF1">
        <w:rPr>
          <w:rFonts w:ascii="Times New Roman" w:hAnsi="Times New Roman" w:cs="Times New Roman"/>
          <w:sz w:val="22"/>
          <w:szCs w:val="22"/>
          <w:rPrChange w:id="426" w:author="juan rivillas" w:date="2022-08-05T17:14:00Z">
            <w:rPr/>
          </w:rPrChange>
        </w:rPr>
        <w:t>Assessment</w:t>
      </w:r>
    </w:p>
    <w:p w14:paraId="09D3EE2B" w14:textId="078937FA" w:rsidR="00B80FFA" w:rsidRPr="00F11AF1" w:rsidRDefault="00B25728">
      <w:pPr>
        <w:jc w:val="both"/>
        <w:rPr>
          <w:sz w:val="22"/>
          <w:szCs w:val="22"/>
          <w:rPrChange w:id="427" w:author="juan rivillas" w:date="2022-08-05T17:14:00Z">
            <w:rPr/>
          </w:rPrChange>
        </w:rPr>
        <w:pPrChange w:id="428" w:author="juan rivillas" w:date="2022-08-05T17:14:00Z">
          <w:pPr/>
        </w:pPrChange>
      </w:pPr>
      <w:r w:rsidRPr="00F11AF1">
        <w:rPr>
          <w:sz w:val="22"/>
          <w:szCs w:val="22"/>
          <w:rPrChange w:id="429" w:author="juan rivillas" w:date="2022-08-05T17:14:00Z">
            <w:rPr/>
          </w:rPrChange>
        </w:rPr>
        <w:t xml:space="preserve">The final grade is compiled based on different elements: active participation, computer exercises, written exam, </w:t>
      </w:r>
      <w:ins w:id="430" w:author="juan rivillas" w:date="2022-08-06T11:06:00Z">
        <w:r w:rsidR="008929AC">
          <w:rPr>
            <w:sz w:val="22"/>
            <w:szCs w:val="22"/>
          </w:rPr>
          <w:t xml:space="preserve">and </w:t>
        </w:r>
      </w:ins>
      <w:r w:rsidRPr="00F11AF1">
        <w:rPr>
          <w:sz w:val="22"/>
          <w:szCs w:val="22"/>
          <w:rPrChange w:id="431" w:author="juan rivillas" w:date="2022-08-05T17:14:00Z">
            <w:rPr/>
          </w:rPrChange>
        </w:rPr>
        <w:t xml:space="preserve">group project. The results of all examinations are given in letters on a scale of A – F, expressed as C- or more for a pass and F for a </w:t>
      </w:r>
      <w:proofErr w:type="gramStart"/>
      <w:r w:rsidRPr="00F11AF1">
        <w:rPr>
          <w:sz w:val="22"/>
          <w:szCs w:val="22"/>
          <w:rPrChange w:id="432" w:author="juan rivillas" w:date="2022-08-05T17:14:00Z">
            <w:rPr/>
          </w:rPrChange>
        </w:rPr>
        <w:t>fail</w:t>
      </w:r>
      <w:proofErr w:type="gramEnd"/>
      <w:r w:rsidRPr="00F11AF1">
        <w:rPr>
          <w:sz w:val="22"/>
          <w:szCs w:val="22"/>
          <w:rPrChange w:id="433" w:author="juan rivillas" w:date="2022-08-05T17:14:00Z">
            <w:rPr/>
          </w:rPrChange>
        </w:rPr>
        <w:t>, in line with the following grading table:</w:t>
      </w:r>
    </w:p>
    <w:p w14:paraId="22648B84" w14:textId="77777777" w:rsidR="00B80FFA" w:rsidRPr="00F11AF1" w:rsidRDefault="00B80FFA">
      <w:pPr>
        <w:jc w:val="both"/>
        <w:rPr>
          <w:sz w:val="22"/>
          <w:szCs w:val="22"/>
          <w:rPrChange w:id="434" w:author="juan rivillas" w:date="2022-08-05T17:14:00Z">
            <w:rPr/>
          </w:rPrChange>
        </w:rPr>
        <w:pPrChange w:id="435" w:author="juan rivillas" w:date="2022-08-05T17:14:00Z">
          <w:pPr/>
        </w:pPrChange>
      </w:pPr>
    </w:p>
    <w:tbl>
      <w:tblPr>
        <w:tblW w:w="8265" w:type="dxa"/>
        <w:tblInd w:w="9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left w:w="107" w:type="dxa"/>
        </w:tblCellMar>
        <w:tblLook w:val="0600" w:firstRow="0" w:lastRow="0" w:firstColumn="0" w:lastColumn="0" w:noHBand="1" w:noVBand="1"/>
      </w:tblPr>
      <w:tblGrid>
        <w:gridCol w:w="1034"/>
        <w:gridCol w:w="541"/>
        <w:gridCol w:w="600"/>
        <w:gridCol w:w="541"/>
        <w:gridCol w:w="614"/>
        <w:gridCol w:w="524"/>
        <w:gridCol w:w="558"/>
        <w:gridCol w:w="552"/>
        <w:gridCol w:w="572"/>
        <w:gridCol w:w="524"/>
        <w:gridCol w:w="572"/>
        <w:gridCol w:w="543"/>
        <w:gridCol w:w="586"/>
        <w:gridCol w:w="504"/>
      </w:tblGrid>
      <w:tr w:rsidR="00B80FFA" w:rsidRPr="00F11AF1" w14:paraId="2871D04E" w14:textId="77777777">
        <w:tc>
          <w:tcPr>
            <w:tcW w:w="1033" w:type="dxa"/>
            <w:tcBorders>
              <w:top w:val="single" w:sz="8" w:space="0" w:color="000000"/>
              <w:left w:val="single" w:sz="8" w:space="0" w:color="000000"/>
              <w:bottom w:val="single" w:sz="8" w:space="0" w:color="000000"/>
              <w:right w:val="single" w:sz="8" w:space="0" w:color="000000"/>
            </w:tcBorders>
            <w:shd w:val="clear" w:color="auto" w:fill="auto"/>
          </w:tcPr>
          <w:p w14:paraId="0648FAA8" w14:textId="77777777" w:rsidR="00B80FFA" w:rsidRPr="00F11AF1" w:rsidRDefault="00B25728">
            <w:pPr>
              <w:jc w:val="both"/>
              <w:rPr>
                <w:sz w:val="22"/>
                <w:szCs w:val="22"/>
                <w:rPrChange w:id="436" w:author="juan rivillas" w:date="2022-08-05T17:14:00Z">
                  <w:rPr/>
                </w:rPrChange>
              </w:rPr>
              <w:pPrChange w:id="437" w:author="juan rivillas" w:date="2022-08-05T17:14:00Z">
                <w:pPr/>
              </w:pPrChange>
            </w:pPr>
            <w:r w:rsidRPr="00F11AF1">
              <w:rPr>
                <w:sz w:val="22"/>
                <w:szCs w:val="22"/>
                <w:rPrChange w:id="438" w:author="juan rivillas" w:date="2022-08-05T17:14:00Z">
                  <w:rPr/>
                </w:rPrChange>
              </w:rPr>
              <w:t>Letter grades</w:t>
            </w:r>
          </w:p>
        </w:tc>
        <w:tc>
          <w:tcPr>
            <w:tcW w:w="541" w:type="dxa"/>
            <w:tcBorders>
              <w:top w:val="single" w:sz="8" w:space="0" w:color="000000"/>
              <w:left w:val="single" w:sz="8" w:space="0" w:color="000000"/>
              <w:bottom w:val="single" w:sz="8" w:space="0" w:color="000000"/>
              <w:right w:val="single" w:sz="8" w:space="0" w:color="000000"/>
            </w:tcBorders>
            <w:shd w:val="clear" w:color="auto" w:fill="auto"/>
          </w:tcPr>
          <w:p w14:paraId="38C4BF3F" w14:textId="77777777" w:rsidR="00B80FFA" w:rsidRPr="00F11AF1" w:rsidRDefault="00B25728">
            <w:pPr>
              <w:jc w:val="both"/>
              <w:rPr>
                <w:sz w:val="22"/>
                <w:szCs w:val="22"/>
                <w:rPrChange w:id="439" w:author="juan rivillas" w:date="2022-08-05T17:14:00Z">
                  <w:rPr/>
                </w:rPrChange>
              </w:rPr>
              <w:pPrChange w:id="440" w:author="juan rivillas" w:date="2022-08-05T17:14:00Z">
                <w:pPr/>
              </w:pPrChange>
            </w:pPr>
            <w:r w:rsidRPr="00F11AF1">
              <w:rPr>
                <w:sz w:val="22"/>
                <w:szCs w:val="22"/>
                <w:rPrChange w:id="441" w:author="juan rivillas" w:date="2022-08-05T17:14:00Z">
                  <w:rPr/>
                </w:rPrChange>
              </w:rPr>
              <w:t>A+</w:t>
            </w:r>
          </w:p>
        </w:tc>
        <w:tc>
          <w:tcPr>
            <w:tcW w:w="600" w:type="dxa"/>
            <w:tcBorders>
              <w:top w:val="single" w:sz="8" w:space="0" w:color="000000"/>
              <w:left w:val="single" w:sz="8" w:space="0" w:color="000000"/>
              <w:bottom w:val="single" w:sz="8" w:space="0" w:color="000000"/>
              <w:right w:val="single" w:sz="8" w:space="0" w:color="000000"/>
            </w:tcBorders>
            <w:shd w:val="clear" w:color="auto" w:fill="auto"/>
          </w:tcPr>
          <w:p w14:paraId="6EE9A0E9" w14:textId="77777777" w:rsidR="00B80FFA" w:rsidRPr="00F11AF1" w:rsidRDefault="00B25728">
            <w:pPr>
              <w:jc w:val="both"/>
              <w:rPr>
                <w:sz w:val="22"/>
                <w:szCs w:val="22"/>
                <w:rPrChange w:id="442" w:author="juan rivillas" w:date="2022-08-05T17:14:00Z">
                  <w:rPr/>
                </w:rPrChange>
              </w:rPr>
              <w:pPrChange w:id="443" w:author="juan rivillas" w:date="2022-08-05T17:14:00Z">
                <w:pPr/>
              </w:pPrChange>
            </w:pPr>
            <w:r w:rsidRPr="00F11AF1">
              <w:rPr>
                <w:sz w:val="22"/>
                <w:szCs w:val="22"/>
                <w:rPrChange w:id="444" w:author="juan rivillas" w:date="2022-08-05T17:14:00Z">
                  <w:rPr/>
                </w:rPrChange>
              </w:rPr>
              <w:t>A</w:t>
            </w:r>
          </w:p>
        </w:tc>
        <w:tc>
          <w:tcPr>
            <w:tcW w:w="541" w:type="dxa"/>
            <w:tcBorders>
              <w:top w:val="single" w:sz="8" w:space="0" w:color="000000"/>
              <w:left w:val="single" w:sz="8" w:space="0" w:color="000000"/>
              <w:bottom w:val="single" w:sz="8" w:space="0" w:color="000000"/>
              <w:right w:val="single" w:sz="8" w:space="0" w:color="000000"/>
            </w:tcBorders>
            <w:shd w:val="clear" w:color="auto" w:fill="auto"/>
          </w:tcPr>
          <w:p w14:paraId="13CF005C" w14:textId="77777777" w:rsidR="00B80FFA" w:rsidRPr="00F11AF1" w:rsidRDefault="00B25728">
            <w:pPr>
              <w:jc w:val="both"/>
              <w:rPr>
                <w:sz w:val="22"/>
                <w:szCs w:val="22"/>
                <w:rPrChange w:id="445" w:author="juan rivillas" w:date="2022-08-05T17:14:00Z">
                  <w:rPr/>
                </w:rPrChange>
              </w:rPr>
              <w:pPrChange w:id="446" w:author="juan rivillas" w:date="2022-08-05T17:14:00Z">
                <w:pPr/>
              </w:pPrChange>
            </w:pPr>
            <w:r w:rsidRPr="00F11AF1">
              <w:rPr>
                <w:sz w:val="22"/>
                <w:szCs w:val="22"/>
                <w:rPrChange w:id="447" w:author="juan rivillas" w:date="2022-08-05T17:14:00Z">
                  <w:rPr/>
                </w:rPrChange>
              </w:rPr>
              <w:t>A-</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074D8AB0" w14:textId="77777777" w:rsidR="00B80FFA" w:rsidRPr="00F11AF1" w:rsidRDefault="00B25728">
            <w:pPr>
              <w:jc w:val="both"/>
              <w:rPr>
                <w:sz w:val="22"/>
                <w:szCs w:val="22"/>
                <w:rPrChange w:id="448" w:author="juan rivillas" w:date="2022-08-05T17:14:00Z">
                  <w:rPr/>
                </w:rPrChange>
              </w:rPr>
              <w:pPrChange w:id="449" w:author="juan rivillas" w:date="2022-08-05T17:14:00Z">
                <w:pPr/>
              </w:pPrChange>
            </w:pPr>
            <w:r w:rsidRPr="00F11AF1">
              <w:rPr>
                <w:sz w:val="22"/>
                <w:szCs w:val="22"/>
                <w:rPrChange w:id="450" w:author="juan rivillas" w:date="2022-08-05T17:14:00Z">
                  <w:rPr/>
                </w:rPrChange>
              </w:rPr>
              <w:t>B+</w:t>
            </w:r>
          </w:p>
        </w:tc>
        <w:tc>
          <w:tcPr>
            <w:tcW w:w="524" w:type="dxa"/>
            <w:tcBorders>
              <w:top w:val="single" w:sz="8" w:space="0" w:color="000000"/>
              <w:left w:val="single" w:sz="8" w:space="0" w:color="000000"/>
              <w:bottom w:val="single" w:sz="8" w:space="0" w:color="000000"/>
              <w:right w:val="single" w:sz="8" w:space="0" w:color="000000"/>
            </w:tcBorders>
            <w:shd w:val="clear" w:color="auto" w:fill="auto"/>
          </w:tcPr>
          <w:p w14:paraId="44CE3D6E" w14:textId="77777777" w:rsidR="00B80FFA" w:rsidRPr="00F11AF1" w:rsidRDefault="00B25728">
            <w:pPr>
              <w:jc w:val="both"/>
              <w:rPr>
                <w:sz w:val="22"/>
                <w:szCs w:val="22"/>
                <w:rPrChange w:id="451" w:author="juan rivillas" w:date="2022-08-05T17:14:00Z">
                  <w:rPr/>
                </w:rPrChange>
              </w:rPr>
              <w:pPrChange w:id="452" w:author="juan rivillas" w:date="2022-08-05T17:14:00Z">
                <w:pPr/>
              </w:pPrChange>
            </w:pPr>
            <w:r w:rsidRPr="00F11AF1">
              <w:rPr>
                <w:sz w:val="22"/>
                <w:szCs w:val="22"/>
                <w:rPrChange w:id="453" w:author="juan rivillas" w:date="2022-08-05T17:14:00Z">
                  <w:rPr/>
                </w:rPrChange>
              </w:rPr>
              <w:t>B</w:t>
            </w:r>
          </w:p>
        </w:tc>
        <w:tc>
          <w:tcPr>
            <w:tcW w:w="558" w:type="dxa"/>
            <w:tcBorders>
              <w:top w:val="single" w:sz="8" w:space="0" w:color="000000"/>
              <w:left w:val="single" w:sz="8" w:space="0" w:color="000000"/>
              <w:bottom w:val="single" w:sz="8" w:space="0" w:color="000000"/>
              <w:right w:val="single" w:sz="8" w:space="0" w:color="000000"/>
            </w:tcBorders>
            <w:shd w:val="clear" w:color="auto" w:fill="auto"/>
          </w:tcPr>
          <w:p w14:paraId="37178758" w14:textId="77777777" w:rsidR="00B80FFA" w:rsidRPr="00F11AF1" w:rsidRDefault="00B25728">
            <w:pPr>
              <w:jc w:val="both"/>
              <w:rPr>
                <w:sz w:val="22"/>
                <w:szCs w:val="22"/>
                <w:rPrChange w:id="454" w:author="juan rivillas" w:date="2022-08-05T17:14:00Z">
                  <w:rPr/>
                </w:rPrChange>
              </w:rPr>
              <w:pPrChange w:id="455" w:author="juan rivillas" w:date="2022-08-05T17:14:00Z">
                <w:pPr/>
              </w:pPrChange>
            </w:pPr>
            <w:r w:rsidRPr="00F11AF1">
              <w:rPr>
                <w:sz w:val="22"/>
                <w:szCs w:val="22"/>
                <w:rPrChange w:id="456" w:author="juan rivillas" w:date="2022-08-05T17:14:00Z">
                  <w:rPr/>
                </w:rPrChange>
              </w:rPr>
              <w:t>B-</w:t>
            </w:r>
          </w:p>
        </w:tc>
        <w:tc>
          <w:tcPr>
            <w:tcW w:w="552" w:type="dxa"/>
            <w:tcBorders>
              <w:top w:val="single" w:sz="8" w:space="0" w:color="000000"/>
              <w:left w:val="single" w:sz="8" w:space="0" w:color="000000"/>
              <w:bottom w:val="single" w:sz="8" w:space="0" w:color="000000"/>
              <w:right w:val="single" w:sz="8" w:space="0" w:color="000000"/>
            </w:tcBorders>
            <w:shd w:val="clear" w:color="auto" w:fill="auto"/>
          </w:tcPr>
          <w:p w14:paraId="1CB00167" w14:textId="77777777" w:rsidR="00B80FFA" w:rsidRPr="00F11AF1" w:rsidRDefault="00B25728">
            <w:pPr>
              <w:jc w:val="both"/>
              <w:rPr>
                <w:sz w:val="22"/>
                <w:szCs w:val="22"/>
                <w:rPrChange w:id="457" w:author="juan rivillas" w:date="2022-08-05T17:14:00Z">
                  <w:rPr/>
                </w:rPrChange>
              </w:rPr>
              <w:pPrChange w:id="458" w:author="juan rivillas" w:date="2022-08-05T17:14:00Z">
                <w:pPr/>
              </w:pPrChange>
            </w:pPr>
            <w:r w:rsidRPr="00F11AF1">
              <w:rPr>
                <w:sz w:val="22"/>
                <w:szCs w:val="22"/>
                <w:rPrChange w:id="459" w:author="juan rivillas" w:date="2022-08-05T17:14:00Z">
                  <w:rPr/>
                </w:rPrChange>
              </w:rPr>
              <w:t>C+</w:t>
            </w:r>
          </w:p>
        </w:tc>
        <w:tc>
          <w:tcPr>
            <w:tcW w:w="572" w:type="dxa"/>
            <w:tcBorders>
              <w:top w:val="single" w:sz="8" w:space="0" w:color="000000"/>
              <w:left w:val="single" w:sz="8" w:space="0" w:color="000000"/>
              <w:bottom w:val="single" w:sz="8" w:space="0" w:color="000000"/>
              <w:right w:val="single" w:sz="8" w:space="0" w:color="000000"/>
            </w:tcBorders>
            <w:shd w:val="clear" w:color="auto" w:fill="auto"/>
          </w:tcPr>
          <w:p w14:paraId="27329C5E" w14:textId="77777777" w:rsidR="00B80FFA" w:rsidRPr="00F11AF1" w:rsidRDefault="00B25728">
            <w:pPr>
              <w:jc w:val="both"/>
              <w:rPr>
                <w:sz w:val="22"/>
                <w:szCs w:val="22"/>
                <w:rPrChange w:id="460" w:author="juan rivillas" w:date="2022-08-05T17:14:00Z">
                  <w:rPr/>
                </w:rPrChange>
              </w:rPr>
              <w:pPrChange w:id="461" w:author="juan rivillas" w:date="2022-08-05T17:14:00Z">
                <w:pPr/>
              </w:pPrChange>
            </w:pPr>
            <w:r w:rsidRPr="00F11AF1">
              <w:rPr>
                <w:sz w:val="22"/>
                <w:szCs w:val="22"/>
                <w:rPrChange w:id="462" w:author="juan rivillas" w:date="2022-08-05T17:14:00Z">
                  <w:rPr/>
                </w:rPrChange>
              </w:rPr>
              <w:t>C</w:t>
            </w:r>
          </w:p>
        </w:tc>
        <w:tc>
          <w:tcPr>
            <w:tcW w:w="524" w:type="dxa"/>
            <w:tcBorders>
              <w:top w:val="single" w:sz="8" w:space="0" w:color="000000"/>
              <w:left w:val="single" w:sz="8" w:space="0" w:color="000000"/>
              <w:bottom w:val="single" w:sz="8" w:space="0" w:color="000000"/>
              <w:right w:val="single" w:sz="8" w:space="0" w:color="000000"/>
            </w:tcBorders>
            <w:shd w:val="clear" w:color="auto" w:fill="auto"/>
          </w:tcPr>
          <w:p w14:paraId="5BA594B8" w14:textId="77777777" w:rsidR="00B80FFA" w:rsidRPr="00F11AF1" w:rsidRDefault="00B25728">
            <w:pPr>
              <w:jc w:val="both"/>
              <w:rPr>
                <w:sz w:val="22"/>
                <w:szCs w:val="22"/>
                <w:rPrChange w:id="463" w:author="juan rivillas" w:date="2022-08-05T17:14:00Z">
                  <w:rPr/>
                </w:rPrChange>
              </w:rPr>
              <w:pPrChange w:id="464" w:author="juan rivillas" w:date="2022-08-05T17:14:00Z">
                <w:pPr/>
              </w:pPrChange>
            </w:pPr>
            <w:r w:rsidRPr="00F11AF1">
              <w:rPr>
                <w:sz w:val="22"/>
                <w:szCs w:val="22"/>
                <w:rPrChange w:id="465" w:author="juan rivillas" w:date="2022-08-05T17:14:00Z">
                  <w:rPr/>
                </w:rPrChange>
              </w:rPr>
              <w:t>C-</w:t>
            </w:r>
          </w:p>
        </w:tc>
        <w:tc>
          <w:tcPr>
            <w:tcW w:w="572" w:type="dxa"/>
            <w:tcBorders>
              <w:top w:val="single" w:sz="8" w:space="0" w:color="000000"/>
              <w:left w:val="single" w:sz="8" w:space="0" w:color="000000"/>
              <w:bottom w:val="single" w:sz="8" w:space="0" w:color="000000"/>
              <w:right w:val="single" w:sz="8" w:space="0" w:color="000000"/>
            </w:tcBorders>
            <w:shd w:val="clear" w:color="auto" w:fill="auto"/>
          </w:tcPr>
          <w:p w14:paraId="7A473720" w14:textId="77777777" w:rsidR="00B80FFA" w:rsidRPr="00F11AF1" w:rsidRDefault="00B25728">
            <w:pPr>
              <w:jc w:val="both"/>
              <w:rPr>
                <w:sz w:val="22"/>
                <w:szCs w:val="22"/>
                <w:rPrChange w:id="466" w:author="juan rivillas" w:date="2022-08-05T17:14:00Z">
                  <w:rPr/>
                </w:rPrChange>
              </w:rPr>
              <w:pPrChange w:id="467" w:author="juan rivillas" w:date="2022-08-05T17:14:00Z">
                <w:pPr/>
              </w:pPrChange>
            </w:pPr>
            <w:r w:rsidRPr="00F11AF1">
              <w:rPr>
                <w:sz w:val="22"/>
                <w:szCs w:val="22"/>
                <w:rPrChange w:id="468" w:author="juan rivillas" w:date="2022-08-05T17:14:00Z">
                  <w:rPr/>
                </w:rPrChange>
              </w:rPr>
              <w:t>D+</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14:paraId="191AB020" w14:textId="77777777" w:rsidR="00B80FFA" w:rsidRPr="00F11AF1" w:rsidRDefault="00B25728">
            <w:pPr>
              <w:jc w:val="both"/>
              <w:rPr>
                <w:sz w:val="22"/>
                <w:szCs w:val="22"/>
                <w:rPrChange w:id="469" w:author="juan rivillas" w:date="2022-08-05T17:14:00Z">
                  <w:rPr/>
                </w:rPrChange>
              </w:rPr>
              <w:pPrChange w:id="470" w:author="juan rivillas" w:date="2022-08-05T17:14:00Z">
                <w:pPr/>
              </w:pPrChange>
            </w:pPr>
            <w:r w:rsidRPr="00F11AF1">
              <w:rPr>
                <w:sz w:val="22"/>
                <w:szCs w:val="22"/>
                <w:rPrChange w:id="471" w:author="juan rivillas" w:date="2022-08-05T17:14:00Z">
                  <w:rPr/>
                </w:rPrChange>
              </w:rPr>
              <w:t>D</w:t>
            </w:r>
          </w:p>
        </w:tc>
        <w:tc>
          <w:tcPr>
            <w:tcW w:w="586" w:type="dxa"/>
            <w:tcBorders>
              <w:top w:val="single" w:sz="8" w:space="0" w:color="000000"/>
              <w:left w:val="single" w:sz="8" w:space="0" w:color="000000"/>
              <w:bottom w:val="single" w:sz="8" w:space="0" w:color="000000"/>
              <w:right w:val="single" w:sz="8" w:space="0" w:color="000000"/>
            </w:tcBorders>
            <w:shd w:val="clear" w:color="auto" w:fill="auto"/>
          </w:tcPr>
          <w:p w14:paraId="2FE38BE0" w14:textId="77777777" w:rsidR="00B80FFA" w:rsidRPr="00F11AF1" w:rsidRDefault="00B25728">
            <w:pPr>
              <w:jc w:val="both"/>
              <w:rPr>
                <w:sz w:val="22"/>
                <w:szCs w:val="22"/>
                <w:rPrChange w:id="472" w:author="juan rivillas" w:date="2022-08-05T17:14:00Z">
                  <w:rPr/>
                </w:rPrChange>
              </w:rPr>
              <w:pPrChange w:id="473" w:author="juan rivillas" w:date="2022-08-05T17:14:00Z">
                <w:pPr/>
              </w:pPrChange>
            </w:pPr>
            <w:r w:rsidRPr="00F11AF1">
              <w:rPr>
                <w:sz w:val="22"/>
                <w:szCs w:val="22"/>
                <w:rPrChange w:id="474" w:author="juan rivillas" w:date="2022-08-05T17:14:00Z">
                  <w:rPr/>
                </w:rPrChange>
              </w:rPr>
              <w:t>D-</w:t>
            </w:r>
          </w:p>
        </w:tc>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4779D875" w14:textId="77777777" w:rsidR="00B80FFA" w:rsidRPr="00F11AF1" w:rsidRDefault="00B25728">
            <w:pPr>
              <w:jc w:val="both"/>
              <w:rPr>
                <w:sz w:val="22"/>
                <w:szCs w:val="22"/>
                <w:rPrChange w:id="475" w:author="juan rivillas" w:date="2022-08-05T17:14:00Z">
                  <w:rPr/>
                </w:rPrChange>
              </w:rPr>
              <w:pPrChange w:id="476" w:author="juan rivillas" w:date="2022-08-05T17:14:00Z">
                <w:pPr/>
              </w:pPrChange>
            </w:pPr>
            <w:r w:rsidRPr="00F11AF1">
              <w:rPr>
                <w:sz w:val="22"/>
                <w:szCs w:val="22"/>
                <w:rPrChange w:id="477" w:author="juan rivillas" w:date="2022-08-05T17:14:00Z">
                  <w:rPr/>
                </w:rPrChange>
              </w:rPr>
              <w:t>F</w:t>
            </w:r>
          </w:p>
        </w:tc>
      </w:tr>
      <w:tr w:rsidR="00B80FFA" w:rsidRPr="00F11AF1" w14:paraId="59FFD533" w14:textId="77777777">
        <w:tc>
          <w:tcPr>
            <w:tcW w:w="1033" w:type="dxa"/>
            <w:tcBorders>
              <w:top w:val="single" w:sz="8" w:space="0" w:color="000000"/>
              <w:left w:val="single" w:sz="8" w:space="0" w:color="000000"/>
              <w:bottom w:val="single" w:sz="8" w:space="0" w:color="000000"/>
              <w:right w:val="single" w:sz="8" w:space="0" w:color="000000"/>
            </w:tcBorders>
            <w:shd w:val="clear" w:color="auto" w:fill="auto"/>
          </w:tcPr>
          <w:p w14:paraId="315104F9" w14:textId="77777777" w:rsidR="00B80FFA" w:rsidRPr="00F11AF1" w:rsidRDefault="00B25728">
            <w:pPr>
              <w:jc w:val="both"/>
              <w:rPr>
                <w:sz w:val="22"/>
                <w:szCs w:val="22"/>
                <w:rPrChange w:id="478" w:author="juan rivillas" w:date="2022-08-05T17:14:00Z">
                  <w:rPr/>
                </w:rPrChange>
              </w:rPr>
              <w:pPrChange w:id="479" w:author="juan rivillas" w:date="2022-08-05T17:14:00Z">
                <w:pPr/>
              </w:pPrChange>
            </w:pPr>
            <w:r w:rsidRPr="00F11AF1">
              <w:rPr>
                <w:sz w:val="22"/>
                <w:szCs w:val="22"/>
                <w:rPrChange w:id="480" w:author="juan rivillas" w:date="2022-08-05T17:14:00Z">
                  <w:rPr/>
                </w:rPrChange>
              </w:rPr>
              <w:t>Grade point</w:t>
            </w:r>
          </w:p>
        </w:tc>
        <w:tc>
          <w:tcPr>
            <w:tcW w:w="541" w:type="dxa"/>
            <w:tcBorders>
              <w:top w:val="single" w:sz="8" w:space="0" w:color="000000"/>
              <w:left w:val="single" w:sz="8" w:space="0" w:color="000000"/>
              <w:bottom w:val="single" w:sz="8" w:space="0" w:color="000000"/>
              <w:right w:val="single" w:sz="8" w:space="0" w:color="000000"/>
            </w:tcBorders>
            <w:shd w:val="clear" w:color="auto" w:fill="auto"/>
          </w:tcPr>
          <w:p w14:paraId="0C38869F" w14:textId="77777777" w:rsidR="00B80FFA" w:rsidRPr="00F11AF1" w:rsidRDefault="00B25728">
            <w:pPr>
              <w:jc w:val="both"/>
              <w:rPr>
                <w:sz w:val="22"/>
                <w:szCs w:val="22"/>
                <w:rPrChange w:id="481" w:author="juan rivillas" w:date="2022-08-05T17:14:00Z">
                  <w:rPr/>
                </w:rPrChange>
              </w:rPr>
              <w:pPrChange w:id="482" w:author="juan rivillas" w:date="2022-08-05T17:14:00Z">
                <w:pPr/>
              </w:pPrChange>
            </w:pPr>
            <w:r w:rsidRPr="00F11AF1">
              <w:rPr>
                <w:sz w:val="22"/>
                <w:szCs w:val="22"/>
                <w:rPrChange w:id="483" w:author="juan rivillas" w:date="2022-08-05T17:14:00Z">
                  <w:rPr/>
                </w:rPrChange>
              </w:rPr>
              <w:t>4.0</w:t>
            </w:r>
          </w:p>
        </w:tc>
        <w:tc>
          <w:tcPr>
            <w:tcW w:w="600" w:type="dxa"/>
            <w:tcBorders>
              <w:top w:val="single" w:sz="8" w:space="0" w:color="000000"/>
              <w:left w:val="single" w:sz="8" w:space="0" w:color="000000"/>
              <w:bottom w:val="single" w:sz="8" w:space="0" w:color="000000"/>
              <w:right w:val="single" w:sz="8" w:space="0" w:color="000000"/>
            </w:tcBorders>
            <w:shd w:val="clear" w:color="auto" w:fill="auto"/>
          </w:tcPr>
          <w:p w14:paraId="6F914425" w14:textId="77777777" w:rsidR="00B80FFA" w:rsidRPr="00F11AF1" w:rsidRDefault="00B25728">
            <w:pPr>
              <w:jc w:val="both"/>
              <w:rPr>
                <w:sz w:val="22"/>
                <w:szCs w:val="22"/>
                <w:rPrChange w:id="484" w:author="juan rivillas" w:date="2022-08-05T17:14:00Z">
                  <w:rPr/>
                </w:rPrChange>
              </w:rPr>
              <w:pPrChange w:id="485" w:author="juan rivillas" w:date="2022-08-05T17:14:00Z">
                <w:pPr/>
              </w:pPrChange>
            </w:pPr>
            <w:r w:rsidRPr="00F11AF1">
              <w:rPr>
                <w:sz w:val="22"/>
                <w:szCs w:val="22"/>
                <w:rPrChange w:id="486" w:author="juan rivillas" w:date="2022-08-05T17:14:00Z">
                  <w:rPr/>
                </w:rPrChange>
              </w:rPr>
              <w:t>4.0</w:t>
            </w:r>
          </w:p>
        </w:tc>
        <w:tc>
          <w:tcPr>
            <w:tcW w:w="541" w:type="dxa"/>
            <w:tcBorders>
              <w:top w:val="single" w:sz="8" w:space="0" w:color="000000"/>
              <w:left w:val="single" w:sz="8" w:space="0" w:color="000000"/>
              <w:bottom w:val="single" w:sz="8" w:space="0" w:color="000000"/>
              <w:right w:val="single" w:sz="8" w:space="0" w:color="000000"/>
            </w:tcBorders>
            <w:shd w:val="clear" w:color="auto" w:fill="auto"/>
          </w:tcPr>
          <w:p w14:paraId="32F03D19" w14:textId="77777777" w:rsidR="00B80FFA" w:rsidRPr="00F11AF1" w:rsidRDefault="00B25728">
            <w:pPr>
              <w:jc w:val="both"/>
              <w:rPr>
                <w:sz w:val="22"/>
                <w:szCs w:val="22"/>
                <w:rPrChange w:id="487" w:author="juan rivillas" w:date="2022-08-05T17:14:00Z">
                  <w:rPr/>
                </w:rPrChange>
              </w:rPr>
              <w:pPrChange w:id="488" w:author="juan rivillas" w:date="2022-08-05T17:14:00Z">
                <w:pPr/>
              </w:pPrChange>
            </w:pPr>
            <w:r w:rsidRPr="00F11AF1">
              <w:rPr>
                <w:sz w:val="22"/>
                <w:szCs w:val="22"/>
                <w:rPrChange w:id="489" w:author="juan rivillas" w:date="2022-08-05T17:14:00Z">
                  <w:rPr/>
                </w:rPrChange>
              </w:rPr>
              <w:t>3.7</w:t>
            </w:r>
          </w:p>
        </w:tc>
        <w:tc>
          <w:tcPr>
            <w:tcW w:w="614" w:type="dxa"/>
            <w:tcBorders>
              <w:top w:val="single" w:sz="8" w:space="0" w:color="000000"/>
              <w:left w:val="single" w:sz="8" w:space="0" w:color="000000"/>
              <w:bottom w:val="single" w:sz="8" w:space="0" w:color="000000"/>
              <w:right w:val="single" w:sz="8" w:space="0" w:color="000000"/>
            </w:tcBorders>
            <w:shd w:val="clear" w:color="auto" w:fill="auto"/>
          </w:tcPr>
          <w:p w14:paraId="4564B316" w14:textId="77777777" w:rsidR="00B80FFA" w:rsidRPr="00F11AF1" w:rsidRDefault="00B25728">
            <w:pPr>
              <w:jc w:val="both"/>
              <w:rPr>
                <w:sz w:val="22"/>
                <w:szCs w:val="22"/>
                <w:rPrChange w:id="490" w:author="juan rivillas" w:date="2022-08-05T17:14:00Z">
                  <w:rPr/>
                </w:rPrChange>
              </w:rPr>
              <w:pPrChange w:id="491" w:author="juan rivillas" w:date="2022-08-05T17:14:00Z">
                <w:pPr/>
              </w:pPrChange>
            </w:pPr>
            <w:r w:rsidRPr="00F11AF1">
              <w:rPr>
                <w:sz w:val="22"/>
                <w:szCs w:val="22"/>
                <w:rPrChange w:id="492" w:author="juan rivillas" w:date="2022-08-05T17:14:00Z">
                  <w:rPr/>
                </w:rPrChange>
              </w:rPr>
              <w:t>3.3</w:t>
            </w:r>
          </w:p>
        </w:tc>
        <w:tc>
          <w:tcPr>
            <w:tcW w:w="524" w:type="dxa"/>
            <w:tcBorders>
              <w:top w:val="single" w:sz="8" w:space="0" w:color="000000"/>
              <w:left w:val="single" w:sz="8" w:space="0" w:color="000000"/>
              <w:bottom w:val="single" w:sz="8" w:space="0" w:color="000000"/>
              <w:right w:val="single" w:sz="8" w:space="0" w:color="000000"/>
            </w:tcBorders>
            <w:shd w:val="clear" w:color="auto" w:fill="auto"/>
          </w:tcPr>
          <w:p w14:paraId="43372603" w14:textId="77777777" w:rsidR="00B80FFA" w:rsidRPr="00F11AF1" w:rsidRDefault="00B25728">
            <w:pPr>
              <w:jc w:val="both"/>
              <w:rPr>
                <w:sz w:val="22"/>
                <w:szCs w:val="22"/>
                <w:rPrChange w:id="493" w:author="juan rivillas" w:date="2022-08-05T17:14:00Z">
                  <w:rPr/>
                </w:rPrChange>
              </w:rPr>
              <w:pPrChange w:id="494" w:author="juan rivillas" w:date="2022-08-05T17:14:00Z">
                <w:pPr/>
              </w:pPrChange>
            </w:pPr>
            <w:r w:rsidRPr="00F11AF1">
              <w:rPr>
                <w:sz w:val="22"/>
                <w:szCs w:val="22"/>
                <w:rPrChange w:id="495" w:author="juan rivillas" w:date="2022-08-05T17:14:00Z">
                  <w:rPr/>
                </w:rPrChange>
              </w:rPr>
              <w:t>3.0</w:t>
            </w:r>
          </w:p>
        </w:tc>
        <w:tc>
          <w:tcPr>
            <w:tcW w:w="558" w:type="dxa"/>
            <w:tcBorders>
              <w:top w:val="single" w:sz="8" w:space="0" w:color="000000"/>
              <w:left w:val="single" w:sz="8" w:space="0" w:color="000000"/>
              <w:bottom w:val="single" w:sz="8" w:space="0" w:color="000000"/>
              <w:right w:val="single" w:sz="8" w:space="0" w:color="000000"/>
            </w:tcBorders>
            <w:shd w:val="clear" w:color="auto" w:fill="auto"/>
          </w:tcPr>
          <w:p w14:paraId="35BA24D2" w14:textId="77777777" w:rsidR="00B80FFA" w:rsidRPr="00F11AF1" w:rsidRDefault="00B25728">
            <w:pPr>
              <w:jc w:val="both"/>
              <w:rPr>
                <w:sz w:val="22"/>
                <w:szCs w:val="22"/>
                <w:rPrChange w:id="496" w:author="juan rivillas" w:date="2022-08-05T17:14:00Z">
                  <w:rPr/>
                </w:rPrChange>
              </w:rPr>
              <w:pPrChange w:id="497" w:author="juan rivillas" w:date="2022-08-05T17:14:00Z">
                <w:pPr/>
              </w:pPrChange>
            </w:pPr>
            <w:r w:rsidRPr="00F11AF1">
              <w:rPr>
                <w:sz w:val="22"/>
                <w:szCs w:val="22"/>
                <w:rPrChange w:id="498" w:author="juan rivillas" w:date="2022-08-05T17:14:00Z">
                  <w:rPr/>
                </w:rPrChange>
              </w:rPr>
              <w:t>2.7</w:t>
            </w:r>
          </w:p>
        </w:tc>
        <w:tc>
          <w:tcPr>
            <w:tcW w:w="552" w:type="dxa"/>
            <w:tcBorders>
              <w:top w:val="single" w:sz="8" w:space="0" w:color="000000"/>
              <w:left w:val="single" w:sz="8" w:space="0" w:color="000000"/>
              <w:bottom w:val="single" w:sz="8" w:space="0" w:color="000000"/>
              <w:right w:val="single" w:sz="8" w:space="0" w:color="000000"/>
            </w:tcBorders>
            <w:shd w:val="clear" w:color="auto" w:fill="auto"/>
          </w:tcPr>
          <w:p w14:paraId="41235D10" w14:textId="77777777" w:rsidR="00B80FFA" w:rsidRPr="00F11AF1" w:rsidRDefault="00B25728">
            <w:pPr>
              <w:jc w:val="both"/>
              <w:rPr>
                <w:sz w:val="22"/>
                <w:szCs w:val="22"/>
                <w:rPrChange w:id="499" w:author="juan rivillas" w:date="2022-08-05T17:14:00Z">
                  <w:rPr/>
                </w:rPrChange>
              </w:rPr>
              <w:pPrChange w:id="500" w:author="juan rivillas" w:date="2022-08-05T17:14:00Z">
                <w:pPr/>
              </w:pPrChange>
            </w:pPr>
            <w:r w:rsidRPr="00F11AF1">
              <w:rPr>
                <w:sz w:val="22"/>
                <w:szCs w:val="22"/>
                <w:rPrChange w:id="501" w:author="juan rivillas" w:date="2022-08-05T17:14:00Z">
                  <w:rPr/>
                </w:rPrChange>
              </w:rPr>
              <w:t>2.3</w:t>
            </w:r>
          </w:p>
        </w:tc>
        <w:tc>
          <w:tcPr>
            <w:tcW w:w="572" w:type="dxa"/>
            <w:tcBorders>
              <w:top w:val="single" w:sz="8" w:space="0" w:color="000000"/>
              <w:left w:val="single" w:sz="8" w:space="0" w:color="000000"/>
              <w:bottom w:val="single" w:sz="8" w:space="0" w:color="000000"/>
              <w:right w:val="single" w:sz="8" w:space="0" w:color="000000"/>
            </w:tcBorders>
            <w:shd w:val="clear" w:color="auto" w:fill="auto"/>
          </w:tcPr>
          <w:p w14:paraId="04B60150" w14:textId="77777777" w:rsidR="00B80FFA" w:rsidRPr="00F11AF1" w:rsidRDefault="00B25728">
            <w:pPr>
              <w:jc w:val="both"/>
              <w:rPr>
                <w:sz w:val="22"/>
                <w:szCs w:val="22"/>
                <w:rPrChange w:id="502" w:author="juan rivillas" w:date="2022-08-05T17:14:00Z">
                  <w:rPr/>
                </w:rPrChange>
              </w:rPr>
              <w:pPrChange w:id="503" w:author="juan rivillas" w:date="2022-08-05T17:14:00Z">
                <w:pPr/>
              </w:pPrChange>
            </w:pPr>
            <w:r w:rsidRPr="00F11AF1">
              <w:rPr>
                <w:sz w:val="22"/>
                <w:szCs w:val="22"/>
                <w:rPrChange w:id="504" w:author="juan rivillas" w:date="2022-08-05T17:14:00Z">
                  <w:rPr/>
                </w:rPrChange>
              </w:rPr>
              <w:t>2.0</w:t>
            </w:r>
          </w:p>
        </w:tc>
        <w:tc>
          <w:tcPr>
            <w:tcW w:w="524" w:type="dxa"/>
            <w:tcBorders>
              <w:top w:val="single" w:sz="8" w:space="0" w:color="000000"/>
              <w:left w:val="single" w:sz="8" w:space="0" w:color="000000"/>
              <w:bottom w:val="single" w:sz="8" w:space="0" w:color="000000"/>
              <w:right w:val="single" w:sz="8" w:space="0" w:color="000000"/>
            </w:tcBorders>
            <w:shd w:val="clear" w:color="auto" w:fill="auto"/>
          </w:tcPr>
          <w:p w14:paraId="555D0D03" w14:textId="77777777" w:rsidR="00B80FFA" w:rsidRPr="00F11AF1" w:rsidRDefault="00B25728">
            <w:pPr>
              <w:jc w:val="both"/>
              <w:rPr>
                <w:sz w:val="22"/>
                <w:szCs w:val="22"/>
                <w:rPrChange w:id="505" w:author="juan rivillas" w:date="2022-08-05T17:14:00Z">
                  <w:rPr/>
                </w:rPrChange>
              </w:rPr>
              <w:pPrChange w:id="506" w:author="juan rivillas" w:date="2022-08-05T17:14:00Z">
                <w:pPr/>
              </w:pPrChange>
            </w:pPr>
            <w:r w:rsidRPr="00F11AF1">
              <w:rPr>
                <w:sz w:val="22"/>
                <w:szCs w:val="22"/>
                <w:rPrChange w:id="507" w:author="juan rivillas" w:date="2022-08-05T17:14:00Z">
                  <w:rPr/>
                </w:rPrChange>
              </w:rPr>
              <w:t>1.7</w:t>
            </w:r>
          </w:p>
        </w:tc>
        <w:tc>
          <w:tcPr>
            <w:tcW w:w="572" w:type="dxa"/>
            <w:tcBorders>
              <w:top w:val="single" w:sz="8" w:space="0" w:color="000000"/>
              <w:left w:val="single" w:sz="8" w:space="0" w:color="000000"/>
              <w:bottom w:val="single" w:sz="8" w:space="0" w:color="000000"/>
              <w:right w:val="single" w:sz="8" w:space="0" w:color="000000"/>
            </w:tcBorders>
            <w:shd w:val="clear" w:color="auto" w:fill="auto"/>
          </w:tcPr>
          <w:p w14:paraId="6DC919B5" w14:textId="77777777" w:rsidR="00B80FFA" w:rsidRPr="00F11AF1" w:rsidRDefault="00B25728">
            <w:pPr>
              <w:jc w:val="both"/>
              <w:rPr>
                <w:sz w:val="22"/>
                <w:szCs w:val="22"/>
                <w:rPrChange w:id="508" w:author="juan rivillas" w:date="2022-08-05T17:14:00Z">
                  <w:rPr/>
                </w:rPrChange>
              </w:rPr>
              <w:pPrChange w:id="509" w:author="juan rivillas" w:date="2022-08-05T17:14:00Z">
                <w:pPr/>
              </w:pPrChange>
            </w:pPr>
            <w:r w:rsidRPr="00F11AF1">
              <w:rPr>
                <w:sz w:val="22"/>
                <w:szCs w:val="22"/>
                <w:rPrChange w:id="510" w:author="juan rivillas" w:date="2022-08-05T17:14:00Z">
                  <w:rPr/>
                </w:rPrChange>
              </w:rPr>
              <w:t>1.3</w:t>
            </w:r>
          </w:p>
        </w:tc>
        <w:tc>
          <w:tcPr>
            <w:tcW w:w="543" w:type="dxa"/>
            <w:tcBorders>
              <w:top w:val="single" w:sz="8" w:space="0" w:color="000000"/>
              <w:left w:val="single" w:sz="8" w:space="0" w:color="000000"/>
              <w:bottom w:val="single" w:sz="8" w:space="0" w:color="000000"/>
              <w:right w:val="single" w:sz="8" w:space="0" w:color="000000"/>
            </w:tcBorders>
            <w:shd w:val="clear" w:color="auto" w:fill="auto"/>
          </w:tcPr>
          <w:p w14:paraId="56EC2AFD" w14:textId="77777777" w:rsidR="00B80FFA" w:rsidRPr="00F11AF1" w:rsidRDefault="00B25728">
            <w:pPr>
              <w:jc w:val="both"/>
              <w:rPr>
                <w:sz w:val="22"/>
                <w:szCs w:val="22"/>
                <w:rPrChange w:id="511" w:author="juan rivillas" w:date="2022-08-05T17:14:00Z">
                  <w:rPr/>
                </w:rPrChange>
              </w:rPr>
              <w:pPrChange w:id="512" w:author="juan rivillas" w:date="2022-08-05T17:14:00Z">
                <w:pPr/>
              </w:pPrChange>
            </w:pPr>
            <w:r w:rsidRPr="00F11AF1">
              <w:rPr>
                <w:sz w:val="22"/>
                <w:szCs w:val="22"/>
                <w:rPrChange w:id="513" w:author="juan rivillas" w:date="2022-08-05T17:14:00Z">
                  <w:rPr/>
                </w:rPrChange>
              </w:rPr>
              <w:t>1.0</w:t>
            </w:r>
          </w:p>
        </w:tc>
        <w:tc>
          <w:tcPr>
            <w:tcW w:w="586" w:type="dxa"/>
            <w:tcBorders>
              <w:top w:val="single" w:sz="8" w:space="0" w:color="000000"/>
              <w:left w:val="single" w:sz="8" w:space="0" w:color="000000"/>
              <w:bottom w:val="single" w:sz="8" w:space="0" w:color="000000"/>
              <w:right w:val="single" w:sz="8" w:space="0" w:color="000000"/>
            </w:tcBorders>
            <w:shd w:val="clear" w:color="auto" w:fill="auto"/>
          </w:tcPr>
          <w:p w14:paraId="3D3A1E07" w14:textId="77777777" w:rsidR="00B80FFA" w:rsidRPr="00F11AF1" w:rsidRDefault="00B25728">
            <w:pPr>
              <w:jc w:val="both"/>
              <w:rPr>
                <w:sz w:val="22"/>
                <w:szCs w:val="22"/>
                <w:rPrChange w:id="514" w:author="juan rivillas" w:date="2022-08-05T17:14:00Z">
                  <w:rPr/>
                </w:rPrChange>
              </w:rPr>
              <w:pPrChange w:id="515" w:author="juan rivillas" w:date="2022-08-05T17:14:00Z">
                <w:pPr/>
              </w:pPrChange>
            </w:pPr>
            <w:r w:rsidRPr="00F11AF1">
              <w:rPr>
                <w:sz w:val="22"/>
                <w:szCs w:val="22"/>
                <w:rPrChange w:id="516" w:author="juan rivillas" w:date="2022-08-05T17:14:00Z">
                  <w:rPr/>
                </w:rPrChange>
              </w:rPr>
              <w:t>0.7</w:t>
            </w:r>
          </w:p>
        </w:tc>
        <w:tc>
          <w:tcPr>
            <w:tcW w:w="504" w:type="dxa"/>
            <w:tcBorders>
              <w:top w:val="single" w:sz="8" w:space="0" w:color="000000"/>
              <w:left w:val="single" w:sz="8" w:space="0" w:color="000000"/>
              <w:bottom w:val="single" w:sz="8" w:space="0" w:color="000000"/>
              <w:right w:val="single" w:sz="8" w:space="0" w:color="000000"/>
            </w:tcBorders>
            <w:shd w:val="clear" w:color="auto" w:fill="auto"/>
          </w:tcPr>
          <w:p w14:paraId="799EBE84" w14:textId="77777777" w:rsidR="00B80FFA" w:rsidRPr="00F11AF1" w:rsidRDefault="00B25728">
            <w:pPr>
              <w:jc w:val="both"/>
              <w:rPr>
                <w:sz w:val="22"/>
                <w:szCs w:val="22"/>
                <w:rPrChange w:id="517" w:author="juan rivillas" w:date="2022-08-05T17:14:00Z">
                  <w:rPr/>
                </w:rPrChange>
              </w:rPr>
              <w:pPrChange w:id="518" w:author="juan rivillas" w:date="2022-08-05T17:14:00Z">
                <w:pPr/>
              </w:pPrChange>
            </w:pPr>
            <w:r w:rsidRPr="00F11AF1">
              <w:rPr>
                <w:sz w:val="22"/>
                <w:szCs w:val="22"/>
                <w:rPrChange w:id="519" w:author="juan rivillas" w:date="2022-08-05T17:14:00Z">
                  <w:rPr/>
                </w:rPrChange>
              </w:rPr>
              <w:t>0</w:t>
            </w:r>
          </w:p>
        </w:tc>
      </w:tr>
    </w:tbl>
    <w:p w14:paraId="46A2DA1F" w14:textId="77777777" w:rsidR="00B80FFA" w:rsidRPr="00F11AF1" w:rsidRDefault="00B80FFA">
      <w:pPr>
        <w:jc w:val="both"/>
        <w:rPr>
          <w:sz w:val="22"/>
          <w:szCs w:val="22"/>
          <w:rPrChange w:id="520" w:author="juan rivillas" w:date="2022-08-05T17:14:00Z">
            <w:rPr/>
          </w:rPrChange>
        </w:rPr>
        <w:pPrChange w:id="521" w:author="juan rivillas" w:date="2022-08-05T17:14:00Z">
          <w:pPr/>
        </w:pPrChange>
      </w:pPr>
    </w:p>
    <w:p w14:paraId="7096B3DF" w14:textId="77777777" w:rsidR="00B80FFA" w:rsidRPr="00F11AF1" w:rsidRDefault="00B25728">
      <w:pPr>
        <w:jc w:val="both"/>
        <w:rPr>
          <w:sz w:val="22"/>
          <w:szCs w:val="22"/>
          <w:rPrChange w:id="522" w:author="juan rivillas" w:date="2022-08-05T17:14:00Z">
            <w:rPr/>
          </w:rPrChange>
        </w:rPr>
        <w:pPrChange w:id="523" w:author="juan rivillas" w:date="2022-08-05T17:14:00Z">
          <w:pPr/>
        </w:pPrChange>
      </w:pPr>
      <w:r w:rsidRPr="00F11AF1">
        <w:rPr>
          <w:sz w:val="22"/>
          <w:szCs w:val="22"/>
          <w:rPrChange w:id="524" w:author="juan rivillas" w:date="2022-08-05T17:14:00Z">
            <w:rPr/>
          </w:rPrChange>
        </w:rPr>
        <w:t>Detailed assignment and assessment descriptions can be found in Appendix 1.</w:t>
      </w:r>
    </w:p>
    <w:p w14:paraId="607F5F55" w14:textId="77777777" w:rsidR="00B80FFA" w:rsidRPr="00F11AF1" w:rsidRDefault="00B80FFA">
      <w:pPr>
        <w:jc w:val="both"/>
        <w:rPr>
          <w:i/>
          <w:sz w:val="22"/>
          <w:szCs w:val="22"/>
          <w:rPrChange w:id="525" w:author="juan rivillas" w:date="2022-08-05T17:14:00Z">
            <w:rPr>
              <w:i/>
            </w:rPr>
          </w:rPrChange>
        </w:rPr>
        <w:pPrChange w:id="526" w:author="juan rivillas" w:date="2022-08-05T17:14:00Z">
          <w:pPr/>
        </w:pPrChange>
      </w:pPr>
    </w:p>
    <w:p w14:paraId="11791A52" w14:textId="77777777" w:rsidR="00B80FFA" w:rsidRPr="00F11AF1" w:rsidRDefault="00B25728">
      <w:pPr>
        <w:pStyle w:val="Heading2"/>
        <w:jc w:val="both"/>
        <w:rPr>
          <w:rFonts w:ascii="Times New Roman" w:hAnsi="Times New Roman" w:cs="Times New Roman"/>
          <w:sz w:val="22"/>
          <w:szCs w:val="22"/>
          <w:rPrChange w:id="527" w:author="juan rivillas" w:date="2022-08-05T17:14:00Z">
            <w:rPr/>
          </w:rPrChange>
        </w:rPr>
        <w:pPrChange w:id="528" w:author="juan rivillas" w:date="2022-08-05T17:14:00Z">
          <w:pPr>
            <w:pStyle w:val="Heading2"/>
          </w:pPr>
        </w:pPrChange>
      </w:pPr>
      <w:bookmarkStart w:id="529" w:name="_2s8eyo1"/>
      <w:bookmarkEnd w:id="529"/>
      <w:r w:rsidRPr="00F11AF1">
        <w:rPr>
          <w:rFonts w:ascii="Times New Roman" w:hAnsi="Times New Roman" w:cs="Times New Roman"/>
          <w:sz w:val="22"/>
          <w:szCs w:val="22"/>
          <w:rPrChange w:id="530" w:author="juan rivillas" w:date="2022-08-05T17:14:00Z">
            <w:rPr/>
          </w:rPrChange>
        </w:rPr>
        <w:lastRenderedPageBreak/>
        <w:t>Attendance &amp; Absence</w:t>
      </w:r>
    </w:p>
    <w:p w14:paraId="6DF3787A" w14:textId="34B79C20" w:rsidR="00B80FFA" w:rsidRPr="00F11AF1" w:rsidDel="000A38BF" w:rsidRDefault="00B25728">
      <w:pPr>
        <w:jc w:val="both"/>
        <w:rPr>
          <w:del w:id="531" w:author="juan rivillas" w:date="2022-08-06T11:07:00Z"/>
          <w:sz w:val="22"/>
          <w:szCs w:val="22"/>
          <w:rPrChange w:id="532" w:author="juan rivillas" w:date="2022-08-05T17:14:00Z">
            <w:rPr>
              <w:del w:id="533" w:author="juan rivillas" w:date="2022-08-06T11:07:00Z"/>
            </w:rPr>
          </w:rPrChange>
        </w:rPr>
        <w:pPrChange w:id="534" w:author="juan rivillas" w:date="2022-08-05T17:14:00Z">
          <w:pPr/>
        </w:pPrChange>
      </w:pPr>
      <w:r w:rsidRPr="00F11AF1">
        <w:rPr>
          <w:sz w:val="22"/>
          <w:szCs w:val="22"/>
          <w:rPrChange w:id="535" w:author="juan rivillas" w:date="2022-08-05T17:14:00Z">
            <w:rPr/>
          </w:rPrChange>
        </w:rPr>
        <w:t>Attendance of all classes is mandatory. This means that students must actively participate in at least 80% of the classes. In the event of absence of up to 20%, the instructor may stipulate replacement assignments. Absence of more than 20% will result in the student being banned from further participation of the course unit and from the examination. If students do not attend the first class, they will not be able to take the course.</w:t>
      </w:r>
      <w:ins w:id="536" w:author="juan rivillas" w:date="2022-08-06T11:07:00Z">
        <w:r w:rsidR="000A38BF">
          <w:rPr>
            <w:sz w:val="22"/>
            <w:szCs w:val="22"/>
          </w:rPr>
          <w:t xml:space="preserve"> </w:t>
        </w:r>
      </w:ins>
    </w:p>
    <w:p w14:paraId="3061E578" w14:textId="77777777" w:rsidR="00B80FFA" w:rsidRPr="00F11AF1" w:rsidDel="000A38BF" w:rsidRDefault="00B80FFA">
      <w:pPr>
        <w:jc w:val="both"/>
        <w:rPr>
          <w:del w:id="537" w:author="juan rivillas" w:date="2022-08-06T11:07:00Z"/>
          <w:sz w:val="22"/>
          <w:szCs w:val="22"/>
          <w:rPrChange w:id="538" w:author="juan rivillas" w:date="2022-08-05T17:14:00Z">
            <w:rPr>
              <w:del w:id="539" w:author="juan rivillas" w:date="2022-08-06T11:07:00Z"/>
            </w:rPr>
          </w:rPrChange>
        </w:rPr>
        <w:pPrChange w:id="540" w:author="juan rivillas" w:date="2022-08-05T17:14:00Z">
          <w:pPr/>
        </w:pPrChange>
      </w:pPr>
    </w:p>
    <w:p w14:paraId="36ACFDE4" w14:textId="77777777" w:rsidR="00B80FFA" w:rsidRPr="00F11AF1" w:rsidRDefault="00B25728">
      <w:pPr>
        <w:jc w:val="both"/>
        <w:rPr>
          <w:sz w:val="22"/>
          <w:szCs w:val="22"/>
          <w:rPrChange w:id="541" w:author="juan rivillas" w:date="2022-08-05T17:14:00Z">
            <w:rPr/>
          </w:rPrChange>
        </w:rPr>
        <w:pPrChange w:id="542" w:author="juan rivillas" w:date="2022-08-05T17:14:00Z">
          <w:pPr/>
        </w:pPrChange>
      </w:pPr>
      <w:r w:rsidRPr="00F11AF1">
        <w:rPr>
          <w:sz w:val="22"/>
          <w:szCs w:val="22"/>
          <w:rPrChange w:id="543" w:author="juan rivillas" w:date="2022-08-05T17:14:00Z">
            <w:rPr/>
          </w:rPrChange>
        </w:rPr>
        <w:t>If you are unable to attend a class, please inform your lecturer per email and add the educational secretary in cc. All contact details are provided below.</w:t>
      </w:r>
    </w:p>
    <w:p w14:paraId="2594F0BE" w14:textId="77777777" w:rsidR="00B80FFA" w:rsidRPr="00F11AF1" w:rsidRDefault="00B80FFA">
      <w:pPr>
        <w:jc w:val="both"/>
        <w:rPr>
          <w:sz w:val="22"/>
          <w:szCs w:val="22"/>
          <w:rPrChange w:id="544" w:author="juan rivillas" w:date="2022-08-05T17:14:00Z">
            <w:rPr/>
          </w:rPrChange>
        </w:rPr>
        <w:pPrChange w:id="545" w:author="juan rivillas" w:date="2022-08-05T17:14:00Z">
          <w:pPr/>
        </w:pPrChange>
      </w:pPr>
    </w:p>
    <w:p w14:paraId="5DE4657D" w14:textId="77777777" w:rsidR="00B80FFA" w:rsidRPr="00F11AF1" w:rsidRDefault="00B25728">
      <w:pPr>
        <w:pStyle w:val="Heading2"/>
        <w:jc w:val="both"/>
        <w:rPr>
          <w:rFonts w:ascii="Times New Roman" w:hAnsi="Times New Roman" w:cs="Times New Roman"/>
          <w:sz w:val="22"/>
          <w:szCs w:val="22"/>
          <w:rPrChange w:id="546" w:author="juan rivillas" w:date="2022-08-05T17:14:00Z">
            <w:rPr/>
          </w:rPrChange>
        </w:rPr>
        <w:pPrChange w:id="547" w:author="juan rivillas" w:date="2022-08-05T17:14:00Z">
          <w:pPr>
            <w:pStyle w:val="Heading2"/>
          </w:pPr>
        </w:pPrChange>
      </w:pPr>
      <w:bookmarkStart w:id="548" w:name="_17dp8vu"/>
      <w:bookmarkEnd w:id="548"/>
      <w:r w:rsidRPr="00F11AF1">
        <w:rPr>
          <w:rFonts w:ascii="Times New Roman" w:hAnsi="Times New Roman" w:cs="Times New Roman"/>
          <w:sz w:val="22"/>
          <w:szCs w:val="22"/>
          <w:rPrChange w:id="549" w:author="juan rivillas" w:date="2022-08-05T17:14:00Z">
            <w:rPr/>
          </w:rPrChange>
        </w:rPr>
        <w:t>Cheating and plagiarism</w:t>
      </w:r>
    </w:p>
    <w:p w14:paraId="1E165CA8" w14:textId="6BB72C84" w:rsidR="00B80FFA" w:rsidRPr="00F11AF1" w:rsidRDefault="00B25728">
      <w:pPr>
        <w:jc w:val="both"/>
        <w:rPr>
          <w:sz w:val="22"/>
          <w:szCs w:val="22"/>
          <w:rPrChange w:id="550" w:author="juan rivillas" w:date="2022-08-05T17:14:00Z">
            <w:rPr/>
          </w:rPrChange>
        </w:rPr>
        <w:pPrChange w:id="551" w:author="juan rivillas" w:date="2022-08-06T11:25:00Z">
          <w:pPr/>
        </w:pPrChange>
      </w:pPr>
      <w:r w:rsidRPr="00F11AF1">
        <w:rPr>
          <w:sz w:val="22"/>
          <w:szCs w:val="22"/>
          <w:rPrChange w:id="552" w:author="juan rivillas" w:date="2022-08-05T17:14:00Z">
            <w:rPr/>
          </w:rPrChange>
        </w:rPr>
        <w:t>Cheating and plagiarism are academic offences, with severe consequences</w:t>
      </w:r>
      <w:ins w:id="553" w:author="juan rivillas" w:date="2022-08-06T11:24:00Z">
        <w:r w:rsidR="00066569">
          <w:rPr>
            <w:sz w:val="22"/>
            <w:szCs w:val="22"/>
          </w:rPr>
          <w:t>, but they are easy to avoid and prevent it</w:t>
        </w:r>
      </w:ins>
      <w:ins w:id="554" w:author="juan rivillas" w:date="2022-08-07T13:31:00Z">
        <w:r w:rsidR="00FA1852">
          <w:rPr>
            <w:sz w:val="22"/>
            <w:szCs w:val="22"/>
          </w:rPr>
          <w:t xml:space="preserve"> citing properly used resources</w:t>
        </w:r>
      </w:ins>
      <w:del w:id="555" w:author="juan rivillas" w:date="2022-08-07T13:31:00Z">
        <w:r w:rsidRPr="00F11AF1" w:rsidDel="00FA1852">
          <w:rPr>
            <w:sz w:val="22"/>
            <w:szCs w:val="22"/>
            <w:rPrChange w:id="556" w:author="juan rivillas" w:date="2022-08-05T17:14:00Z">
              <w:rPr/>
            </w:rPrChange>
          </w:rPr>
          <w:delText>.</w:delText>
        </w:r>
      </w:del>
      <w:r w:rsidRPr="00F11AF1">
        <w:rPr>
          <w:sz w:val="22"/>
          <w:szCs w:val="22"/>
          <w:rPrChange w:id="557" w:author="juan rivillas" w:date="2022-08-05T17:14:00Z">
            <w:rPr/>
          </w:rPrChange>
        </w:rPr>
        <w:t xml:space="preserve"> They are acts or omissions by students to partly or wholly hinder accurate assessment. </w:t>
      </w:r>
      <w:ins w:id="558" w:author="juan rivillas" w:date="2022-08-06T11:25:00Z">
        <w:r w:rsidR="00066569">
          <w:rPr>
            <w:sz w:val="22"/>
            <w:szCs w:val="22"/>
          </w:rPr>
          <w:t xml:space="preserve">This </w:t>
        </w:r>
        <w:r w:rsidR="00066569" w:rsidRPr="00066569">
          <w:rPr>
            <w:sz w:val="22"/>
            <w:szCs w:val="22"/>
            <w:rPrChange w:id="559" w:author="juan rivillas" w:date="2022-08-06T11:25:00Z">
              <w:rPr>
                <w:rFonts w:ascii="Verdana" w:hAnsi="Verdana"/>
                <w:color w:val="000000"/>
                <w:shd w:val="clear" w:color="auto" w:fill="F4F4F4"/>
              </w:rPr>
            </w:rPrChange>
          </w:rPr>
          <w:t xml:space="preserve">course </w:t>
        </w:r>
        <w:r w:rsidR="00066569">
          <w:rPr>
            <w:sz w:val="22"/>
            <w:szCs w:val="22"/>
          </w:rPr>
          <w:t xml:space="preserve">also </w:t>
        </w:r>
        <w:r w:rsidR="00066569" w:rsidRPr="00066569">
          <w:rPr>
            <w:sz w:val="22"/>
            <w:szCs w:val="22"/>
            <w:rPrChange w:id="560" w:author="juan rivillas" w:date="2022-08-06T11:25:00Z">
              <w:rPr>
                <w:rFonts w:ascii="Verdana" w:hAnsi="Verdana"/>
                <w:color w:val="000000"/>
                <w:shd w:val="clear" w:color="auto" w:fill="F4F4F4"/>
              </w:rPr>
            </w:rPrChange>
          </w:rPr>
          <w:t>aims to equip students with a working knowledge of plagiarism and how to avoid it. This enables students to use and share information ethically, with academic integrity and in accordance with</w:t>
        </w:r>
      </w:ins>
      <w:ins w:id="561" w:author="juan rivillas" w:date="2022-08-06T11:26:00Z">
        <w:r w:rsidR="00066569">
          <w:rPr>
            <w:sz w:val="22"/>
            <w:szCs w:val="22"/>
          </w:rPr>
          <w:t xml:space="preserve"> recognize other’s work.</w:t>
        </w:r>
      </w:ins>
      <w:ins w:id="562" w:author="juan rivillas" w:date="2022-08-06T11:27:00Z">
        <w:r w:rsidR="00066569">
          <w:rPr>
            <w:sz w:val="22"/>
            <w:szCs w:val="22"/>
          </w:rPr>
          <w:t xml:space="preserve"> </w:t>
        </w:r>
      </w:ins>
      <w:ins w:id="563" w:author="juan rivillas" w:date="2022-08-06T11:19:00Z">
        <w:r w:rsidR="00CA2613" w:rsidRPr="00066569">
          <w:rPr>
            <w:sz w:val="22"/>
            <w:szCs w:val="22"/>
            <w:rPrChange w:id="564" w:author="juan rivillas" w:date="2022-08-06T11:25:00Z">
              <w:rPr>
                <w:sz w:val="20"/>
                <w:szCs w:val="20"/>
              </w:rPr>
            </w:rPrChange>
          </w:rPr>
          <w:t xml:space="preserve">Where plagiarism is detected in group work, members of that group may be deemed to have collective responsibility for the integrity for work submitted by that group and may be liable for any penalty imposed, proportionate to their contribution. </w:t>
        </w:r>
      </w:ins>
      <w:r w:rsidRPr="00F11AF1">
        <w:rPr>
          <w:sz w:val="22"/>
          <w:szCs w:val="22"/>
          <w:rPrChange w:id="565" w:author="juan rivillas" w:date="2022-08-05T17:14:00Z">
            <w:rPr/>
          </w:rPrChange>
        </w:rPr>
        <w:t xml:space="preserve">As per the Teaching and Examination Regulations, cases of cheating and plagiarism are reported to Exam Board, that will </w:t>
      </w:r>
      <w:del w:id="566" w:author="juan rivillas" w:date="2022-08-14T16:47:00Z">
        <w:r w:rsidRPr="00F11AF1" w:rsidDel="00AB26D0">
          <w:rPr>
            <w:sz w:val="22"/>
            <w:szCs w:val="22"/>
            <w:rPrChange w:id="567" w:author="juan rivillas" w:date="2022-08-05T17:14:00Z">
              <w:rPr/>
            </w:rPrChange>
          </w:rPr>
          <w:delText>decided</w:delText>
        </w:r>
      </w:del>
      <w:ins w:id="568" w:author="juan rivillas" w:date="2022-08-14T16:47:00Z">
        <w:r w:rsidR="00AB26D0" w:rsidRPr="00F11AF1">
          <w:rPr>
            <w:sz w:val="22"/>
            <w:szCs w:val="22"/>
            <w:rPrChange w:id="569" w:author="juan rivillas" w:date="2022-08-05T17:14:00Z">
              <w:rPr>
                <w:sz w:val="22"/>
                <w:szCs w:val="22"/>
              </w:rPr>
            </w:rPrChange>
          </w:rPr>
          <w:t>decide</w:t>
        </w:r>
      </w:ins>
      <w:r w:rsidRPr="00F11AF1">
        <w:rPr>
          <w:sz w:val="22"/>
          <w:szCs w:val="22"/>
          <w:rPrChange w:id="570" w:author="juan rivillas" w:date="2022-08-05T17:14:00Z">
            <w:rPr/>
          </w:rPrChange>
        </w:rPr>
        <w:t xml:space="preserve"> upon the consequences. NB: all assignments are automatically checked on plagiarism. </w:t>
      </w:r>
    </w:p>
    <w:p w14:paraId="5AED5041" w14:textId="77777777" w:rsidR="00B80FFA" w:rsidRPr="00F11AF1" w:rsidRDefault="00B80FFA">
      <w:pPr>
        <w:jc w:val="both"/>
        <w:rPr>
          <w:sz w:val="22"/>
          <w:szCs w:val="22"/>
          <w:rPrChange w:id="571" w:author="juan rivillas" w:date="2022-08-05T17:14:00Z">
            <w:rPr/>
          </w:rPrChange>
        </w:rPr>
        <w:pPrChange w:id="572" w:author="juan rivillas" w:date="2022-08-05T17:14:00Z">
          <w:pPr/>
        </w:pPrChange>
      </w:pPr>
    </w:p>
    <w:p w14:paraId="5D2CA26E" w14:textId="77777777" w:rsidR="00B80FFA" w:rsidRPr="00F11AF1" w:rsidRDefault="00B25728">
      <w:pPr>
        <w:pStyle w:val="Heading2"/>
        <w:jc w:val="both"/>
        <w:rPr>
          <w:rFonts w:ascii="Times New Roman" w:hAnsi="Times New Roman" w:cs="Times New Roman"/>
          <w:sz w:val="22"/>
          <w:szCs w:val="22"/>
          <w:rPrChange w:id="573" w:author="juan rivillas" w:date="2022-08-05T17:14:00Z">
            <w:rPr/>
          </w:rPrChange>
        </w:rPr>
        <w:pPrChange w:id="574" w:author="juan rivillas" w:date="2022-08-05T17:14:00Z">
          <w:pPr>
            <w:pStyle w:val="Heading2"/>
          </w:pPr>
        </w:pPrChange>
      </w:pPr>
      <w:bookmarkStart w:id="575" w:name="_3rdcrjn"/>
      <w:bookmarkEnd w:id="575"/>
      <w:r w:rsidRPr="00F11AF1">
        <w:rPr>
          <w:rFonts w:ascii="Times New Roman" w:hAnsi="Times New Roman" w:cs="Times New Roman"/>
          <w:sz w:val="22"/>
          <w:szCs w:val="22"/>
          <w:rPrChange w:id="576" w:author="juan rivillas" w:date="2022-08-05T17:14:00Z">
            <w:rPr/>
          </w:rPrChange>
        </w:rPr>
        <w:t>Contact information</w:t>
      </w:r>
    </w:p>
    <w:p w14:paraId="1460477B" w14:textId="77777777" w:rsidR="00B80FFA" w:rsidRPr="00F11AF1" w:rsidRDefault="00B25728">
      <w:pPr>
        <w:jc w:val="both"/>
        <w:rPr>
          <w:sz w:val="22"/>
          <w:szCs w:val="22"/>
          <w:lang w:val="es-ES"/>
          <w:rPrChange w:id="577" w:author="juan rivillas" w:date="2022-08-05T17:14:00Z">
            <w:rPr>
              <w:lang w:val="es-ES"/>
            </w:rPr>
          </w:rPrChange>
        </w:rPr>
        <w:pPrChange w:id="578" w:author="juan rivillas" w:date="2022-08-05T17:14:00Z">
          <w:pPr/>
        </w:pPrChange>
      </w:pPr>
      <w:r w:rsidRPr="00F11AF1">
        <w:rPr>
          <w:sz w:val="22"/>
          <w:szCs w:val="22"/>
          <w:rPrChange w:id="579" w:author="juan rivillas" w:date="2022-08-05T17:14:00Z">
            <w:rPr/>
          </w:rPrChange>
        </w:rPr>
        <w:t xml:space="preserve">The course coordinator of Title Course is </w:t>
      </w:r>
      <w:proofErr w:type="spellStart"/>
      <w:r w:rsidRPr="00213B87">
        <w:rPr>
          <w:color w:val="7030A0"/>
          <w:sz w:val="22"/>
          <w:szCs w:val="22"/>
          <w:shd w:val="clear" w:color="auto" w:fill="F2DCDB"/>
          <w:lang w:eastAsia="en-US"/>
          <w:rPrChange w:id="580" w:author="juan rivillas" w:date="2022-08-14T16:24:00Z">
            <w:rPr/>
          </w:rPrChange>
        </w:rPr>
        <w:t>dr.</w:t>
      </w:r>
      <w:proofErr w:type="spellEnd"/>
      <w:r w:rsidRPr="00213B87">
        <w:rPr>
          <w:color w:val="7030A0"/>
          <w:sz w:val="22"/>
          <w:szCs w:val="22"/>
          <w:shd w:val="clear" w:color="auto" w:fill="F2DCDB"/>
          <w:lang w:eastAsia="en-US"/>
          <w:rPrChange w:id="581" w:author="juan rivillas" w:date="2022-08-14T16:24:00Z">
            <w:rPr/>
          </w:rPrChange>
        </w:rPr>
        <w:t xml:space="preserve"> </w:t>
      </w:r>
      <w:proofErr w:type="spellStart"/>
      <w:r w:rsidRPr="00315CF9">
        <w:rPr>
          <w:color w:val="7030A0"/>
          <w:sz w:val="22"/>
          <w:szCs w:val="22"/>
          <w:shd w:val="clear" w:color="auto" w:fill="F2DCDB"/>
          <w:lang w:val="es-ES" w:eastAsia="en-US"/>
          <w:rPrChange w:id="582" w:author="juan rivillas" w:date="2022-08-06T11:28:00Z">
            <w:rPr>
              <w:lang w:val="es-ES"/>
            </w:rPr>
          </w:rPrChange>
        </w:rPr>
        <w:t>Dimitrios</w:t>
      </w:r>
      <w:proofErr w:type="spellEnd"/>
      <w:r w:rsidRPr="00315CF9">
        <w:rPr>
          <w:color w:val="7030A0"/>
          <w:sz w:val="22"/>
          <w:szCs w:val="22"/>
          <w:shd w:val="clear" w:color="auto" w:fill="F2DCDB"/>
          <w:lang w:val="es-ES" w:eastAsia="en-US"/>
          <w:rPrChange w:id="583" w:author="juan rivillas" w:date="2022-08-06T11:28:00Z">
            <w:rPr>
              <w:lang w:val="es-ES"/>
            </w:rPr>
          </w:rPrChange>
        </w:rPr>
        <w:t xml:space="preserve"> </w:t>
      </w:r>
      <w:proofErr w:type="spellStart"/>
      <w:r w:rsidRPr="00315CF9">
        <w:rPr>
          <w:color w:val="7030A0"/>
          <w:sz w:val="22"/>
          <w:szCs w:val="22"/>
          <w:shd w:val="clear" w:color="auto" w:fill="F2DCDB"/>
          <w:lang w:val="es-ES" w:eastAsia="en-US"/>
          <w:rPrChange w:id="584" w:author="juan rivillas" w:date="2022-08-06T11:28:00Z">
            <w:rPr>
              <w:lang w:val="es-ES"/>
            </w:rPr>
          </w:rPrChange>
        </w:rPr>
        <w:t>Soudis</w:t>
      </w:r>
      <w:proofErr w:type="spellEnd"/>
      <w:r w:rsidRPr="00315CF9">
        <w:rPr>
          <w:color w:val="7030A0"/>
          <w:sz w:val="22"/>
          <w:szCs w:val="22"/>
          <w:shd w:val="clear" w:color="auto" w:fill="F2DCDB"/>
          <w:lang w:val="es-ES" w:eastAsia="en-US"/>
          <w:rPrChange w:id="585" w:author="juan rivillas" w:date="2022-08-06T11:28:00Z">
            <w:rPr>
              <w:lang w:val="es-ES"/>
            </w:rPr>
          </w:rPrChange>
        </w:rPr>
        <w:t xml:space="preserve"> – </w:t>
      </w:r>
      <w:r w:rsidRPr="00315CF9">
        <w:rPr>
          <w:color w:val="7030A0"/>
          <w:sz w:val="22"/>
          <w:szCs w:val="22"/>
          <w:shd w:val="clear" w:color="auto" w:fill="F2DCDB"/>
          <w:lang w:val="es-ES" w:eastAsia="en-US"/>
          <w:rPrChange w:id="586" w:author="juan rivillas" w:date="2022-08-06T11:28:00Z">
            <w:rPr/>
          </w:rPrChange>
        </w:rPr>
        <w:fldChar w:fldCharType="begin"/>
      </w:r>
      <w:r w:rsidRPr="00315CF9">
        <w:rPr>
          <w:color w:val="7030A0"/>
          <w:sz w:val="22"/>
          <w:szCs w:val="22"/>
          <w:shd w:val="clear" w:color="auto" w:fill="F2DCDB"/>
          <w:lang w:val="es-ES" w:eastAsia="en-US"/>
          <w:rPrChange w:id="587" w:author="juan rivillas" w:date="2022-08-06T11:28:00Z">
            <w:rPr>
              <w:lang w:val="es-ES"/>
            </w:rPr>
          </w:rPrChange>
        </w:rPr>
        <w:instrText xml:space="preserve"> HYPERLINK "mailto:email@rug.nl" \h </w:instrText>
      </w:r>
      <w:r w:rsidRPr="00315CF9">
        <w:rPr>
          <w:color w:val="7030A0"/>
          <w:sz w:val="22"/>
          <w:szCs w:val="22"/>
          <w:shd w:val="clear" w:color="auto" w:fill="F2DCDB"/>
          <w:lang w:val="es-ES" w:eastAsia="en-US"/>
          <w:rPrChange w:id="588" w:author="juan rivillas" w:date="2022-08-06T11:28:00Z">
            <w:rPr>
              <w:rStyle w:val="ListLabel29"/>
            </w:rPr>
          </w:rPrChange>
        </w:rPr>
        <w:fldChar w:fldCharType="separate"/>
      </w:r>
      <w:r w:rsidRPr="00213B87">
        <w:rPr>
          <w:color w:val="7030A0"/>
          <w:shd w:val="clear" w:color="auto" w:fill="F2DCDB"/>
          <w:lang w:val="es-ES" w:eastAsia="en-US"/>
          <w:rPrChange w:id="589" w:author="juan rivillas" w:date="2022-08-14T16:24:00Z">
            <w:rPr>
              <w:rStyle w:val="ListLabel29"/>
              <w:lang w:val="es-ES"/>
            </w:rPr>
          </w:rPrChange>
        </w:rPr>
        <w:t>d</w:t>
      </w:r>
      <w:r w:rsidRPr="00315CF9">
        <w:rPr>
          <w:color w:val="7030A0"/>
          <w:shd w:val="clear" w:color="auto" w:fill="F2DCDB"/>
          <w:lang w:val="es-ES" w:eastAsia="en-US"/>
          <w:rPrChange w:id="590" w:author="juan rivillas" w:date="2022-08-06T11:28:00Z">
            <w:rPr>
              <w:rStyle w:val="ListLabel29"/>
            </w:rPr>
          </w:rPrChange>
        </w:rPr>
        <w:fldChar w:fldCharType="end"/>
      </w:r>
      <w:r w:rsidRPr="00315CF9">
        <w:rPr>
          <w:color w:val="7030A0"/>
          <w:sz w:val="22"/>
          <w:szCs w:val="22"/>
          <w:shd w:val="clear" w:color="auto" w:fill="F2DCDB"/>
          <w:lang w:val="es-ES" w:eastAsia="en-US"/>
          <w:rPrChange w:id="591" w:author="juan rivillas" w:date="2022-08-06T11:28:00Z">
            <w:rPr>
              <w:color w:val="0000FF"/>
              <w:u w:val="single"/>
              <w:lang w:val="es-ES"/>
            </w:rPr>
          </w:rPrChange>
        </w:rPr>
        <w:t>.soudis@rug.nl</w:t>
      </w:r>
      <w:r w:rsidRPr="00315CF9">
        <w:rPr>
          <w:color w:val="7030A0"/>
          <w:sz w:val="22"/>
          <w:szCs w:val="22"/>
          <w:shd w:val="clear" w:color="auto" w:fill="F2DCDB"/>
          <w:lang w:val="es-ES" w:eastAsia="en-US"/>
          <w:rPrChange w:id="592" w:author="juan rivillas" w:date="2022-08-06T11:28:00Z">
            <w:rPr>
              <w:lang w:val="es-ES"/>
            </w:rPr>
          </w:rPrChange>
        </w:rPr>
        <w:t>.</w:t>
      </w:r>
      <w:r w:rsidRPr="00F11AF1">
        <w:rPr>
          <w:sz w:val="22"/>
          <w:szCs w:val="22"/>
          <w:lang w:val="es-ES"/>
          <w:rPrChange w:id="593" w:author="juan rivillas" w:date="2022-08-05T17:14:00Z">
            <w:rPr>
              <w:lang w:val="es-ES"/>
            </w:rPr>
          </w:rPrChange>
        </w:rPr>
        <w:t xml:space="preserve"> </w:t>
      </w:r>
    </w:p>
    <w:p w14:paraId="4CA2F447" w14:textId="77777777" w:rsidR="00B80FFA" w:rsidRPr="00F11AF1" w:rsidRDefault="00B25728">
      <w:pPr>
        <w:jc w:val="both"/>
        <w:rPr>
          <w:sz w:val="22"/>
          <w:szCs w:val="22"/>
          <w:rPrChange w:id="594" w:author="juan rivillas" w:date="2022-08-05T17:14:00Z">
            <w:rPr/>
          </w:rPrChange>
        </w:rPr>
        <w:pPrChange w:id="595" w:author="juan rivillas" w:date="2022-08-05T17:14:00Z">
          <w:pPr/>
        </w:pPrChange>
      </w:pPr>
      <w:r w:rsidRPr="00F11AF1">
        <w:rPr>
          <w:sz w:val="22"/>
          <w:szCs w:val="22"/>
          <w:rPrChange w:id="596" w:author="juan rivillas" w:date="2022-08-05T17:14:00Z">
            <w:rPr/>
          </w:rPrChange>
        </w:rPr>
        <w:t>The office hours are:</w:t>
      </w:r>
    </w:p>
    <w:p w14:paraId="22822348" w14:textId="77777777" w:rsidR="00B80FFA" w:rsidRPr="00F11AF1" w:rsidRDefault="00B80FFA">
      <w:pPr>
        <w:jc w:val="both"/>
        <w:rPr>
          <w:sz w:val="22"/>
          <w:szCs w:val="22"/>
          <w:rPrChange w:id="597" w:author="juan rivillas" w:date="2022-08-05T17:14:00Z">
            <w:rPr/>
          </w:rPrChange>
        </w:rPr>
        <w:pPrChange w:id="598" w:author="juan rivillas" w:date="2022-08-05T17:14:00Z">
          <w:pPr/>
        </w:pPrChange>
      </w:pPr>
    </w:p>
    <w:p w14:paraId="759052AD" w14:textId="173A6DBF" w:rsidR="00B80FFA" w:rsidRPr="00F11AF1" w:rsidRDefault="00B25728">
      <w:pPr>
        <w:jc w:val="both"/>
        <w:rPr>
          <w:sz w:val="22"/>
          <w:szCs w:val="22"/>
          <w:rPrChange w:id="599" w:author="juan rivillas" w:date="2022-08-05T17:14:00Z">
            <w:rPr/>
          </w:rPrChange>
        </w:rPr>
        <w:pPrChange w:id="600" w:author="juan rivillas" w:date="2022-08-05T17:14:00Z">
          <w:pPr/>
        </w:pPrChange>
      </w:pPr>
      <w:r w:rsidRPr="00F11AF1">
        <w:rPr>
          <w:sz w:val="22"/>
          <w:szCs w:val="22"/>
          <w:rPrChange w:id="601" w:author="juan rivillas" w:date="2022-08-05T17:14:00Z">
            <w:rPr/>
          </w:rPrChange>
        </w:rPr>
        <w:t xml:space="preserve">General questions or suggestions </w:t>
      </w:r>
      <w:del w:id="602" w:author="juan rivillas" w:date="2022-08-06T11:28:00Z">
        <w:r w:rsidRPr="00F11AF1" w:rsidDel="00315CF9">
          <w:rPr>
            <w:sz w:val="22"/>
            <w:szCs w:val="22"/>
            <w:rPrChange w:id="603" w:author="juan rivillas" w:date="2022-08-05T17:14:00Z">
              <w:rPr/>
            </w:rPrChange>
          </w:rPr>
          <w:delText>with regard to</w:delText>
        </w:r>
      </w:del>
      <w:ins w:id="604" w:author="juan rivillas" w:date="2022-08-06T11:28:00Z">
        <w:r w:rsidR="00315CF9" w:rsidRPr="00315CF9">
          <w:rPr>
            <w:sz w:val="22"/>
            <w:szCs w:val="22"/>
          </w:rPr>
          <w:t>about</w:t>
        </w:r>
      </w:ins>
      <w:r w:rsidRPr="00F11AF1">
        <w:rPr>
          <w:sz w:val="22"/>
          <w:szCs w:val="22"/>
          <w:rPrChange w:id="605" w:author="juan rivillas" w:date="2022-08-05T17:14:00Z">
            <w:rPr/>
          </w:rPrChange>
        </w:rPr>
        <w:t xml:space="preserve"> the course can be addressed to  the educational secretariat. Email: </w:t>
      </w:r>
      <w:r w:rsidRPr="00F11AF1">
        <w:rPr>
          <w:sz w:val="22"/>
          <w:szCs w:val="22"/>
          <w:rPrChange w:id="606" w:author="juan rivillas" w:date="2022-08-05T17:14:00Z">
            <w:rPr/>
          </w:rPrChange>
        </w:rPr>
        <w:fldChar w:fldCharType="begin"/>
      </w:r>
      <w:r w:rsidRPr="00F11AF1">
        <w:rPr>
          <w:sz w:val="22"/>
          <w:szCs w:val="22"/>
          <w:rPrChange w:id="607" w:author="juan rivillas" w:date="2022-08-05T17:14:00Z">
            <w:rPr/>
          </w:rPrChange>
        </w:rPr>
        <w:instrText xml:space="preserve"> HYPERLINK "mailto:cf-sec@rug.nl" \h </w:instrText>
      </w:r>
      <w:r w:rsidRPr="00F11AF1">
        <w:rPr>
          <w:sz w:val="22"/>
          <w:szCs w:val="22"/>
          <w:rPrChange w:id="608" w:author="juan rivillas" w:date="2022-08-05T17:14:00Z">
            <w:rPr>
              <w:rStyle w:val="ListLabel29"/>
            </w:rPr>
          </w:rPrChange>
        </w:rPr>
        <w:fldChar w:fldCharType="separate"/>
      </w:r>
      <w:r w:rsidRPr="00F11AF1">
        <w:rPr>
          <w:rStyle w:val="ListLabel29"/>
          <w:sz w:val="22"/>
          <w:szCs w:val="22"/>
          <w:rPrChange w:id="609" w:author="juan rivillas" w:date="2022-08-05T17:14:00Z">
            <w:rPr>
              <w:rStyle w:val="ListLabel29"/>
            </w:rPr>
          </w:rPrChange>
        </w:rPr>
        <w:t>cf-sec@rug.nl</w:t>
      </w:r>
      <w:r w:rsidRPr="00F11AF1">
        <w:rPr>
          <w:rStyle w:val="ListLabel29"/>
          <w:sz w:val="22"/>
          <w:szCs w:val="22"/>
          <w:rPrChange w:id="610" w:author="juan rivillas" w:date="2022-08-05T17:14:00Z">
            <w:rPr>
              <w:rStyle w:val="ListLabel29"/>
            </w:rPr>
          </w:rPrChange>
        </w:rPr>
        <w:fldChar w:fldCharType="end"/>
      </w:r>
      <w:r w:rsidRPr="00F11AF1">
        <w:rPr>
          <w:sz w:val="22"/>
          <w:szCs w:val="22"/>
          <w:rPrChange w:id="611" w:author="juan rivillas" w:date="2022-08-05T17:14:00Z">
            <w:rPr/>
          </w:rPrChange>
        </w:rPr>
        <w:t>, phone number: 058-2882132.</w:t>
      </w:r>
    </w:p>
    <w:p w14:paraId="3CC0A8AA" w14:textId="77777777" w:rsidR="00B80FFA" w:rsidRPr="00F11AF1" w:rsidRDefault="00B25728">
      <w:pPr>
        <w:jc w:val="both"/>
        <w:rPr>
          <w:b/>
          <w:sz w:val="22"/>
          <w:szCs w:val="22"/>
          <w:rPrChange w:id="612" w:author="juan rivillas" w:date="2022-08-05T17:14:00Z">
            <w:rPr>
              <w:b/>
            </w:rPr>
          </w:rPrChange>
        </w:rPr>
        <w:pPrChange w:id="613" w:author="juan rivillas" w:date="2022-08-05T17:14:00Z">
          <w:pPr/>
        </w:pPrChange>
      </w:pPr>
      <w:r w:rsidRPr="00F11AF1">
        <w:rPr>
          <w:sz w:val="22"/>
          <w:szCs w:val="22"/>
          <w:rPrChange w:id="614" w:author="juan rivillas" w:date="2022-08-05T17:14:00Z">
            <w:rPr/>
          </w:rPrChange>
        </w:rPr>
        <w:br w:type="page"/>
      </w:r>
    </w:p>
    <w:p w14:paraId="4613584D" w14:textId="77777777" w:rsidR="00B80FFA" w:rsidRPr="001E74F4" w:rsidRDefault="00B25728">
      <w:pPr>
        <w:pStyle w:val="Heading1"/>
        <w:rPr>
          <w:sz w:val="40"/>
          <w:szCs w:val="40"/>
          <w:rPrChange w:id="615" w:author="juan rivillas" w:date="2022-08-16T13:27:00Z">
            <w:rPr/>
          </w:rPrChange>
        </w:rPr>
      </w:pPr>
      <w:bookmarkStart w:id="616" w:name="_26in1rg"/>
      <w:bookmarkEnd w:id="616"/>
      <w:r w:rsidRPr="001E74F4">
        <w:rPr>
          <w:sz w:val="40"/>
          <w:szCs w:val="40"/>
          <w:rPrChange w:id="617" w:author="juan rivillas" w:date="2022-08-16T13:27:00Z">
            <w:rPr/>
          </w:rPrChange>
        </w:rPr>
        <w:lastRenderedPageBreak/>
        <w:t>Weekly schedule</w:t>
      </w:r>
    </w:p>
    <w:p w14:paraId="6F2F53F1" w14:textId="75C4AFFC" w:rsidR="00B80FFA" w:rsidRPr="001E74F4" w:rsidRDefault="00B25728">
      <w:pPr>
        <w:pStyle w:val="Heading2"/>
        <w:rPr>
          <w:rFonts w:ascii="Times New Roman" w:hAnsi="Times New Roman" w:cs="Times New Roman"/>
          <w:sz w:val="20"/>
          <w:szCs w:val="20"/>
          <w:rPrChange w:id="618" w:author="juan rivillas" w:date="2022-08-16T13:27:00Z">
            <w:rPr/>
          </w:rPrChange>
        </w:rPr>
      </w:pPr>
      <w:bookmarkStart w:id="619" w:name="_lnxbz9"/>
      <w:bookmarkEnd w:id="619"/>
      <w:r w:rsidRPr="001E74F4">
        <w:rPr>
          <w:rFonts w:ascii="Times New Roman" w:hAnsi="Times New Roman" w:cs="Times New Roman"/>
          <w:sz w:val="20"/>
          <w:szCs w:val="20"/>
          <w:rPrChange w:id="620" w:author="juan rivillas" w:date="2022-08-16T13:27:00Z">
            <w:rPr/>
          </w:rPrChange>
        </w:rPr>
        <w:t>Week 1</w:t>
      </w:r>
      <w:r w:rsidRPr="001E74F4">
        <w:rPr>
          <w:rFonts w:ascii="Times New Roman" w:eastAsia="Cambria" w:hAnsi="Times New Roman" w:cs="Times New Roman"/>
          <w:color w:val="000000"/>
          <w:sz w:val="20"/>
          <w:szCs w:val="20"/>
          <w:rPrChange w:id="621" w:author="juan rivillas" w:date="2022-08-16T13:27:00Z">
            <w:rPr>
              <w:rFonts w:ascii="Cambria" w:eastAsia="Cambria" w:hAnsi="Cambria" w:cs="Cambria"/>
              <w:color w:val="000000"/>
            </w:rPr>
          </w:rPrChange>
        </w:rPr>
        <w:t xml:space="preserve"> </w:t>
      </w:r>
      <w:r w:rsidRPr="001E74F4">
        <w:rPr>
          <w:rFonts w:ascii="Times New Roman" w:hAnsi="Times New Roman" w:cs="Times New Roman"/>
          <w:sz w:val="20"/>
          <w:szCs w:val="20"/>
          <w:rPrChange w:id="622" w:author="juan rivillas" w:date="2022-08-16T13:27:00Z">
            <w:rPr/>
          </w:rPrChange>
        </w:rPr>
        <w:t xml:space="preserve"> </w:t>
      </w:r>
      <w:ins w:id="623" w:author="juan rivillas" w:date="2022-08-14T16:47:00Z">
        <w:r w:rsidR="002B33EB" w:rsidRPr="001E74F4">
          <w:rPr>
            <w:rFonts w:ascii="Times New Roman" w:hAnsi="Times New Roman" w:cs="Times New Roman"/>
            <w:sz w:val="20"/>
            <w:szCs w:val="20"/>
            <w:rPrChange w:id="624" w:author="juan rivillas" w:date="2022-08-16T13:27:00Z">
              <w:rPr>
                <w:rFonts w:asciiTheme="minorHAnsi" w:hAnsiTheme="minorHAnsi" w:cstheme="minorHAnsi"/>
                <w:color w:val="7030A0"/>
                <w:sz w:val="18"/>
                <w:szCs w:val="18"/>
                <w:shd w:val="clear" w:color="auto" w:fill="F2DCDB"/>
              </w:rPr>
            </w:rPrChange>
          </w:rPr>
          <w:t>What is exploratory data analysis?</w:t>
        </w:r>
        <w:r w:rsidR="002B33EB" w:rsidRPr="001E74F4">
          <w:rPr>
            <w:rFonts w:ascii="Times New Roman" w:hAnsi="Times New Roman" w:cs="Times New Roman"/>
            <w:color w:val="7030A0"/>
            <w:sz w:val="20"/>
            <w:szCs w:val="20"/>
            <w:shd w:val="clear" w:color="auto" w:fill="F2DCDB"/>
            <w:rPrChange w:id="625" w:author="juan rivillas" w:date="2022-08-16T13:27:00Z">
              <w:rPr>
                <w:rFonts w:asciiTheme="minorHAnsi" w:hAnsiTheme="minorHAnsi" w:cstheme="minorHAnsi"/>
                <w:color w:val="7030A0"/>
                <w:sz w:val="18"/>
                <w:szCs w:val="18"/>
                <w:shd w:val="clear" w:color="auto" w:fill="F2DCDB"/>
              </w:rPr>
            </w:rPrChange>
          </w:rPr>
          <w:t xml:space="preserve"> </w:t>
        </w:r>
      </w:ins>
      <w:del w:id="626" w:author="juan rivillas" w:date="2022-08-14T16:47:00Z">
        <w:r w:rsidRPr="001E74F4" w:rsidDel="002B33EB">
          <w:rPr>
            <w:rFonts w:ascii="Times New Roman" w:hAnsi="Times New Roman" w:cs="Times New Roman"/>
            <w:sz w:val="20"/>
            <w:szCs w:val="20"/>
            <w:rPrChange w:id="627" w:author="juan rivillas" w:date="2022-08-16T13:27:00Z">
              <w:rPr/>
            </w:rPrChange>
          </w:rPr>
          <w:delText>Multiple Regression</w:delText>
        </w:r>
      </w:del>
    </w:p>
    <w:p w14:paraId="05B439D1" w14:textId="77777777" w:rsidR="00B80FFA" w:rsidRPr="001E74F4" w:rsidRDefault="00B80FFA">
      <w:pPr>
        <w:rPr>
          <w:sz w:val="20"/>
          <w:szCs w:val="20"/>
          <w:rPrChange w:id="628" w:author="juan rivillas" w:date="2022-08-16T13:27:00Z">
            <w:rPr/>
          </w:rPrChange>
        </w:rPr>
      </w:pPr>
    </w:p>
    <w:p w14:paraId="6E1AC4BD" w14:textId="77777777" w:rsidR="00B80FFA" w:rsidRPr="001E74F4" w:rsidRDefault="00B25728">
      <w:pPr>
        <w:rPr>
          <w:sz w:val="20"/>
          <w:szCs w:val="20"/>
          <w:rPrChange w:id="629" w:author="juan rivillas" w:date="2022-08-16T13:27:00Z">
            <w:rPr/>
          </w:rPrChange>
        </w:rPr>
      </w:pPr>
      <w:r w:rsidRPr="001E74F4">
        <w:rPr>
          <w:b/>
          <w:sz w:val="20"/>
          <w:szCs w:val="20"/>
          <w:rPrChange w:id="630" w:author="juan rivillas" w:date="2022-08-16T13:27:00Z">
            <w:rPr>
              <w:b/>
            </w:rPr>
          </w:rPrChange>
        </w:rPr>
        <w:t>Objectives</w:t>
      </w:r>
    </w:p>
    <w:p w14:paraId="61A58A2A" w14:textId="77777777" w:rsidR="00027EFC" w:rsidRPr="001E74F4" w:rsidRDefault="00027EFC" w:rsidP="00027EFC">
      <w:pPr>
        <w:pStyle w:val="ListParagraph"/>
        <w:framePr w:hSpace="180" w:wrap="around" w:vAnchor="page" w:hAnchor="page" w:x="1426" w:y="3199"/>
        <w:numPr>
          <w:ilvl w:val="0"/>
          <w:numId w:val="14"/>
        </w:numPr>
        <w:shd w:val="clear" w:color="auto" w:fill="FFFFFF"/>
        <w:textAlignment w:val="baseline"/>
        <w:rPr>
          <w:ins w:id="631" w:author="juan rivillas" w:date="2022-08-14T16:48:00Z"/>
          <w:rFonts w:cs="Times New Roman"/>
          <w:sz w:val="20"/>
          <w:szCs w:val="20"/>
          <w:rPrChange w:id="632" w:author="juan rivillas" w:date="2022-08-16T13:27:00Z">
            <w:rPr>
              <w:ins w:id="633" w:author="juan rivillas" w:date="2022-08-14T16:48:00Z"/>
              <w:rFonts w:asciiTheme="minorHAnsi" w:hAnsiTheme="minorHAnsi" w:cstheme="minorHAnsi"/>
              <w:sz w:val="18"/>
              <w:szCs w:val="18"/>
            </w:rPr>
          </w:rPrChange>
        </w:rPr>
        <w:pPrChange w:id="634" w:author="juan rivillas" w:date="2022-08-16T13:58:00Z">
          <w:pPr>
            <w:pStyle w:val="ListParagraph"/>
            <w:framePr w:hSpace="180" w:wrap="around" w:hAnchor="margin" w:y="1019"/>
            <w:numPr>
              <w:numId w:val="4"/>
            </w:numPr>
            <w:shd w:val="clear" w:color="auto" w:fill="FFFFFF"/>
            <w:ind w:hanging="360"/>
            <w:textAlignment w:val="baseline"/>
          </w:pPr>
        </w:pPrChange>
      </w:pPr>
      <w:ins w:id="635" w:author="juan rivillas" w:date="2022-08-14T16:48:00Z">
        <w:r w:rsidRPr="001E74F4">
          <w:rPr>
            <w:rFonts w:cs="Times New Roman"/>
            <w:sz w:val="20"/>
            <w:szCs w:val="20"/>
            <w:rPrChange w:id="636" w:author="juan rivillas" w:date="2022-08-16T13:27:00Z">
              <w:rPr>
                <w:rFonts w:asciiTheme="minorHAnsi" w:hAnsiTheme="minorHAnsi" w:cstheme="minorHAnsi"/>
                <w:sz w:val="18"/>
                <w:szCs w:val="18"/>
              </w:rPr>
            </w:rPrChange>
          </w:rPr>
          <w:t>Preparing dataset for analysis</w:t>
        </w:r>
      </w:ins>
      <w:ins w:id="637" w:author="juan rivillas" w:date="2022-08-14T17:45:00Z">
        <w:r w:rsidRPr="001E74F4">
          <w:rPr>
            <w:rFonts w:cs="Times New Roman"/>
            <w:sz w:val="20"/>
            <w:szCs w:val="20"/>
            <w:rPrChange w:id="638" w:author="juan rivillas" w:date="2022-08-16T13:27:00Z">
              <w:rPr>
                <w:sz w:val="20"/>
                <w:szCs w:val="20"/>
              </w:rPr>
            </w:rPrChange>
          </w:rPr>
          <w:t>.</w:t>
        </w:r>
      </w:ins>
    </w:p>
    <w:p w14:paraId="26B24D9E" w14:textId="77777777" w:rsidR="00027EFC" w:rsidRPr="001E74F4" w:rsidRDefault="00027EFC" w:rsidP="00027EFC">
      <w:pPr>
        <w:pStyle w:val="ListParagraph"/>
        <w:framePr w:hSpace="180" w:wrap="around" w:vAnchor="page" w:hAnchor="page" w:x="1426" w:y="3199"/>
        <w:numPr>
          <w:ilvl w:val="0"/>
          <w:numId w:val="14"/>
        </w:numPr>
        <w:shd w:val="clear" w:color="auto" w:fill="FFFFFF"/>
        <w:textAlignment w:val="baseline"/>
        <w:rPr>
          <w:ins w:id="639" w:author="juan rivillas" w:date="2022-08-14T16:48:00Z"/>
          <w:rFonts w:cs="Times New Roman"/>
          <w:sz w:val="20"/>
          <w:szCs w:val="20"/>
          <w:rPrChange w:id="640" w:author="juan rivillas" w:date="2022-08-16T13:27:00Z">
            <w:rPr>
              <w:ins w:id="641" w:author="juan rivillas" w:date="2022-08-14T16:48:00Z"/>
              <w:rFonts w:asciiTheme="minorHAnsi" w:hAnsiTheme="minorHAnsi" w:cstheme="minorHAnsi"/>
              <w:sz w:val="18"/>
              <w:szCs w:val="18"/>
            </w:rPr>
          </w:rPrChange>
        </w:rPr>
        <w:pPrChange w:id="642" w:author="juan rivillas" w:date="2022-08-16T13:58:00Z">
          <w:pPr>
            <w:pStyle w:val="ListParagraph"/>
            <w:framePr w:hSpace="180" w:wrap="around" w:hAnchor="margin" w:y="1019"/>
            <w:numPr>
              <w:numId w:val="4"/>
            </w:numPr>
            <w:shd w:val="clear" w:color="auto" w:fill="FFFFFF"/>
            <w:ind w:hanging="360"/>
            <w:textAlignment w:val="baseline"/>
          </w:pPr>
        </w:pPrChange>
      </w:pPr>
      <w:ins w:id="643" w:author="juan rivillas" w:date="2022-08-14T16:48:00Z">
        <w:r w:rsidRPr="001E74F4">
          <w:rPr>
            <w:rFonts w:cs="Times New Roman"/>
            <w:sz w:val="20"/>
            <w:szCs w:val="20"/>
            <w:rPrChange w:id="644" w:author="juan rivillas" w:date="2022-08-16T13:27:00Z">
              <w:rPr>
                <w:rFonts w:asciiTheme="minorHAnsi" w:hAnsiTheme="minorHAnsi" w:cstheme="minorHAnsi"/>
                <w:sz w:val="18"/>
                <w:szCs w:val="18"/>
              </w:rPr>
            </w:rPrChange>
          </w:rPr>
          <w:t>Getting data into a usable format</w:t>
        </w:r>
      </w:ins>
      <w:ins w:id="645" w:author="juan rivillas" w:date="2022-08-14T17:45:00Z">
        <w:r w:rsidRPr="001E74F4">
          <w:rPr>
            <w:rFonts w:cs="Times New Roman"/>
            <w:sz w:val="20"/>
            <w:szCs w:val="20"/>
            <w:rPrChange w:id="646" w:author="juan rivillas" w:date="2022-08-16T13:27:00Z">
              <w:rPr>
                <w:sz w:val="20"/>
                <w:szCs w:val="20"/>
              </w:rPr>
            </w:rPrChange>
          </w:rPr>
          <w:t>.</w:t>
        </w:r>
      </w:ins>
    </w:p>
    <w:p w14:paraId="21587081" w14:textId="77777777" w:rsidR="00027EFC" w:rsidRPr="001E74F4" w:rsidRDefault="00027EFC" w:rsidP="00027EFC">
      <w:pPr>
        <w:pStyle w:val="ListParagraph"/>
        <w:framePr w:hSpace="180" w:wrap="around" w:vAnchor="page" w:hAnchor="page" w:x="1426" w:y="3199"/>
        <w:numPr>
          <w:ilvl w:val="0"/>
          <w:numId w:val="14"/>
        </w:numPr>
        <w:shd w:val="clear" w:color="auto" w:fill="FFFFFF"/>
        <w:textAlignment w:val="baseline"/>
        <w:rPr>
          <w:ins w:id="647" w:author="juan rivillas" w:date="2022-08-14T16:48:00Z"/>
          <w:rFonts w:cs="Times New Roman"/>
          <w:sz w:val="20"/>
          <w:szCs w:val="20"/>
          <w:rPrChange w:id="648" w:author="juan rivillas" w:date="2022-08-16T13:27:00Z">
            <w:rPr>
              <w:ins w:id="649" w:author="juan rivillas" w:date="2022-08-14T16:48:00Z"/>
              <w:rFonts w:asciiTheme="minorHAnsi" w:eastAsiaTheme="minorHAnsi" w:hAnsiTheme="minorHAnsi" w:cstheme="minorHAnsi"/>
              <w:sz w:val="18"/>
              <w:szCs w:val="18"/>
            </w:rPr>
          </w:rPrChange>
        </w:rPr>
        <w:pPrChange w:id="650" w:author="juan rivillas" w:date="2022-08-16T13:58:00Z">
          <w:pPr>
            <w:pStyle w:val="ListParagraph"/>
            <w:framePr w:hSpace="180" w:wrap="around" w:hAnchor="margin" w:y="1019"/>
            <w:numPr>
              <w:numId w:val="4"/>
            </w:numPr>
            <w:shd w:val="clear" w:color="auto" w:fill="FFFFFF"/>
            <w:ind w:hanging="360"/>
            <w:textAlignment w:val="baseline"/>
          </w:pPr>
        </w:pPrChange>
      </w:pPr>
      <w:ins w:id="651" w:author="juan rivillas" w:date="2022-08-14T16:48:00Z">
        <w:r w:rsidRPr="001E74F4">
          <w:rPr>
            <w:rFonts w:cs="Times New Roman"/>
            <w:sz w:val="20"/>
            <w:szCs w:val="20"/>
            <w:rPrChange w:id="652" w:author="juan rivillas" w:date="2022-08-16T13:27:00Z">
              <w:rPr>
                <w:rFonts w:asciiTheme="minorHAnsi" w:eastAsiaTheme="minorHAnsi" w:hAnsiTheme="minorHAnsi" w:cstheme="minorHAnsi"/>
                <w:sz w:val="18"/>
                <w:szCs w:val="18"/>
              </w:rPr>
            </w:rPrChange>
          </w:rPr>
          <w:t>Importing and working with data</w:t>
        </w:r>
      </w:ins>
      <w:ins w:id="653" w:author="juan rivillas" w:date="2022-08-14T17:45:00Z">
        <w:r w:rsidRPr="001E74F4">
          <w:rPr>
            <w:rFonts w:cs="Times New Roman"/>
            <w:sz w:val="20"/>
            <w:szCs w:val="20"/>
            <w:rPrChange w:id="654" w:author="juan rivillas" w:date="2022-08-16T13:27:00Z">
              <w:rPr>
                <w:sz w:val="20"/>
                <w:szCs w:val="20"/>
              </w:rPr>
            </w:rPrChange>
          </w:rPr>
          <w:t>.</w:t>
        </w:r>
      </w:ins>
    </w:p>
    <w:p w14:paraId="58E0D0FD" w14:textId="3CFADF5E" w:rsidR="00027EFC" w:rsidRPr="00027EFC" w:rsidRDefault="00027EFC" w:rsidP="00027EFC">
      <w:pPr>
        <w:pStyle w:val="ListParagraph"/>
        <w:framePr w:hSpace="180" w:wrap="around" w:vAnchor="page" w:hAnchor="page" w:x="1426" w:y="3199"/>
        <w:numPr>
          <w:ilvl w:val="0"/>
          <w:numId w:val="14"/>
        </w:numPr>
        <w:shd w:val="clear" w:color="auto" w:fill="FFFFFF"/>
        <w:textAlignment w:val="baseline"/>
        <w:rPr>
          <w:ins w:id="655" w:author="juan rivillas" w:date="2022-08-14T16:48:00Z"/>
          <w:rFonts w:cs="Times New Roman"/>
          <w:color w:val="000000" w:themeColor="text1"/>
          <w:sz w:val="20"/>
          <w:szCs w:val="20"/>
          <w:rPrChange w:id="656" w:author="juan rivillas" w:date="2022-08-16T13:59:00Z">
            <w:rPr>
              <w:ins w:id="657" w:author="juan rivillas" w:date="2022-08-14T16:48:00Z"/>
              <w:rFonts w:asciiTheme="minorHAnsi" w:hAnsiTheme="minorHAnsi" w:cstheme="minorHAnsi"/>
              <w:sz w:val="18"/>
              <w:szCs w:val="18"/>
            </w:rPr>
          </w:rPrChange>
        </w:rPr>
        <w:pPrChange w:id="658" w:author="juan rivillas" w:date="2022-08-16T13:59:00Z">
          <w:pPr>
            <w:pStyle w:val="ListParagraph"/>
            <w:framePr w:hSpace="180" w:wrap="around" w:hAnchor="margin" w:y="1019"/>
            <w:numPr>
              <w:numId w:val="4"/>
            </w:numPr>
            <w:shd w:val="clear" w:color="auto" w:fill="FFFFFF"/>
            <w:ind w:hanging="360"/>
            <w:textAlignment w:val="baseline"/>
          </w:pPr>
        </w:pPrChange>
      </w:pPr>
      <w:ins w:id="659" w:author="juan rivillas" w:date="2022-08-14T16:48:00Z">
        <w:r w:rsidRPr="001E74F4">
          <w:rPr>
            <w:rFonts w:cs="Times New Roman"/>
            <w:sz w:val="20"/>
            <w:szCs w:val="20"/>
            <w:rPrChange w:id="660" w:author="juan rivillas" w:date="2022-08-16T13:27:00Z">
              <w:rPr>
                <w:rFonts w:asciiTheme="minorHAnsi" w:hAnsiTheme="minorHAnsi" w:cstheme="minorHAnsi"/>
                <w:sz w:val="18"/>
                <w:szCs w:val="18"/>
              </w:rPr>
            </w:rPrChange>
          </w:rPr>
          <w:t>Visualising distributions</w:t>
        </w:r>
      </w:ins>
      <w:ins w:id="661" w:author="juan rivillas" w:date="2022-08-16T13:59:00Z">
        <w:r>
          <w:rPr>
            <w:rFonts w:cs="Times New Roman"/>
            <w:sz w:val="20"/>
            <w:szCs w:val="20"/>
          </w:rPr>
          <w:t xml:space="preserve"> and </w:t>
        </w:r>
        <w:r>
          <w:rPr>
            <w:rFonts w:cs="Times New Roman"/>
            <w:color w:val="000000" w:themeColor="text1"/>
            <w:sz w:val="20"/>
            <w:szCs w:val="20"/>
          </w:rPr>
          <w:t>g</w:t>
        </w:r>
        <w:r w:rsidRPr="00D33A51">
          <w:rPr>
            <w:rFonts w:cs="Times New Roman"/>
            <w:color w:val="000000" w:themeColor="text1"/>
            <w:sz w:val="20"/>
            <w:szCs w:val="20"/>
          </w:rPr>
          <w:t>raphics for communication.</w:t>
        </w:r>
      </w:ins>
    </w:p>
    <w:p w14:paraId="43BE68BB" w14:textId="77777777" w:rsidR="00027EFC" w:rsidRPr="001E74F4" w:rsidRDefault="00027EFC" w:rsidP="00027EFC">
      <w:pPr>
        <w:pStyle w:val="ListParagraph"/>
        <w:framePr w:hSpace="180" w:wrap="around" w:vAnchor="page" w:hAnchor="page" w:x="1426" w:y="3199"/>
        <w:numPr>
          <w:ilvl w:val="0"/>
          <w:numId w:val="14"/>
        </w:numPr>
        <w:shd w:val="clear" w:color="auto" w:fill="FFFFFF"/>
        <w:textAlignment w:val="baseline"/>
        <w:rPr>
          <w:ins w:id="662" w:author="juan rivillas" w:date="2022-08-14T16:48:00Z"/>
          <w:rFonts w:cs="Times New Roman"/>
          <w:sz w:val="20"/>
          <w:szCs w:val="20"/>
          <w:rPrChange w:id="663" w:author="juan rivillas" w:date="2022-08-16T13:27:00Z">
            <w:rPr>
              <w:ins w:id="664" w:author="juan rivillas" w:date="2022-08-14T16:48:00Z"/>
              <w:rFonts w:asciiTheme="minorHAnsi" w:hAnsiTheme="minorHAnsi" w:cstheme="minorHAnsi"/>
              <w:sz w:val="18"/>
              <w:szCs w:val="18"/>
            </w:rPr>
          </w:rPrChange>
        </w:rPr>
        <w:pPrChange w:id="665" w:author="juan rivillas" w:date="2022-08-16T13:58:00Z">
          <w:pPr>
            <w:pStyle w:val="ListParagraph"/>
            <w:framePr w:hSpace="180" w:wrap="around" w:hAnchor="margin" w:y="1019"/>
            <w:numPr>
              <w:numId w:val="4"/>
            </w:numPr>
            <w:shd w:val="clear" w:color="auto" w:fill="FFFFFF"/>
            <w:ind w:hanging="360"/>
            <w:textAlignment w:val="baseline"/>
          </w:pPr>
        </w:pPrChange>
      </w:pPr>
      <w:ins w:id="666" w:author="juan rivillas" w:date="2022-08-14T16:48:00Z">
        <w:r w:rsidRPr="001E74F4">
          <w:rPr>
            <w:rFonts w:cs="Times New Roman"/>
            <w:sz w:val="20"/>
            <w:szCs w:val="20"/>
            <w:rPrChange w:id="667" w:author="juan rivillas" w:date="2022-08-16T13:27:00Z">
              <w:rPr>
                <w:rFonts w:asciiTheme="minorHAnsi" w:hAnsiTheme="minorHAnsi" w:cstheme="minorHAnsi"/>
                <w:sz w:val="18"/>
                <w:szCs w:val="18"/>
              </w:rPr>
            </w:rPrChange>
          </w:rPr>
          <w:t>Dealing with outliers and missing values</w:t>
        </w:r>
      </w:ins>
      <w:ins w:id="668" w:author="juan rivillas" w:date="2022-08-14T17:45:00Z">
        <w:r w:rsidRPr="001E74F4">
          <w:rPr>
            <w:rFonts w:cs="Times New Roman"/>
            <w:sz w:val="20"/>
            <w:szCs w:val="20"/>
            <w:rPrChange w:id="669" w:author="juan rivillas" w:date="2022-08-16T13:27:00Z">
              <w:rPr>
                <w:sz w:val="20"/>
                <w:szCs w:val="20"/>
              </w:rPr>
            </w:rPrChange>
          </w:rPr>
          <w:t>.</w:t>
        </w:r>
      </w:ins>
    </w:p>
    <w:p w14:paraId="7AC49A35" w14:textId="77777777" w:rsidR="00027EFC" w:rsidRPr="001E74F4" w:rsidRDefault="00027EFC" w:rsidP="00027EFC">
      <w:pPr>
        <w:pStyle w:val="ListParagraph"/>
        <w:framePr w:hSpace="180" w:wrap="around" w:vAnchor="page" w:hAnchor="page" w:x="1426" w:y="3199"/>
        <w:numPr>
          <w:ilvl w:val="0"/>
          <w:numId w:val="14"/>
        </w:numPr>
        <w:shd w:val="clear" w:color="auto" w:fill="FFFFFF"/>
        <w:textAlignment w:val="baseline"/>
        <w:rPr>
          <w:ins w:id="670" w:author="juan rivillas" w:date="2022-08-14T17:04:00Z"/>
          <w:rFonts w:cs="Times New Roman"/>
          <w:sz w:val="20"/>
          <w:szCs w:val="20"/>
          <w:rPrChange w:id="671" w:author="juan rivillas" w:date="2022-08-16T13:27:00Z">
            <w:rPr>
              <w:ins w:id="672" w:author="juan rivillas" w:date="2022-08-14T17:04:00Z"/>
              <w:rFonts w:cs="Times New Roman"/>
              <w:szCs w:val="24"/>
            </w:rPr>
          </w:rPrChange>
        </w:rPr>
        <w:pPrChange w:id="673" w:author="juan rivillas" w:date="2022-08-16T13:58:00Z">
          <w:pPr>
            <w:pStyle w:val="ListParagraph"/>
            <w:framePr w:hSpace="180" w:wrap="around" w:vAnchor="page" w:hAnchor="page" w:x="1474" w:y="3660"/>
            <w:numPr>
              <w:numId w:val="4"/>
            </w:numPr>
            <w:shd w:val="clear" w:color="auto" w:fill="FFFFFF"/>
            <w:ind w:hanging="360"/>
            <w:textAlignment w:val="baseline"/>
          </w:pPr>
        </w:pPrChange>
      </w:pPr>
      <w:ins w:id="674" w:author="juan rivillas" w:date="2022-08-14T16:48:00Z">
        <w:r w:rsidRPr="001E74F4">
          <w:rPr>
            <w:rFonts w:cs="Times New Roman"/>
            <w:sz w:val="20"/>
            <w:szCs w:val="20"/>
            <w:rPrChange w:id="675" w:author="juan rivillas" w:date="2022-08-16T13:27:00Z">
              <w:rPr>
                <w:rFonts w:asciiTheme="minorHAnsi" w:hAnsiTheme="minorHAnsi" w:cstheme="minorHAnsi"/>
                <w:sz w:val="18"/>
                <w:szCs w:val="18"/>
              </w:rPr>
            </w:rPrChange>
          </w:rPr>
          <w:t>Exploring variation and covariation</w:t>
        </w:r>
      </w:ins>
      <w:ins w:id="676" w:author="juan rivillas" w:date="2022-08-14T17:02:00Z">
        <w:r w:rsidRPr="001E74F4">
          <w:rPr>
            <w:rFonts w:cs="Times New Roman"/>
            <w:sz w:val="20"/>
            <w:szCs w:val="20"/>
            <w:rPrChange w:id="677" w:author="juan rivillas" w:date="2022-08-16T13:27:00Z">
              <w:rPr>
                <w:rFonts w:cs="Times New Roman"/>
                <w:szCs w:val="24"/>
              </w:rPr>
            </w:rPrChange>
          </w:rPr>
          <w:t>.</w:t>
        </w:r>
      </w:ins>
    </w:p>
    <w:p w14:paraId="13FA813F" w14:textId="77777777" w:rsidR="00B80FFA" w:rsidRPr="001E74F4" w:rsidDel="002B33EB" w:rsidRDefault="00B25728">
      <w:pPr>
        <w:rPr>
          <w:del w:id="678" w:author="juan rivillas" w:date="2022-08-14T16:49:00Z"/>
          <w:sz w:val="20"/>
          <w:szCs w:val="20"/>
          <w:rPrChange w:id="679" w:author="juan rivillas" w:date="2022-08-16T13:27:00Z">
            <w:rPr>
              <w:del w:id="680" w:author="juan rivillas" w:date="2022-08-14T16:49:00Z"/>
            </w:rPr>
          </w:rPrChange>
        </w:rPr>
      </w:pPr>
      <w:r w:rsidRPr="001E74F4">
        <w:rPr>
          <w:sz w:val="20"/>
          <w:szCs w:val="20"/>
          <w:rPrChange w:id="681" w:author="juan rivillas" w:date="2022-08-16T13:27:00Z">
            <w:rPr/>
          </w:rPrChange>
        </w:rPr>
        <w:t>Students will be able to:</w:t>
      </w:r>
    </w:p>
    <w:p w14:paraId="6E913D9B" w14:textId="77777777" w:rsidR="002B33EB" w:rsidRPr="001E74F4" w:rsidRDefault="002B33EB" w:rsidP="002B33EB">
      <w:pPr>
        <w:rPr>
          <w:ins w:id="682" w:author="juan rivillas" w:date="2022-08-14T16:48:00Z"/>
          <w:sz w:val="20"/>
          <w:szCs w:val="20"/>
          <w:rPrChange w:id="683" w:author="juan rivillas" w:date="2022-08-16T13:27:00Z">
            <w:rPr>
              <w:ins w:id="684" w:author="juan rivillas" w:date="2022-08-14T16:48:00Z"/>
            </w:rPr>
          </w:rPrChange>
        </w:rPr>
        <w:pPrChange w:id="685" w:author="juan rivillas" w:date="2022-08-14T16:49:00Z">
          <w:pPr>
            <w:numPr>
              <w:numId w:val="4"/>
            </w:numPr>
            <w:ind w:left="720" w:hanging="360"/>
          </w:pPr>
        </w:pPrChange>
      </w:pPr>
    </w:p>
    <w:p w14:paraId="0C3D07A9" w14:textId="4DF6835B" w:rsidR="00B80FFA" w:rsidRPr="001E74F4" w:rsidDel="002B33EB" w:rsidRDefault="00B25728" w:rsidP="004370CA">
      <w:pPr>
        <w:numPr>
          <w:ilvl w:val="0"/>
          <w:numId w:val="4"/>
        </w:numPr>
        <w:ind w:left="0"/>
        <w:rPr>
          <w:del w:id="686" w:author="juan rivillas" w:date="2022-08-14T16:49:00Z"/>
          <w:color w:val="000000" w:themeColor="text1"/>
          <w:sz w:val="20"/>
          <w:szCs w:val="20"/>
          <w:rPrChange w:id="687" w:author="juan rivillas" w:date="2022-08-16T13:27:00Z">
            <w:rPr>
              <w:del w:id="688" w:author="juan rivillas" w:date="2022-08-14T16:49:00Z"/>
            </w:rPr>
          </w:rPrChange>
        </w:rPr>
        <w:pPrChange w:id="689" w:author="juan rivillas" w:date="2022-08-14T17:33:00Z">
          <w:pPr>
            <w:numPr>
              <w:numId w:val="4"/>
            </w:numPr>
            <w:ind w:left="720" w:hanging="360"/>
          </w:pPr>
        </w:pPrChange>
      </w:pPr>
      <w:del w:id="690" w:author="juan rivillas" w:date="2022-08-14T16:49:00Z">
        <w:r w:rsidRPr="001E74F4" w:rsidDel="002B33EB">
          <w:rPr>
            <w:color w:val="000000" w:themeColor="text1"/>
            <w:sz w:val="20"/>
            <w:szCs w:val="20"/>
            <w:rPrChange w:id="691" w:author="juan rivillas" w:date="2022-08-16T13:27:00Z">
              <w:rPr/>
            </w:rPrChange>
          </w:rPr>
          <w:delText xml:space="preserve">Understand the challenges and </w:delText>
        </w:r>
      </w:del>
      <w:del w:id="692" w:author="juan rivillas" w:date="2022-08-06T11:40:00Z">
        <w:r w:rsidRPr="001E74F4" w:rsidDel="007F2F83">
          <w:rPr>
            <w:color w:val="000000" w:themeColor="text1"/>
            <w:sz w:val="20"/>
            <w:szCs w:val="20"/>
            <w:rPrChange w:id="693" w:author="juan rivillas" w:date="2022-08-16T13:27:00Z">
              <w:rPr/>
            </w:rPrChange>
          </w:rPr>
          <w:delText>oportunities</w:delText>
        </w:r>
      </w:del>
      <w:del w:id="694" w:author="juan rivillas" w:date="2022-08-14T16:49:00Z">
        <w:r w:rsidRPr="001E74F4" w:rsidDel="002B33EB">
          <w:rPr>
            <w:color w:val="000000" w:themeColor="text1"/>
            <w:sz w:val="20"/>
            <w:szCs w:val="20"/>
            <w:rPrChange w:id="695" w:author="juan rivillas" w:date="2022-08-16T13:27:00Z">
              <w:rPr/>
            </w:rPrChange>
          </w:rPr>
          <w:delText xml:space="preserve"> of multiple regression</w:delText>
        </w:r>
      </w:del>
    </w:p>
    <w:p w14:paraId="1C5B9399" w14:textId="043F75CF" w:rsidR="00B80FFA" w:rsidRPr="001E74F4" w:rsidDel="002B33EB" w:rsidRDefault="00B25728" w:rsidP="004370CA">
      <w:pPr>
        <w:numPr>
          <w:ilvl w:val="0"/>
          <w:numId w:val="4"/>
        </w:numPr>
        <w:ind w:left="0"/>
        <w:rPr>
          <w:del w:id="696" w:author="juan rivillas" w:date="2022-08-14T16:49:00Z"/>
          <w:color w:val="000000" w:themeColor="text1"/>
          <w:sz w:val="20"/>
          <w:szCs w:val="20"/>
          <w:rPrChange w:id="697" w:author="juan rivillas" w:date="2022-08-16T13:27:00Z">
            <w:rPr>
              <w:del w:id="698" w:author="juan rivillas" w:date="2022-08-14T16:49:00Z"/>
            </w:rPr>
          </w:rPrChange>
        </w:rPr>
        <w:pPrChange w:id="699" w:author="juan rivillas" w:date="2022-08-14T17:33:00Z">
          <w:pPr>
            <w:numPr>
              <w:numId w:val="4"/>
            </w:numPr>
            <w:ind w:left="720" w:hanging="360"/>
          </w:pPr>
        </w:pPrChange>
      </w:pPr>
      <w:del w:id="700" w:author="juan rivillas" w:date="2022-08-06T11:40:00Z">
        <w:r w:rsidRPr="001E74F4" w:rsidDel="007F2F83">
          <w:rPr>
            <w:color w:val="000000" w:themeColor="text1"/>
            <w:sz w:val="20"/>
            <w:szCs w:val="20"/>
            <w:rPrChange w:id="701" w:author="juan rivillas" w:date="2022-08-16T13:27:00Z">
              <w:rPr/>
            </w:rPrChange>
          </w:rPr>
          <w:delText>Undertand</w:delText>
        </w:r>
      </w:del>
      <w:del w:id="702" w:author="juan rivillas" w:date="2022-08-14T16:49:00Z">
        <w:r w:rsidRPr="001E74F4" w:rsidDel="002B33EB">
          <w:rPr>
            <w:color w:val="000000" w:themeColor="text1"/>
            <w:sz w:val="20"/>
            <w:szCs w:val="20"/>
            <w:rPrChange w:id="703" w:author="juan rivillas" w:date="2022-08-16T13:27:00Z">
              <w:rPr/>
            </w:rPrChange>
          </w:rPr>
          <w:delText xml:space="preserve"> how to test multiple hypotheses using multiple regression</w:delText>
        </w:r>
      </w:del>
    </w:p>
    <w:p w14:paraId="003A06B7" w14:textId="702523AF" w:rsidR="00B80FFA" w:rsidRPr="001E74F4" w:rsidDel="002B33EB" w:rsidRDefault="00B25728" w:rsidP="004370CA">
      <w:pPr>
        <w:numPr>
          <w:ilvl w:val="0"/>
          <w:numId w:val="4"/>
        </w:numPr>
        <w:ind w:left="0"/>
        <w:rPr>
          <w:del w:id="704" w:author="juan rivillas" w:date="2022-08-14T16:49:00Z"/>
          <w:color w:val="000000" w:themeColor="text1"/>
          <w:sz w:val="20"/>
          <w:szCs w:val="20"/>
          <w:rPrChange w:id="705" w:author="juan rivillas" w:date="2022-08-16T13:27:00Z">
            <w:rPr>
              <w:del w:id="706" w:author="juan rivillas" w:date="2022-08-14T16:49:00Z"/>
            </w:rPr>
          </w:rPrChange>
        </w:rPr>
        <w:pPrChange w:id="707" w:author="juan rivillas" w:date="2022-08-14T17:33:00Z">
          <w:pPr>
            <w:numPr>
              <w:numId w:val="4"/>
            </w:numPr>
            <w:ind w:left="720" w:hanging="360"/>
          </w:pPr>
        </w:pPrChange>
      </w:pPr>
      <w:del w:id="708" w:author="juan rivillas" w:date="2022-08-14T16:49:00Z">
        <w:r w:rsidRPr="001E74F4" w:rsidDel="002B33EB">
          <w:rPr>
            <w:color w:val="000000" w:themeColor="text1"/>
            <w:sz w:val="20"/>
            <w:szCs w:val="20"/>
            <w:rPrChange w:id="709" w:author="juan rivillas" w:date="2022-08-16T13:27:00Z">
              <w:rPr/>
            </w:rPrChange>
          </w:rPr>
          <w:delText>Asses model fit</w:delText>
        </w:r>
      </w:del>
    </w:p>
    <w:p w14:paraId="4D203B73" w14:textId="5C95D6CF" w:rsidR="00B80FFA" w:rsidRPr="001E74F4" w:rsidDel="002B33EB" w:rsidRDefault="00B25728" w:rsidP="004370CA">
      <w:pPr>
        <w:numPr>
          <w:ilvl w:val="0"/>
          <w:numId w:val="4"/>
        </w:numPr>
        <w:ind w:left="0"/>
        <w:rPr>
          <w:del w:id="710" w:author="juan rivillas" w:date="2022-08-14T16:49:00Z"/>
          <w:color w:val="000000" w:themeColor="text1"/>
          <w:sz w:val="20"/>
          <w:szCs w:val="20"/>
          <w:rPrChange w:id="711" w:author="juan rivillas" w:date="2022-08-16T13:27:00Z">
            <w:rPr>
              <w:del w:id="712" w:author="juan rivillas" w:date="2022-08-14T16:49:00Z"/>
            </w:rPr>
          </w:rPrChange>
        </w:rPr>
        <w:pPrChange w:id="713" w:author="juan rivillas" w:date="2022-08-14T17:33:00Z">
          <w:pPr>
            <w:numPr>
              <w:numId w:val="4"/>
            </w:numPr>
            <w:ind w:left="720" w:hanging="360"/>
          </w:pPr>
        </w:pPrChange>
      </w:pPr>
      <w:del w:id="714" w:author="juan rivillas" w:date="2022-08-14T16:49:00Z">
        <w:r w:rsidRPr="001E74F4" w:rsidDel="002B33EB">
          <w:rPr>
            <w:color w:val="000000" w:themeColor="text1"/>
            <w:sz w:val="20"/>
            <w:szCs w:val="20"/>
            <w:rPrChange w:id="715" w:author="juan rivillas" w:date="2022-08-16T13:27:00Z">
              <w:rPr/>
            </w:rPrChange>
          </w:rPr>
          <w:delText>Asses violations of regression assumptions</w:delText>
        </w:r>
      </w:del>
    </w:p>
    <w:p w14:paraId="6895819E" w14:textId="77777777" w:rsidR="00B80FFA" w:rsidRPr="001E74F4" w:rsidRDefault="00B80FFA" w:rsidP="004370CA">
      <w:pPr>
        <w:rPr>
          <w:b/>
          <w:color w:val="000000" w:themeColor="text1"/>
          <w:sz w:val="20"/>
          <w:szCs w:val="20"/>
          <w:u w:val="single"/>
          <w:rPrChange w:id="716" w:author="juan rivillas" w:date="2022-08-16T13:27:00Z">
            <w:rPr>
              <w:b/>
              <w:u w:val="single"/>
            </w:rPr>
          </w:rPrChange>
        </w:rPr>
        <w:pPrChange w:id="717" w:author="juan rivillas" w:date="2022-08-14T17:33:00Z">
          <w:pPr>
            <w:ind w:left="720"/>
          </w:pPr>
        </w:pPrChange>
      </w:pPr>
    </w:p>
    <w:p w14:paraId="4A9A86A1" w14:textId="3698DB7B" w:rsidR="00B80FFA" w:rsidRPr="001E74F4" w:rsidDel="002C13F7" w:rsidRDefault="00B25728">
      <w:pPr>
        <w:rPr>
          <w:del w:id="718" w:author="juan rivillas" w:date="2022-08-14T18:29:00Z"/>
          <w:color w:val="000000" w:themeColor="text1"/>
          <w:sz w:val="20"/>
          <w:szCs w:val="20"/>
          <w:rPrChange w:id="719" w:author="juan rivillas" w:date="2022-08-16T13:27:00Z">
            <w:rPr>
              <w:del w:id="720" w:author="juan rivillas" w:date="2022-08-14T18:29:00Z"/>
              <w:color w:val="FF0000"/>
              <w:sz w:val="20"/>
              <w:szCs w:val="20"/>
            </w:rPr>
          </w:rPrChange>
        </w:rPr>
      </w:pPr>
      <w:r w:rsidRPr="001E74F4">
        <w:rPr>
          <w:b/>
          <w:color w:val="000000" w:themeColor="text1"/>
          <w:sz w:val="20"/>
          <w:szCs w:val="20"/>
          <w:rPrChange w:id="721" w:author="juan rivillas" w:date="2022-08-16T13:27:00Z">
            <w:rPr>
              <w:b/>
            </w:rPr>
          </w:rPrChange>
        </w:rPr>
        <w:t xml:space="preserve">Class </w:t>
      </w:r>
      <w:del w:id="722" w:author="juan rivillas" w:date="2022-08-14T18:29:00Z">
        <w:r w:rsidRPr="001E74F4" w:rsidDel="002C13F7">
          <w:rPr>
            <w:b/>
            <w:color w:val="000000" w:themeColor="text1"/>
            <w:sz w:val="20"/>
            <w:szCs w:val="20"/>
            <w:rPrChange w:id="723" w:author="juan rivillas" w:date="2022-08-16T13:27:00Z">
              <w:rPr>
                <w:b/>
              </w:rPr>
            </w:rPrChange>
          </w:rPr>
          <w:delText xml:space="preserve">  </w:delText>
        </w:r>
        <w:r w:rsidRPr="001E74F4" w:rsidDel="002C13F7">
          <w:rPr>
            <w:color w:val="000000" w:themeColor="text1"/>
            <w:sz w:val="20"/>
            <w:szCs w:val="20"/>
            <w:rPrChange w:id="724" w:author="juan rivillas" w:date="2022-08-16T13:27:00Z">
              <w:rPr/>
            </w:rPrChange>
          </w:rPr>
          <w:delText>[Group A 31 August 2020 13:15 – 15:15</w:delText>
        </w:r>
      </w:del>
    </w:p>
    <w:p w14:paraId="2128D6B3" w14:textId="77777777" w:rsidR="002C13F7" w:rsidRPr="001E74F4" w:rsidRDefault="002C13F7">
      <w:pPr>
        <w:rPr>
          <w:ins w:id="725" w:author="juan rivillas" w:date="2022-08-14T18:29:00Z"/>
          <w:color w:val="000000" w:themeColor="text1"/>
          <w:sz w:val="20"/>
          <w:szCs w:val="20"/>
          <w:rPrChange w:id="726" w:author="juan rivillas" w:date="2022-08-16T13:27:00Z">
            <w:rPr>
              <w:ins w:id="727" w:author="juan rivillas" w:date="2022-08-14T18:29:00Z"/>
            </w:rPr>
          </w:rPrChange>
        </w:rPr>
      </w:pPr>
    </w:p>
    <w:p w14:paraId="4D9A6170" w14:textId="39928755" w:rsidR="002C13F7" w:rsidRPr="001E74F4" w:rsidRDefault="00B25728">
      <w:pPr>
        <w:rPr>
          <w:ins w:id="728" w:author="juan rivillas" w:date="2022-08-14T18:29:00Z"/>
          <w:color w:val="000000" w:themeColor="text1"/>
          <w:sz w:val="20"/>
          <w:szCs w:val="20"/>
          <w:rPrChange w:id="729" w:author="juan rivillas" w:date="2022-08-16T13:27:00Z">
            <w:rPr>
              <w:ins w:id="730" w:author="juan rivillas" w:date="2022-08-14T18:29:00Z"/>
              <w:color w:val="FF0000"/>
              <w:sz w:val="20"/>
              <w:szCs w:val="20"/>
            </w:rPr>
          </w:rPrChange>
        </w:rPr>
      </w:pPr>
      <w:del w:id="731" w:author="juan rivillas" w:date="2022-08-14T18:29:00Z">
        <w:r w:rsidRPr="001E74F4" w:rsidDel="002C13F7">
          <w:rPr>
            <w:color w:val="000000" w:themeColor="text1"/>
            <w:sz w:val="20"/>
            <w:szCs w:val="20"/>
            <w:rPrChange w:id="732" w:author="juan rivillas" w:date="2022-08-16T13:27:00Z">
              <w:rPr/>
            </w:rPrChange>
          </w:rPr>
          <w:tab/>
          <w:delText xml:space="preserve"> </w:delText>
        </w:r>
      </w:del>
      <w:ins w:id="733" w:author="juan rivillas" w:date="2022-08-14T18:29:00Z">
        <w:r w:rsidR="002C13F7" w:rsidRPr="001E74F4">
          <w:rPr>
            <w:color w:val="000000" w:themeColor="text1"/>
            <w:sz w:val="20"/>
            <w:szCs w:val="20"/>
            <w:rPrChange w:id="734" w:author="juan rivillas" w:date="2022-08-16T13:27:00Z">
              <w:rPr>
                <w:color w:val="FF0000"/>
                <w:sz w:val="20"/>
                <w:szCs w:val="20"/>
              </w:rPr>
            </w:rPrChange>
          </w:rPr>
          <w:t xml:space="preserve">Group A </w:t>
        </w:r>
      </w:ins>
      <w:ins w:id="735" w:author="juan rivillas" w:date="2022-08-16T11:49:00Z">
        <w:r w:rsidR="00BC781A" w:rsidRPr="001E74F4">
          <w:rPr>
            <w:color w:val="000000" w:themeColor="text1"/>
            <w:sz w:val="20"/>
            <w:szCs w:val="20"/>
            <w:rPrChange w:id="736" w:author="juan rivillas" w:date="2022-08-16T13:27:00Z">
              <w:rPr>
                <w:color w:val="FF0000"/>
                <w:sz w:val="20"/>
                <w:szCs w:val="20"/>
              </w:rPr>
            </w:rPrChange>
          </w:rPr>
          <w:t>6</w:t>
        </w:r>
      </w:ins>
      <w:ins w:id="737" w:author="juan rivillas" w:date="2022-08-14T18:29:00Z">
        <w:r w:rsidR="002C13F7" w:rsidRPr="001E74F4">
          <w:rPr>
            <w:color w:val="000000" w:themeColor="text1"/>
            <w:sz w:val="20"/>
            <w:szCs w:val="20"/>
            <w:rPrChange w:id="738" w:author="juan rivillas" w:date="2022-08-16T13:27:00Z">
              <w:rPr>
                <w:color w:val="FF0000"/>
                <w:sz w:val="20"/>
                <w:szCs w:val="20"/>
              </w:rPr>
            </w:rPrChange>
          </w:rPr>
          <w:t xml:space="preserve"> </w:t>
        </w:r>
      </w:ins>
      <w:ins w:id="739" w:author="juan rivillas" w:date="2022-08-16T11:48:00Z">
        <w:r w:rsidR="00BC781A" w:rsidRPr="001E74F4">
          <w:rPr>
            <w:color w:val="000000" w:themeColor="text1"/>
            <w:sz w:val="20"/>
            <w:szCs w:val="20"/>
            <w:rPrChange w:id="740" w:author="juan rivillas" w:date="2022-08-16T13:27:00Z">
              <w:rPr>
                <w:color w:val="FF0000"/>
                <w:sz w:val="20"/>
                <w:szCs w:val="20"/>
              </w:rPr>
            </w:rPrChange>
          </w:rPr>
          <w:t>September</w:t>
        </w:r>
      </w:ins>
      <w:ins w:id="741" w:author="juan rivillas" w:date="2022-08-14T18:29:00Z">
        <w:r w:rsidR="002C13F7" w:rsidRPr="001E74F4">
          <w:rPr>
            <w:color w:val="000000" w:themeColor="text1"/>
            <w:sz w:val="20"/>
            <w:szCs w:val="20"/>
            <w:rPrChange w:id="742" w:author="juan rivillas" w:date="2022-08-16T13:27:00Z">
              <w:rPr>
                <w:color w:val="FF0000"/>
                <w:sz w:val="20"/>
                <w:szCs w:val="20"/>
              </w:rPr>
            </w:rPrChange>
          </w:rPr>
          <w:t xml:space="preserve"> 202</w:t>
        </w:r>
      </w:ins>
      <w:ins w:id="743" w:author="juan rivillas" w:date="2022-08-16T11:49:00Z">
        <w:r w:rsidR="00BC781A" w:rsidRPr="001E74F4">
          <w:rPr>
            <w:color w:val="000000" w:themeColor="text1"/>
            <w:sz w:val="20"/>
            <w:szCs w:val="20"/>
            <w:rPrChange w:id="744" w:author="juan rivillas" w:date="2022-08-16T13:27:00Z">
              <w:rPr>
                <w:color w:val="FF0000"/>
                <w:sz w:val="20"/>
                <w:szCs w:val="20"/>
              </w:rPr>
            </w:rPrChange>
          </w:rPr>
          <w:t>2</w:t>
        </w:r>
      </w:ins>
      <w:ins w:id="745" w:author="juan rivillas" w:date="2022-08-14T18:29:00Z">
        <w:r w:rsidR="002C13F7" w:rsidRPr="001E74F4">
          <w:rPr>
            <w:color w:val="000000" w:themeColor="text1"/>
            <w:sz w:val="20"/>
            <w:szCs w:val="20"/>
            <w:rPrChange w:id="746" w:author="juan rivillas" w:date="2022-08-16T13:27:00Z">
              <w:rPr>
                <w:color w:val="FF0000"/>
                <w:sz w:val="20"/>
                <w:szCs w:val="20"/>
              </w:rPr>
            </w:rPrChange>
          </w:rPr>
          <w:t xml:space="preserve"> 1</w:t>
        </w:r>
      </w:ins>
      <w:ins w:id="747" w:author="juan rivillas" w:date="2022-08-16T11:48:00Z">
        <w:r w:rsidR="00BC781A" w:rsidRPr="001E74F4">
          <w:rPr>
            <w:color w:val="000000" w:themeColor="text1"/>
            <w:sz w:val="20"/>
            <w:szCs w:val="20"/>
            <w:rPrChange w:id="748" w:author="juan rivillas" w:date="2022-08-16T13:27:00Z">
              <w:rPr>
                <w:color w:val="FF0000"/>
                <w:sz w:val="20"/>
                <w:szCs w:val="20"/>
              </w:rPr>
            </w:rPrChange>
          </w:rPr>
          <w:t>0</w:t>
        </w:r>
      </w:ins>
      <w:ins w:id="749" w:author="juan rivillas" w:date="2022-08-14T18:29:00Z">
        <w:r w:rsidR="002C13F7" w:rsidRPr="001E74F4">
          <w:rPr>
            <w:color w:val="000000" w:themeColor="text1"/>
            <w:sz w:val="20"/>
            <w:szCs w:val="20"/>
            <w:rPrChange w:id="750" w:author="juan rivillas" w:date="2022-08-16T13:27:00Z">
              <w:rPr>
                <w:color w:val="FF0000"/>
                <w:sz w:val="20"/>
                <w:szCs w:val="20"/>
              </w:rPr>
            </w:rPrChange>
          </w:rPr>
          <w:t>:</w:t>
        </w:r>
      </w:ins>
      <w:ins w:id="751" w:author="juan rivillas" w:date="2022-08-16T11:48:00Z">
        <w:r w:rsidR="00BC781A" w:rsidRPr="001E74F4">
          <w:rPr>
            <w:color w:val="000000" w:themeColor="text1"/>
            <w:sz w:val="20"/>
            <w:szCs w:val="20"/>
            <w:rPrChange w:id="752" w:author="juan rivillas" w:date="2022-08-16T13:27:00Z">
              <w:rPr>
                <w:color w:val="FF0000"/>
                <w:sz w:val="20"/>
                <w:szCs w:val="20"/>
              </w:rPr>
            </w:rPrChange>
          </w:rPr>
          <w:t>4</w:t>
        </w:r>
      </w:ins>
      <w:ins w:id="753" w:author="juan rivillas" w:date="2022-08-14T18:29:00Z">
        <w:r w:rsidR="002C13F7" w:rsidRPr="001E74F4">
          <w:rPr>
            <w:color w:val="000000" w:themeColor="text1"/>
            <w:sz w:val="20"/>
            <w:szCs w:val="20"/>
            <w:rPrChange w:id="754" w:author="juan rivillas" w:date="2022-08-16T13:27:00Z">
              <w:rPr>
                <w:color w:val="FF0000"/>
                <w:sz w:val="20"/>
                <w:szCs w:val="20"/>
              </w:rPr>
            </w:rPrChange>
          </w:rPr>
          <w:t>5 – 1</w:t>
        </w:r>
      </w:ins>
      <w:ins w:id="755" w:author="juan rivillas" w:date="2022-08-16T11:48:00Z">
        <w:r w:rsidR="00BC781A" w:rsidRPr="001E74F4">
          <w:rPr>
            <w:color w:val="000000" w:themeColor="text1"/>
            <w:sz w:val="20"/>
            <w:szCs w:val="20"/>
            <w:rPrChange w:id="756" w:author="juan rivillas" w:date="2022-08-16T13:27:00Z">
              <w:rPr>
                <w:color w:val="FF0000"/>
                <w:sz w:val="20"/>
                <w:szCs w:val="20"/>
              </w:rPr>
            </w:rPrChange>
          </w:rPr>
          <w:t>2</w:t>
        </w:r>
      </w:ins>
      <w:ins w:id="757" w:author="juan rivillas" w:date="2022-08-14T18:29:00Z">
        <w:r w:rsidR="002C13F7" w:rsidRPr="001E74F4">
          <w:rPr>
            <w:color w:val="000000" w:themeColor="text1"/>
            <w:sz w:val="20"/>
            <w:szCs w:val="20"/>
            <w:rPrChange w:id="758" w:author="juan rivillas" w:date="2022-08-16T13:27:00Z">
              <w:rPr>
                <w:color w:val="FF0000"/>
                <w:sz w:val="20"/>
                <w:szCs w:val="20"/>
              </w:rPr>
            </w:rPrChange>
          </w:rPr>
          <w:t>:</w:t>
        </w:r>
      </w:ins>
      <w:ins w:id="759" w:author="juan rivillas" w:date="2022-08-16T11:48:00Z">
        <w:r w:rsidR="00BC781A" w:rsidRPr="001E74F4">
          <w:rPr>
            <w:color w:val="000000" w:themeColor="text1"/>
            <w:sz w:val="20"/>
            <w:szCs w:val="20"/>
            <w:rPrChange w:id="760" w:author="juan rivillas" w:date="2022-08-16T13:27:00Z">
              <w:rPr>
                <w:color w:val="FF0000"/>
                <w:sz w:val="20"/>
                <w:szCs w:val="20"/>
              </w:rPr>
            </w:rPrChange>
          </w:rPr>
          <w:t>30</w:t>
        </w:r>
      </w:ins>
    </w:p>
    <w:p w14:paraId="1C39EC0A" w14:textId="490460B5" w:rsidR="002C13F7" w:rsidRPr="001E74F4" w:rsidRDefault="00B25728" w:rsidP="002C13F7">
      <w:pPr>
        <w:rPr>
          <w:ins w:id="761" w:author="juan rivillas" w:date="2022-08-14T18:29:00Z"/>
          <w:color w:val="000000" w:themeColor="text1"/>
          <w:sz w:val="20"/>
          <w:szCs w:val="20"/>
          <w:rPrChange w:id="762" w:author="juan rivillas" w:date="2022-08-16T13:27:00Z">
            <w:rPr>
              <w:ins w:id="763" w:author="juan rivillas" w:date="2022-08-14T18:29:00Z"/>
              <w:color w:val="FF0000"/>
              <w:sz w:val="20"/>
              <w:szCs w:val="20"/>
            </w:rPr>
          </w:rPrChange>
        </w:rPr>
      </w:pPr>
      <w:r w:rsidRPr="001E74F4">
        <w:rPr>
          <w:color w:val="000000" w:themeColor="text1"/>
          <w:sz w:val="20"/>
          <w:szCs w:val="20"/>
          <w:rPrChange w:id="764" w:author="juan rivillas" w:date="2022-08-16T13:27:00Z">
            <w:rPr/>
          </w:rPrChange>
        </w:rPr>
        <w:t xml:space="preserve">Group B </w:t>
      </w:r>
      <w:ins w:id="765" w:author="juan rivillas" w:date="2022-08-16T11:49:00Z">
        <w:r w:rsidR="00BC781A" w:rsidRPr="001E74F4">
          <w:rPr>
            <w:color w:val="000000" w:themeColor="text1"/>
            <w:sz w:val="20"/>
            <w:szCs w:val="20"/>
            <w:rPrChange w:id="766" w:author="juan rivillas" w:date="2022-08-16T13:27:00Z">
              <w:rPr>
                <w:color w:val="FF0000"/>
                <w:sz w:val="20"/>
                <w:szCs w:val="20"/>
              </w:rPr>
            </w:rPrChange>
          </w:rPr>
          <w:t>6</w:t>
        </w:r>
        <w:r w:rsidR="00BC781A" w:rsidRPr="001E74F4">
          <w:rPr>
            <w:color w:val="000000" w:themeColor="text1"/>
            <w:sz w:val="20"/>
            <w:szCs w:val="20"/>
            <w:rPrChange w:id="767" w:author="juan rivillas" w:date="2022-08-16T13:27:00Z">
              <w:rPr>
                <w:color w:val="FF0000"/>
                <w:sz w:val="20"/>
                <w:szCs w:val="20"/>
              </w:rPr>
            </w:rPrChange>
          </w:rPr>
          <w:t xml:space="preserve"> September 202</w:t>
        </w:r>
        <w:r w:rsidR="00BC781A" w:rsidRPr="001E74F4">
          <w:rPr>
            <w:color w:val="000000" w:themeColor="text1"/>
            <w:sz w:val="20"/>
            <w:szCs w:val="20"/>
            <w:rPrChange w:id="768" w:author="juan rivillas" w:date="2022-08-16T13:27:00Z">
              <w:rPr>
                <w:color w:val="FF0000"/>
                <w:sz w:val="20"/>
                <w:szCs w:val="20"/>
              </w:rPr>
            </w:rPrChange>
          </w:rPr>
          <w:t>2</w:t>
        </w:r>
        <w:r w:rsidR="00BC781A" w:rsidRPr="001E74F4">
          <w:rPr>
            <w:color w:val="000000" w:themeColor="text1"/>
            <w:sz w:val="20"/>
            <w:szCs w:val="20"/>
            <w:rPrChange w:id="769" w:author="juan rivillas" w:date="2022-08-16T13:27:00Z">
              <w:rPr>
                <w:color w:val="FF0000"/>
                <w:sz w:val="20"/>
                <w:szCs w:val="20"/>
              </w:rPr>
            </w:rPrChange>
          </w:rPr>
          <w:t xml:space="preserve"> </w:t>
        </w:r>
      </w:ins>
      <w:del w:id="770" w:author="juan rivillas" w:date="2022-08-16T11:49:00Z">
        <w:r w:rsidRPr="001E74F4" w:rsidDel="00BC781A">
          <w:rPr>
            <w:color w:val="000000" w:themeColor="text1"/>
            <w:sz w:val="20"/>
            <w:szCs w:val="20"/>
            <w:rPrChange w:id="771" w:author="juan rivillas" w:date="2022-08-16T13:27:00Z">
              <w:rPr/>
            </w:rPrChange>
          </w:rPr>
          <w:delText>1 September 2020</w:delText>
        </w:r>
      </w:del>
      <w:r w:rsidRPr="001E74F4">
        <w:rPr>
          <w:color w:val="000000" w:themeColor="text1"/>
          <w:sz w:val="20"/>
          <w:szCs w:val="20"/>
          <w:rPrChange w:id="772" w:author="juan rivillas" w:date="2022-08-16T13:27:00Z">
            <w:rPr/>
          </w:rPrChange>
        </w:rPr>
        <w:t xml:space="preserve"> </w:t>
      </w:r>
      <w:ins w:id="773" w:author="juan rivillas" w:date="2022-08-16T11:49:00Z">
        <w:r w:rsidR="00BC781A" w:rsidRPr="001E74F4">
          <w:rPr>
            <w:color w:val="000000" w:themeColor="text1"/>
            <w:sz w:val="20"/>
            <w:szCs w:val="20"/>
            <w:rPrChange w:id="774" w:author="juan rivillas" w:date="2022-08-16T13:27:00Z">
              <w:rPr>
                <w:color w:val="FF0000"/>
                <w:sz w:val="20"/>
                <w:szCs w:val="20"/>
              </w:rPr>
            </w:rPrChange>
          </w:rPr>
          <w:t>15</w:t>
        </w:r>
      </w:ins>
      <w:del w:id="775" w:author="juan rivillas" w:date="2022-08-16T11:49:00Z">
        <w:r w:rsidRPr="001E74F4" w:rsidDel="00BC781A">
          <w:rPr>
            <w:color w:val="000000" w:themeColor="text1"/>
            <w:sz w:val="20"/>
            <w:szCs w:val="20"/>
            <w:rPrChange w:id="776" w:author="juan rivillas" w:date="2022-08-16T13:27:00Z">
              <w:rPr/>
            </w:rPrChange>
          </w:rPr>
          <w:delText>8</w:delText>
        </w:r>
      </w:del>
      <w:r w:rsidRPr="001E74F4">
        <w:rPr>
          <w:color w:val="000000" w:themeColor="text1"/>
          <w:sz w:val="20"/>
          <w:szCs w:val="20"/>
          <w:rPrChange w:id="777" w:author="juan rivillas" w:date="2022-08-16T13:27:00Z">
            <w:rPr/>
          </w:rPrChange>
        </w:rPr>
        <w:t>:</w:t>
      </w:r>
      <w:ins w:id="778" w:author="juan rivillas" w:date="2022-08-16T11:50:00Z">
        <w:r w:rsidR="00BC781A" w:rsidRPr="001E74F4">
          <w:rPr>
            <w:color w:val="000000" w:themeColor="text1"/>
            <w:sz w:val="20"/>
            <w:szCs w:val="20"/>
            <w:rPrChange w:id="779" w:author="juan rivillas" w:date="2022-08-16T13:27:00Z">
              <w:rPr>
                <w:color w:val="FF0000"/>
                <w:sz w:val="20"/>
                <w:szCs w:val="20"/>
              </w:rPr>
            </w:rPrChange>
          </w:rPr>
          <w:t>1</w:t>
        </w:r>
      </w:ins>
      <w:del w:id="780" w:author="juan rivillas" w:date="2022-08-16T11:50:00Z">
        <w:r w:rsidRPr="001E74F4" w:rsidDel="00BC781A">
          <w:rPr>
            <w:color w:val="000000" w:themeColor="text1"/>
            <w:sz w:val="20"/>
            <w:szCs w:val="20"/>
            <w:rPrChange w:id="781" w:author="juan rivillas" w:date="2022-08-16T13:27:00Z">
              <w:rPr/>
            </w:rPrChange>
          </w:rPr>
          <w:delText>4</w:delText>
        </w:r>
      </w:del>
      <w:r w:rsidRPr="001E74F4">
        <w:rPr>
          <w:color w:val="000000" w:themeColor="text1"/>
          <w:sz w:val="20"/>
          <w:szCs w:val="20"/>
          <w:rPrChange w:id="782" w:author="juan rivillas" w:date="2022-08-16T13:27:00Z">
            <w:rPr/>
          </w:rPrChange>
        </w:rPr>
        <w:t xml:space="preserve">5 </w:t>
      </w:r>
      <w:del w:id="783" w:author="juan rivillas" w:date="2022-08-16T11:50:00Z">
        <w:r w:rsidRPr="001E74F4" w:rsidDel="00BC781A">
          <w:rPr>
            <w:color w:val="000000" w:themeColor="text1"/>
            <w:sz w:val="20"/>
            <w:szCs w:val="20"/>
            <w:rPrChange w:id="784" w:author="juan rivillas" w:date="2022-08-16T13:27:00Z">
              <w:rPr/>
            </w:rPrChange>
          </w:rPr>
          <w:delText>-</w:delText>
        </w:r>
      </w:del>
      <w:ins w:id="785" w:author="juan rivillas" w:date="2022-08-16T11:50:00Z">
        <w:r w:rsidR="00BC781A" w:rsidRPr="001E74F4">
          <w:rPr>
            <w:color w:val="000000" w:themeColor="text1"/>
            <w:sz w:val="20"/>
            <w:szCs w:val="20"/>
            <w:rPrChange w:id="786" w:author="juan rivillas" w:date="2022-08-16T13:27:00Z">
              <w:rPr>
                <w:color w:val="FF0000"/>
                <w:sz w:val="20"/>
                <w:szCs w:val="20"/>
              </w:rPr>
            </w:rPrChange>
          </w:rPr>
          <w:t>–</w:t>
        </w:r>
      </w:ins>
      <w:r w:rsidRPr="001E74F4">
        <w:rPr>
          <w:color w:val="000000" w:themeColor="text1"/>
          <w:sz w:val="20"/>
          <w:szCs w:val="20"/>
          <w:rPrChange w:id="787" w:author="juan rivillas" w:date="2022-08-16T13:27:00Z">
            <w:rPr/>
          </w:rPrChange>
        </w:rPr>
        <w:t xml:space="preserve"> 1</w:t>
      </w:r>
      <w:ins w:id="788" w:author="juan rivillas" w:date="2022-08-16T11:50:00Z">
        <w:r w:rsidR="00BC781A" w:rsidRPr="001E74F4">
          <w:rPr>
            <w:color w:val="000000" w:themeColor="text1"/>
            <w:sz w:val="20"/>
            <w:szCs w:val="20"/>
            <w:rPrChange w:id="789" w:author="juan rivillas" w:date="2022-08-16T13:27:00Z">
              <w:rPr>
                <w:color w:val="FF0000"/>
                <w:sz w:val="20"/>
                <w:szCs w:val="20"/>
              </w:rPr>
            </w:rPrChange>
          </w:rPr>
          <w:t>7:00</w:t>
        </w:r>
      </w:ins>
      <w:del w:id="790" w:author="juan rivillas" w:date="2022-08-16T11:50:00Z">
        <w:r w:rsidRPr="001E74F4" w:rsidDel="00BC781A">
          <w:rPr>
            <w:color w:val="000000" w:themeColor="text1"/>
            <w:sz w:val="20"/>
            <w:szCs w:val="20"/>
            <w:rPrChange w:id="791" w:author="juan rivillas" w:date="2022-08-16T13:27:00Z">
              <w:rPr/>
            </w:rPrChange>
          </w:rPr>
          <w:delText>0:45</w:delText>
        </w:r>
      </w:del>
    </w:p>
    <w:p w14:paraId="252BAE79" w14:textId="23DAE42B" w:rsidR="00B80FFA" w:rsidRPr="001E74F4" w:rsidRDefault="002B33EB" w:rsidP="002C13F7">
      <w:pPr>
        <w:rPr>
          <w:color w:val="000000" w:themeColor="text1"/>
          <w:sz w:val="20"/>
          <w:szCs w:val="20"/>
          <w:rPrChange w:id="792" w:author="juan rivillas" w:date="2022-08-16T13:27:00Z">
            <w:rPr/>
          </w:rPrChange>
        </w:rPr>
        <w:pPrChange w:id="793" w:author="juan rivillas" w:date="2022-08-14T18:29:00Z">
          <w:pPr/>
        </w:pPrChange>
      </w:pPr>
      <w:ins w:id="794" w:author="juan rivillas" w:date="2022-08-14T16:49:00Z">
        <w:r w:rsidRPr="001E74F4">
          <w:rPr>
            <w:color w:val="000000" w:themeColor="text1"/>
            <w:sz w:val="20"/>
            <w:szCs w:val="20"/>
            <w:rPrChange w:id="795" w:author="juan rivillas" w:date="2022-08-16T13:27:00Z">
              <w:rPr/>
            </w:rPrChange>
          </w:rPr>
          <w:t xml:space="preserve">Group </w:t>
        </w:r>
        <w:r w:rsidRPr="001E74F4">
          <w:rPr>
            <w:color w:val="000000" w:themeColor="text1"/>
            <w:sz w:val="20"/>
            <w:szCs w:val="20"/>
            <w:rPrChange w:id="796" w:author="juan rivillas" w:date="2022-08-16T13:27:00Z">
              <w:rPr/>
            </w:rPrChange>
          </w:rPr>
          <w:t>C</w:t>
        </w:r>
        <w:r w:rsidRPr="001E74F4">
          <w:rPr>
            <w:color w:val="000000" w:themeColor="text1"/>
            <w:sz w:val="20"/>
            <w:szCs w:val="20"/>
            <w:rPrChange w:id="797" w:author="juan rivillas" w:date="2022-08-16T13:27:00Z">
              <w:rPr/>
            </w:rPrChange>
          </w:rPr>
          <w:t xml:space="preserve"> </w:t>
        </w:r>
      </w:ins>
      <w:ins w:id="798" w:author="juan rivillas" w:date="2022-08-16T11:49:00Z">
        <w:r w:rsidR="00BC781A" w:rsidRPr="001E74F4">
          <w:rPr>
            <w:color w:val="000000" w:themeColor="text1"/>
            <w:sz w:val="20"/>
            <w:szCs w:val="20"/>
            <w:rPrChange w:id="799" w:author="juan rivillas" w:date="2022-08-16T13:27:00Z">
              <w:rPr>
                <w:color w:val="FF0000"/>
                <w:sz w:val="20"/>
                <w:szCs w:val="20"/>
              </w:rPr>
            </w:rPrChange>
          </w:rPr>
          <w:t>5 September 202</w:t>
        </w:r>
        <w:r w:rsidR="00BC781A" w:rsidRPr="001E74F4">
          <w:rPr>
            <w:color w:val="000000" w:themeColor="text1"/>
            <w:sz w:val="20"/>
            <w:szCs w:val="20"/>
            <w:rPrChange w:id="800" w:author="juan rivillas" w:date="2022-08-16T13:27:00Z">
              <w:rPr>
                <w:color w:val="FF0000"/>
                <w:sz w:val="20"/>
                <w:szCs w:val="20"/>
              </w:rPr>
            </w:rPrChange>
          </w:rPr>
          <w:t>2</w:t>
        </w:r>
        <w:r w:rsidR="00BC781A" w:rsidRPr="001E74F4">
          <w:rPr>
            <w:color w:val="000000" w:themeColor="text1"/>
            <w:sz w:val="20"/>
            <w:szCs w:val="20"/>
            <w:rPrChange w:id="801" w:author="juan rivillas" w:date="2022-08-16T13:27:00Z">
              <w:rPr>
                <w:color w:val="FF0000"/>
                <w:sz w:val="20"/>
                <w:szCs w:val="20"/>
              </w:rPr>
            </w:rPrChange>
          </w:rPr>
          <w:t xml:space="preserve"> </w:t>
        </w:r>
      </w:ins>
      <w:ins w:id="802" w:author="juan rivillas" w:date="2022-08-14T16:49:00Z">
        <w:r w:rsidRPr="001E74F4">
          <w:rPr>
            <w:color w:val="000000" w:themeColor="text1"/>
            <w:sz w:val="20"/>
            <w:szCs w:val="20"/>
            <w:rPrChange w:id="803" w:author="juan rivillas" w:date="2022-08-16T13:27:00Z">
              <w:rPr/>
            </w:rPrChange>
          </w:rPr>
          <w:t xml:space="preserve"> </w:t>
        </w:r>
      </w:ins>
      <w:ins w:id="804" w:author="juan rivillas" w:date="2022-08-16T11:51:00Z">
        <w:r w:rsidR="00BC781A" w:rsidRPr="001E74F4">
          <w:rPr>
            <w:color w:val="000000" w:themeColor="text1"/>
            <w:sz w:val="20"/>
            <w:szCs w:val="20"/>
            <w:rPrChange w:id="805" w:author="juan rivillas" w:date="2022-08-16T13:27:00Z">
              <w:rPr>
                <w:color w:val="FF0000"/>
                <w:sz w:val="20"/>
                <w:szCs w:val="20"/>
              </w:rPr>
            </w:rPrChange>
          </w:rPr>
          <w:t>10</w:t>
        </w:r>
      </w:ins>
      <w:ins w:id="806" w:author="juan rivillas" w:date="2022-08-14T16:49:00Z">
        <w:r w:rsidRPr="001E74F4">
          <w:rPr>
            <w:color w:val="000000" w:themeColor="text1"/>
            <w:sz w:val="20"/>
            <w:szCs w:val="20"/>
            <w:rPrChange w:id="807" w:author="juan rivillas" w:date="2022-08-16T13:27:00Z">
              <w:rPr/>
            </w:rPrChange>
          </w:rPr>
          <w:t xml:space="preserve">:45 - </w:t>
        </w:r>
      </w:ins>
      <w:ins w:id="808" w:author="juan rivillas" w:date="2022-08-16T11:51:00Z">
        <w:r w:rsidR="00BC781A" w:rsidRPr="001E74F4">
          <w:rPr>
            <w:color w:val="000000" w:themeColor="text1"/>
            <w:sz w:val="20"/>
            <w:szCs w:val="20"/>
            <w:rPrChange w:id="809" w:author="juan rivillas" w:date="2022-08-16T13:27:00Z">
              <w:rPr>
                <w:color w:val="FF0000"/>
                <w:sz w:val="20"/>
                <w:szCs w:val="20"/>
              </w:rPr>
            </w:rPrChange>
          </w:rPr>
          <w:t>12</w:t>
        </w:r>
      </w:ins>
      <w:ins w:id="810" w:author="juan rivillas" w:date="2022-08-14T16:49:00Z">
        <w:r w:rsidRPr="001E74F4">
          <w:rPr>
            <w:color w:val="000000" w:themeColor="text1"/>
            <w:sz w:val="20"/>
            <w:szCs w:val="20"/>
            <w:rPrChange w:id="811" w:author="juan rivillas" w:date="2022-08-16T13:27:00Z">
              <w:rPr/>
            </w:rPrChange>
          </w:rPr>
          <w:t>:</w:t>
        </w:r>
      </w:ins>
      <w:ins w:id="812" w:author="juan rivillas" w:date="2022-08-16T11:51:00Z">
        <w:r w:rsidR="00BC781A" w:rsidRPr="001E74F4">
          <w:rPr>
            <w:color w:val="000000" w:themeColor="text1"/>
            <w:sz w:val="20"/>
            <w:szCs w:val="20"/>
            <w:rPrChange w:id="813" w:author="juan rivillas" w:date="2022-08-16T13:27:00Z">
              <w:rPr>
                <w:color w:val="FF0000"/>
                <w:sz w:val="20"/>
                <w:szCs w:val="20"/>
              </w:rPr>
            </w:rPrChange>
          </w:rPr>
          <w:t>30</w:t>
        </w:r>
      </w:ins>
      <w:del w:id="814" w:author="juan rivillas" w:date="2022-08-16T11:42:00Z">
        <w:r w:rsidR="00B25728" w:rsidRPr="001E74F4" w:rsidDel="009B7407">
          <w:rPr>
            <w:color w:val="000000" w:themeColor="text1"/>
            <w:sz w:val="20"/>
            <w:szCs w:val="20"/>
            <w:rPrChange w:id="815" w:author="juan rivillas" w:date="2022-08-16T13:27:00Z">
              <w:rPr/>
            </w:rPrChange>
          </w:rPr>
          <w:delText>]</w:delText>
        </w:r>
      </w:del>
    </w:p>
    <w:p w14:paraId="17D12596" w14:textId="77777777" w:rsidR="00B80FFA" w:rsidRPr="001E74F4" w:rsidRDefault="00B80FFA">
      <w:pPr>
        <w:rPr>
          <w:color w:val="000000" w:themeColor="text1"/>
          <w:sz w:val="20"/>
          <w:szCs w:val="20"/>
          <w:rPrChange w:id="816" w:author="juan rivillas" w:date="2022-08-16T13:27:00Z">
            <w:rPr/>
          </w:rPrChange>
        </w:rPr>
      </w:pPr>
    </w:p>
    <w:p w14:paraId="62AD2D81" w14:textId="794E4001" w:rsidR="002C380C" w:rsidRPr="001E74F4" w:rsidRDefault="002C380C">
      <w:pPr>
        <w:jc w:val="both"/>
        <w:rPr>
          <w:ins w:id="817" w:author="juan rivillas" w:date="2022-08-14T16:50:00Z"/>
          <w:b/>
          <w:color w:val="000000" w:themeColor="text1"/>
          <w:sz w:val="20"/>
          <w:szCs w:val="20"/>
          <w:rPrChange w:id="818" w:author="juan rivillas" w:date="2022-08-16T13:27:00Z">
            <w:rPr>
              <w:ins w:id="819" w:author="juan rivillas" w:date="2022-08-14T16:50:00Z"/>
            </w:rPr>
          </w:rPrChange>
        </w:rPr>
      </w:pPr>
      <w:ins w:id="820" w:author="juan rivillas" w:date="2022-08-14T16:51:00Z">
        <w:r w:rsidRPr="001E74F4">
          <w:rPr>
            <w:b/>
            <w:color w:val="000000" w:themeColor="text1"/>
            <w:sz w:val="20"/>
            <w:szCs w:val="20"/>
            <w:rPrChange w:id="821" w:author="juan rivillas" w:date="2022-08-16T13:27:00Z">
              <w:rPr>
                <w:rFonts w:asciiTheme="minorHAnsi" w:hAnsiTheme="minorHAnsi" w:cstheme="minorHAnsi"/>
                <w:sz w:val="18"/>
                <w:szCs w:val="18"/>
              </w:rPr>
            </w:rPrChange>
          </w:rPr>
          <w:t>Learning outcomes</w:t>
        </w:r>
      </w:ins>
    </w:p>
    <w:p w14:paraId="1915D1DA" w14:textId="71B039C1" w:rsidR="002C380C" w:rsidRPr="001E74F4" w:rsidRDefault="002C380C" w:rsidP="006620EE">
      <w:pPr>
        <w:pStyle w:val="ListParagraph"/>
        <w:numPr>
          <w:ilvl w:val="0"/>
          <w:numId w:val="18"/>
        </w:numPr>
        <w:jc w:val="both"/>
        <w:rPr>
          <w:ins w:id="822" w:author="juan rivillas" w:date="2022-08-14T16:50:00Z"/>
          <w:rFonts w:cs="Times New Roman"/>
          <w:color w:val="000000" w:themeColor="text1"/>
          <w:sz w:val="20"/>
          <w:szCs w:val="20"/>
          <w:rPrChange w:id="823" w:author="juan rivillas" w:date="2022-08-16T13:27:00Z">
            <w:rPr>
              <w:ins w:id="824" w:author="juan rivillas" w:date="2022-08-14T16:50:00Z"/>
            </w:rPr>
          </w:rPrChange>
        </w:rPr>
        <w:pPrChange w:id="825" w:author="juan rivillas" w:date="2022-08-14T17:40:00Z">
          <w:pPr>
            <w:jc w:val="both"/>
          </w:pPr>
        </w:pPrChange>
      </w:pPr>
      <w:ins w:id="826" w:author="juan rivillas" w:date="2022-08-14T16:50:00Z">
        <w:r w:rsidRPr="001E74F4">
          <w:rPr>
            <w:rFonts w:cs="Times New Roman"/>
            <w:b/>
            <w:bCs/>
            <w:color w:val="000000" w:themeColor="text1"/>
            <w:sz w:val="20"/>
            <w:szCs w:val="20"/>
            <w:rPrChange w:id="827" w:author="juan rivillas" w:date="2022-08-16T13:27:00Z">
              <w:rPr/>
            </w:rPrChange>
          </w:rPr>
          <w:t xml:space="preserve">Format </w:t>
        </w:r>
        <w:r w:rsidRPr="001E74F4">
          <w:rPr>
            <w:rFonts w:cs="Times New Roman"/>
            <w:color w:val="000000" w:themeColor="text1"/>
            <w:sz w:val="20"/>
            <w:szCs w:val="20"/>
            <w:rPrChange w:id="828" w:author="juan rivillas" w:date="2022-08-16T13:27:00Z">
              <w:rPr/>
            </w:rPrChange>
          </w:rPr>
          <w:t>research data ready for analysis</w:t>
        </w:r>
      </w:ins>
      <w:ins w:id="829" w:author="juan rivillas" w:date="2022-08-14T17:45:00Z">
        <w:r w:rsidR="00F050D2" w:rsidRPr="001E74F4">
          <w:rPr>
            <w:rFonts w:cs="Times New Roman"/>
            <w:color w:val="000000" w:themeColor="text1"/>
            <w:sz w:val="20"/>
            <w:szCs w:val="20"/>
            <w:rPrChange w:id="830" w:author="juan rivillas" w:date="2022-08-16T13:27:00Z">
              <w:rPr>
                <w:sz w:val="20"/>
                <w:szCs w:val="20"/>
              </w:rPr>
            </w:rPrChange>
          </w:rPr>
          <w:t>.</w:t>
        </w:r>
      </w:ins>
    </w:p>
    <w:p w14:paraId="75204F44" w14:textId="10A49541" w:rsidR="002C380C" w:rsidRPr="001E74F4" w:rsidRDefault="002C380C" w:rsidP="006620EE">
      <w:pPr>
        <w:pStyle w:val="ListParagraph"/>
        <w:numPr>
          <w:ilvl w:val="0"/>
          <w:numId w:val="18"/>
        </w:numPr>
        <w:jc w:val="both"/>
        <w:rPr>
          <w:ins w:id="831" w:author="juan rivillas" w:date="2022-08-14T16:50:00Z"/>
          <w:rFonts w:cs="Times New Roman"/>
          <w:color w:val="000000" w:themeColor="text1"/>
          <w:sz w:val="20"/>
          <w:szCs w:val="20"/>
          <w:rPrChange w:id="832" w:author="juan rivillas" w:date="2022-08-16T13:27:00Z">
            <w:rPr>
              <w:ins w:id="833" w:author="juan rivillas" w:date="2022-08-14T16:50:00Z"/>
            </w:rPr>
          </w:rPrChange>
        </w:rPr>
        <w:pPrChange w:id="834" w:author="juan rivillas" w:date="2022-08-14T17:40:00Z">
          <w:pPr>
            <w:jc w:val="both"/>
          </w:pPr>
        </w:pPrChange>
      </w:pPr>
      <w:ins w:id="835" w:author="juan rivillas" w:date="2022-08-14T16:50:00Z">
        <w:r w:rsidRPr="001E74F4">
          <w:rPr>
            <w:rFonts w:cs="Times New Roman"/>
            <w:b/>
            <w:bCs/>
            <w:color w:val="000000" w:themeColor="text1"/>
            <w:sz w:val="20"/>
            <w:szCs w:val="20"/>
            <w:rPrChange w:id="836" w:author="juan rivillas" w:date="2022-08-16T13:28:00Z">
              <w:rPr/>
            </w:rPrChange>
          </w:rPr>
          <w:t>Formulate</w:t>
        </w:r>
        <w:r w:rsidRPr="001E74F4">
          <w:rPr>
            <w:rFonts w:cs="Times New Roman"/>
            <w:color w:val="000000" w:themeColor="text1"/>
            <w:sz w:val="20"/>
            <w:szCs w:val="20"/>
            <w:rPrChange w:id="837" w:author="juan rivillas" w:date="2022-08-16T13:27:00Z">
              <w:rPr/>
            </w:rPrChange>
          </w:rPr>
          <w:t xml:space="preserve"> questions about a dataset</w:t>
        </w:r>
      </w:ins>
      <w:ins w:id="838" w:author="juan rivillas" w:date="2022-08-14T17:45:00Z">
        <w:r w:rsidR="00F050D2" w:rsidRPr="001E74F4">
          <w:rPr>
            <w:rFonts w:cs="Times New Roman"/>
            <w:color w:val="000000" w:themeColor="text1"/>
            <w:sz w:val="20"/>
            <w:szCs w:val="20"/>
            <w:rPrChange w:id="839" w:author="juan rivillas" w:date="2022-08-16T13:27:00Z">
              <w:rPr>
                <w:sz w:val="20"/>
                <w:szCs w:val="20"/>
              </w:rPr>
            </w:rPrChange>
          </w:rPr>
          <w:t>.</w:t>
        </w:r>
      </w:ins>
    </w:p>
    <w:p w14:paraId="738DD0F2" w14:textId="14FEA712" w:rsidR="002C380C" w:rsidRPr="001E74F4" w:rsidRDefault="002C380C" w:rsidP="006620EE">
      <w:pPr>
        <w:pStyle w:val="ListParagraph"/>
        <w:numPr>
          <w:ilvl w:val="0"/>
          <w:numId w:val="18"/>
        </w:numPr>
        <w:jc w:val="both"/>
        <w:rPr>
          <w:ins w:id="840" w:author="juan rivillas" w:date="2022-08-14T16:50:00Z"/>
          <w:rFonts w:cs="Times New Roman"/>
          <w:color w:val="000000" w:themeColor="text1"/>
          <w:sz w:val="20"/>
          <w:szCs w:val="20"/>
          <w:rPrChange w:id="841" w:author="juan rivillas" w:date="2022-08-16T13:27:00Z">
            <w:rPr>
              <w:ins w:id="842" w:author="juan rivillas" w:date="2022-08-14T16:50:00Z"/>
            </w:rPr>
          </w:rPrChange>
        </w:rPr>
        <w:pPrChange w:id="843" w:author="juan rivillas" w:date="2022-08-14T17:40:00Z">
          <w:pPr>
            <w:jc w:val="both"/>
          </w:pPr>
        </w:pPrChange>
      </w:pPr>
      <w:ins w:id="844" w:author="juan rivillas" w:date="2022-08-14T16:50:00Z">
        <w:r w:rsidRPr="001E74F4">
          <w:rPr>
            <w:rFonts w:cs="Times New Roman"/>
            <w:b/>
            <w:bCs/>
            <w:color w:val="000000" w:themeColor="text1"/>
            <w:sz w:val="20"/>
            <w:szCs w:val="20"/>
            <w:rPrChange w:id="845" w:author="juan rivillas" w:date="2022-08-16T13:28:00Z">
              <w:rPr/>
            </w:rPrChange>
          </w:rPr>
          <w:t xml:space="preserve">Select </w:t>
        </w:r>
        <w:r w:rsidRPr="001E74F4">
          <w:rPr>
            <w:rFonts w:cs="Times New Roman"/>
            <w:color w:val="000000" w:themeColor="text1"/>
            <w:sz w:val="20"/>
            <w:szCs w:val="20"/>
            <w:rPrChange w:id="846" w:author="juan rivillas" w:date="2022-08-16T13:27:00Z">
              <w:rPr/>
            </w:rPrChange>
          </w:rPr>
          <w:t>a suitable visualisation for a given question</w:t>
        </w:r>
      </w:ins>
      <w:ins w:id="847" w:author="juan rivillas" w:date="2022-08-14T17:45:00Z">
        <w:r w:rsidR="00F050D2" w:rsidRPr="001E74F4">
          <w:rPr>
            <w:rFonts w:cs="Times New Roman"/>
            <w:color w:val="000000" w:themeColor="text1"/>
            <w:sz w:val="20"/>
            <w:szCs w:val="20"/>
            <w:rPrChange w:id="848" w:author="juan rivillas" w:date="2022-08-16T13:27:00Z">
              <w:rPr>
                <w:sz w:val="20"/>
                <w:szCs w:val="20"/>
              </w:rPr>
            </w:rPrChange>
          </w:rPr>
          <w:t>.</w:t>
        </w:r>
      </w:ins>
    </w:p>
    <w:p w14:paraId="2295CDD3" w14:textId="085C29D2" w:rsidR="002C380C" w:rsidRPr="001E74F4" w:rsidRDefault="002C380C" w:rsidP="006620EE">
      <w:pPr>
        <w:pStyle w:val="ListParagraph"/>
        <w:numPr>
          <w:ilvl w:val="0"/>
          <w:numId w:val="18"/>
        </w:numPr>
        <w:jc w:val="both"/>
        <w:rPr>
          <w:ins w:id="849" w:author="juan rivillas" w:date="2022-08-14T16:50:00Z"/>
          <w:rFonts w:cs="Times New Roman"/>
          <w:color w:val="000000" w:themeColor="text1"/>
          <w:sz w:val="20"/>
          <w:szCs w:val="20"/>
          <w:rPrChange w:id="850" w:author="juan rivillas" w:date="2022-08-16T13:27:00Z">
            <w:rPr>
              <w:ins w:id="851" w:author="juan rivillas" w:date="2022-08-14T16:50:00Z"/>
            </w:rPr>
          </w:rPrChange>
        </w:rPr>
        <w:pPrChange w:id="852" w:author="juan rivillas" w:date="2022-08-14T17:40:00Z">
          <w:pPr>
            <w:jc w:val="both"/>
          </w:pPr>
        </w:pPrChange>
      </w:pPr>
      <w:ins w:id="853" w:author="juan rivillas" w:date="2022-08-14T16:50:00Z">
        <w:r w:rsidRPr="001E74F4">
          <w:rPr>
            <w:rFonts w:cs="Times New Roman"/>
            <w:b/>
            <w:bCs/>
            <w:color w:val="000000" w:themeColor="text1"/>
            <w:sz w:val="20"/>
            <w:szCs w:val="20"/>
            <w:rPrChange w:id="854" w:author="juan rivillas" w:date="2022-08-16T13:28:00Z">
              <w:rPr/>
            </w:rPrChange>
          </w:rPr>
          <w:t xml:space="preserve">Generate </w:t>
        </w:r>
        <w:r w:rsidRPr="001E74F4">
          <w:rPr>
            <w:rFonts w:cs="Times New Roman"/>
            <w:color w:val="000000" w:themeColor="text1"/>
            <w:sz w:val="20"/>
            <w:szCs w:val="20"/>
            <w:rPrChange w:id="855" w:author="juan rivillas" w:date="2022-08-16T13:27:00Z">
              <w:rPr/>
            </w:rPrChange>
          </w:rPr>
          <w:t>useful visualisations from your data</w:t>
        </w:r>
      </w:ins>
      <w:ins w:id="856" w:author="juan rivillas" w:date="2022-08-14T17:45:00Z">
        <w:r w:rsidR="00F050D2" w:rsidRPr="001E74F4">
          <w:rPr>
            <w:rFonts w:cs="Times New Roman"/>
            <w:color w:val="000000" w:themeColor="text1"/>
            <w:sz w:val="20"/>
            <w:szCs w:val="20"/>
            <w:rPrChange w:id="857" w:author="juan rivillas" w:date="2022-08-16T13:27:00Z">
              <w:rPr>
                <w:sz w:val="20"/>
                <w:szCs w:val="20"/>
              </w:rPr>
            </w:rPrChange>
          </w:rPr>
          <w:t>.</w:t>
        </w:r>
      </w:ins>
    </w:p>
    <w:p w14:paraId="6805DF82" w14:textId="52BD0D51" w:rsidR="002C380C" w:rsidRPr="001E74F4" w:rsidRDefault="002C380C" w:rsidP="006620EE">
      <w:pPr>
        <w:pStyle w:val="ListParagraph"/>
        <w:numPr>
          <w:ilvl w:val="0"/>
          <w:numId w:val="18"/>
        </w:numPr>
        <w:jc w:val="both"/>
        <w:rPr>
          <w:ins w:id="858" w:author="juan rivillas" w:date="2022-08-14T16:50:00Z"/>
          <w:rFonts w:cs="Times New Roman"/>
          <w:color w:val="000000" w:themeColor="text1"/>
          <w:sz w:val="20"/>
          <w:szCs w:val="20"/>
          <w:rPrChange w:id="859" w:author="juan rivillas" w:date="2022-08-16T13:27:00Z">
            <w:rPr>
              <w:ins w:id="860" w:author="juan rivillas" w:date="2022-08-14T16:50:00Z"/>
            </w:rPr>
          </w:rPrChange>
        </w:rPr>
        <w:pPrChange w:id="861" w:author="juan rivillas" w:date="2022-08-14T17:40:00Z">
          <w:pPr>
            <w:jc w:val="both"/>
          </w:pPr>
        </w:pPrChange>
      </w:pPr>
      <w:ins w:id="862" w:author="juan rivillas" w:date="2022-08-14T16:50:00Z">
        <w:r w:rsidRPr="001E74F4">
          <w:rPr>
            <w:rFonts w:cs="Times New Roman"/>
            <w:b/>
            <w:bCs/>
            <w:color w:val="000000" w:themeColor="text1"/>
            <w:sz w:val="20"/>
            <w:szCs w:val="20"/>
            <w:rPrChange w:id="863" w:author="juan rivillas" w:date="2022-08-16T13:28:00Z">
              <w:rPr/>
            </w:rPrChange>
          </w:rPr>
          <w:t>Evaluate</w:t>
        </w:r>
        <w:r w:rsidRPr="001E74F4">
          <w:rPr>
            <w:rFonts w:cs="Times New Roman"/>
            <w:color w:val="000000" w:themeColor="text1"/>
            <w:sz w:val="20"/>
            <w:szCs w:val="20"/>
            <w:rPrChange w:id="864" w:author="juan rivillas" w:date="2022-08-16T13:27:00Z">
              <w:rPr/>
            </w:rPrChange>
          </w:rPr>
          <w:t xml:space="preserve"> the effectiveness of a data visualisation</w:t>
        </w:r>
      </w:ins>
      <w:ins w:id="865" w:author="juan rivillas" w:date="2022-08-14T17:45:00Z">
        <w:r w:rsidR="00F050D2" w:rsidRPr="001E74F4">
          <w:rPr>
            <w:rFonts w:cs="Times New Roman"/>
            <w:color w:val="000000" w:themeColor="text1"/>
            <w:sz w:val="20"/>
            <w:szCs w:val="20"/>
            <w:rPrChange w:id="866" w:author="juan rivillas" w:date="2022-08-16T13:27:00Z">
              <w:rPr>
                <w:sz w:val="20"/>
                <w:szCs w:val="20"/>
              </w:rPr>
            </w:rPrChange>
          </w:rPr>
          <w:t>.</w:t>
        </w:r>
      </w:ins>
    </w:p>
    <w:p w14:paraId="26DA73AA" w14:textId="1CC862BD" w:rsidR="002C380C" w:rsidRPr="001E74F4" w:rsidRDefault="002C380C" w:rsidP="006620EE">
      <w:pPr>
        <w:pStyle w:val="ListParagraph"/>
        <w:numPr>
          <w:ilvl w:val="0"/>
          <w:numId w:val="18"/>
        </w:numPr>
        <w:jc w:val="both"/>
        <w:rPr>
          <w:ins w:id="867" w:author="juan rivillas" w:date="2022-08-14T16:50:00Z"/>
          <w:rFonts w:cs="Times New Roman"/>
          <w:color w:val="000000" w:themeColor="text1"/>
          <w:sz w:val="20"/>
          <w:szCs w:val="20"/>
          <w:rPrChange w:id="868" w:author="juan rivillas" w:date="2022-08-16T13:27:00Z">
            <w:rPr>
              <w:ins w:id="869" w:author="juan rivillas" w:date="2022-08-14T16:50:00Z"/>
            </w:rPr>
          </w:rPrChange>
        </w:rPr>
        <w:pPrChange w:id="870" w:author="juan rivillas" w:date="2022-08-14T17:40:00Z">
          <w:pPr>
            <w:jc w:val="both"/>
          </w:pPr>
        </w:pPrChange>
      </w:pPr>
      <w:ins w:id="871" w:author="juan rivillas" w:date="2022-08-14T16:50:00Z">
        <w:r w:rsidRPr="001E74F4">
          <w:rPr>
            <w:rFonts w:cs="Times New Roman"/>
            <w:b/>
            <w:bCs/>
            <w:color w:val="000000" w:themeColor="text1"/>
            <w:sz w:val="20"/>
            <w:szCs w:val="20"/>
            <w:rPrChange w:id="872" w:author="juan rivillas" w:date="2022-08-16T13:28:00Z">
              <w:rPr/>
            </w:rPrChange>
          </w:rPr>
          <w:t>Identify</w:t>
        </w:r>
        <w:r w:rsidRPr="001E74F4">
          <w:rPr>
            <w:rFonts w:cs="Times New Roman"/>
            <w:color w:val="000000" w:themeColor="text1"/>
            <w:sz w:val="20"/>
            <w:szCs w:val="20"/>
            <w:rPrChange w:id="873" w:author="juan rivillas" w:date="2022-08-16T13:27:00Z">
              <w:rPr/>
            </w:rPrChange>
          </w:rPr>
          <w:t xml:space="preserve"> potential sources of bias in the data.</w:t>
        </w:r>
      </w:ins>
    </w:p>
    <w:p w14:paraId="01864BC3" w14:textId="77777777" w:rsidR="002C380C" w:rsidRPr="001E74F4" w:rsidRDefault="002C380C">
      <w:pPr>
        <w:jc w:val="both"/>
        <w:rPr>
          <w:ins w:id="874" w:author="juan rivillas" w:date="2022-08-14T16:50:00Z"/>
          <w:color w:val="000000" w:themeColor="text1"/>
          <w:sz w:val="20"/>
          <w:szCs w:val="20"/>
          <w:rPrChange w:id="875" w:author="juan rivillas" w:date="2022-08-16T13:27:00Z">
            <w:rPr>
              <w:ins w:id="876" w:author="juan rivillas" w:date="2022-08-14T16:50:00Z"/>
            </w:rPr>
          </w:rPrChange>
        </w:rPr>
      </w:pPr>
    </w:p>
    <w:p w14:paraId="0A1765E0" w14:textId="6E8FD9B8" w:rsidR="00F50D96" w:rsidRPr="001E74F4" w:rsidRDefault="00B25728" w:rsidP="00223D46">
      <w:pPr>
        <w:jc w:val="both"/>
        <w:rPr>
          <w:color w:val="000000" w:themeColor="text1"/>
          <w:sz w:val="20"/>
          <w:szCs w:val="20"/>
          <w:rPrChange w:id="877" w:author="juan rivillas" w:date="2022-08-16T13:27:00Z">
            <w:rPr/>
          </w:rPrChange>
        </w:rPr>
        <w:pPrChange w:id="878" w:author="juan rivillas" w:date="2022-08-14T17:05:00Z">
          <w:pPr/>
        </w:pPrChange>
      </w:pPr>
      <w:r w:rsidRPr="001E74F4">
        <w:rPr>
          <w:color w:val="000000" w:themeColor="text1"/>
          <w:sz w:val="20"/>
          <w:szCs w:val="20"/>
          <w:rPrChange w:id="879" w:author="juan rivillas" w:date="2022-08-16T13:27:00Z">
            <w:rPr/>
          </w:rPrChange>
        </w:rPr>
        <w:t>The lecture starts with a</w:t>
      </w:r>
      <w:ins w:id="880" w:author="juan rivillas" w:date="2022-08-14T16:55:00Z">
        <w:r w:rsidR="002C380C" w:rsidRPr="001E74F4">
          <w:rPr>
            <w:color w:val="000000" w:themeColor="text1"/>
            <w:sz w:val="20"/>
            <w:szCs w:val="20"/>
            <w:rPrChange w:id="881" w:author="juan rivillas" w:date="2022-08-16T13:27:00Z">
              <w:rPr/>
            </w:rPrChange>
          </w:rPr>
          <w:t xml:space="preserve"> warming up </w:t>
        </w:r>
        <w:r w:rsidR="00EC6F51" w:rsidRPr="001E74F4">
          <w:rPr>
            <w:color w:val="000000" w:themeColor="text1"/>
            <w:sz w:val="20"/>
            <w:szCs w:val="20"/>
            <w:rPrChange w:id="882" w:author="juan rivillas" w:date="2022-08-16T13:27:00Z">
              <w:rPr/>
            </w:rPrChange>
          </w:rPr>
          <w:t xml:space="preserve">preparing </w:t>
        </w:r>
      </w:ins>
      <w:ins w:id="883" w:author="juan rivillas" w:date="2022-08-14T16:56:00Z">
        <w:r w:rsidR="00EC6F51" w:rsidRPr="001E74F4">
          <w:rPr>
            <w:color w:val="000000" w:themeColor="text1"/>
            <w:sz w:val="20"/>
            <w:szCs w:val="20"/>
            <w:rPrChange w:id="884" w:author="juan rivillas" w:date="2022-08-16T13:27:00Z">
              <w:rPr/>
            </w:rPrChange>
          </w:rPr>
          <w:t>dataset for analysis</w:t>
        </w:r>
      </w:ins>
      <w:del w:id="885" w:author="juan rivillas" w:date="2022-08-14T16:55:00Z">
        <w:r w:rsidRPr="001E74F4" w:rsidDel="002C380C">
          <w:rPr>
            <w:color w:val="000000" w:themeColor="text1"/>
            <w:sz w:val="20"/>
            <w:szCs w:val="20"/>
            <w:rPrChange w:id="886" w:author="juan rivillas" w:date="2022-08-16T13:27:00Z">
              <w:rPr/>
            </w:rPrChange>
          </w:rPr>
          <w:delText xml:space="preserve"> </w:delText>
        </w:r>
      </w:del>
      <w:del w:id="887" w:author="juan rivillas" w:date="2022-08-14T16:56:00Z">
        <w:r w:rsidRPr="001E74F4" w:rsidDel="00EC6F51">
          <w:rPr>
            <w:color w:val="000000" w:themeColor="text1"/>
            <w:sz w:val="20"/>
            <w:szCs w:val="20"/>
            <w:rPrChange w:id="888" w:author="juan rivillas" w:date="2022-08-16T13:27:00Z">
              <w:rPr/>
            </w:rPrChange>
          </w:rPr>
          <w:delText>recap of the main results from Statistics I</w:delText>
        </w:r>
      </w:del>
      <w:r w:rsidRPr="001E74F4">
        <w:rPr>
          <w:color w:val="000000" w:themeColor="text1"/>
          <w:sz w:val="20"/>
          <w:szCs w:val="20"/>
          <w:rPrChange w:id="889" w:author="juan rivillas" w:date="2022-08-16T13:27:00Z">
            <w:rPr/>
          </w:rPrChange>
        </w:rPr>
        <w:t xml:space="preserve">. Subsequently, students are </w:t>
      </w:r>
      <w:r w:rsidR="00127061" w:rsidRPr="001E74F4">
        <w:rPr>
          <w:color w:val="000000" w:themeColor="text1"/>
          <w:sz w:val="20"/>
          <w:szCs w:val="20"/>
          <w:rPrChange w:id="890" w:author="juan rivillas" w:date="2022-08-16T13:27:00Z">
            <w:rPr/>
          </w:rPrChange>
        </w:rPr>
        <w:t>introduced</w:t>
      </w:r>
      <w:r w:rsidRPr="001E74F4">
        <w:rPr>
          <w:color w:val="000000" w:themeColor="text1"/>
          <w:sz w:val="20"/>
          <w:szCs w:val="20"/>
          <w:rPrChange w:id="891" w:author="juan rivillas" w:date="2022-08-16T13:27:00Z">
            <w:rPr/>
          </w:rPrChange>
        </w:rPr>
        <w:t xml:space="preserve"> to </w:t>
      </w:r>
      <w:del w:id="892" w:author="juan rivillas" w:date="2022-08-14T16:56:00Z">
        <w:r w:rsidRPr="001E74F4" w:rsidDel="00EC6F51">
          <w:rPr>
            <w:color w:val="000000" w:themeColor="text1"/>
            <w:sz w:val="20"/>
            <w:szCs w:val="20"/>
            <w:rPrChange w:id="893" w:author="juan rivillas" w:date="2022-08-16T13:27:00Z">
              <w:rPr/>
            </w:rPrChange>
          </w:rPr>
          <w:delText>multiple regression and comparisons</w:delText>
        </w:r>
      </w:del>
      <w:ins w:id="894" w:author="juan rivillas" w:date="2022-08-14T16:57:00Z">
        <w:r w:rsidR="00EC6F51" w:rsidRPr="001E74F4">
          <w:rPr>
            <w:color w:val="000000" w:themeColor="text1"/>
            <w:sz w:val="20"/>
            <w:szCs w:val="20"/>
            <w:rPrChange w:id="895" w:author="juan rivillas" w:date="2022-08-16T13:27:00Z">
              <w:rPr/>
            </w:rPrChange>
          </w:rPr>
          <w:t>understanding</w:t>
        </w:r>
      </w:ins>
      <w:ins w:id="896" w:author="juan rivillas" w:date="2022-08-14T16:56:00Z">
        <w:r w:rsidR="00EC6F51" w:rsidRPr="001E74F4">
          <w:rPr>
            <w:color w:val="000000" w:themeColor="text1"/>
            <w:sz w:val="20"/>
            <w:szCs w:val="20"/>
            <w:rPrChange w:id="897" w:author="juan rivillas" w:date="2022-08-16T13:27:00Z">
              <w:rPr/>
            </w:rPrChange>
          </w:rPr>
          <w:t xml:space="preserve"> the data</w:t>
        </w:r>
      </w:ins>
      <w:ins w:id="898" w:author="juan rivillas" w:date="2022-08-14T16:59:00Z">
        <w:r w:rsidR="00EC6F51" w:rsidRPr="001E74F4">
          <w:rPr>
            <w:color w:val="000000" w:themeColor="text1"/>
            <w:sz w:val="20"/>
            <w:szCs w:val="20"/>
            <w:rPrChange w:id="899" w:author="juan rivillas" w:date="2022-08-16T13:27:00Z">
              <w:rPr/>
            </w:rPrChange>
          </w:rPr>
          <w:t xml:space="preserve">, including </w:t>
        </w:r>
      </w:ins>
      <w:ins w:id="900" w:author="juan rivillas" w:date="2022-08-14T17:00:00Z">
        <w:r w:rsidR="00EC6F51" w:rsidRPr="001E74F4">
          <w:rPr>
            <w:color w:val="000000" w:themeColor="text1"/>
            <w:sz w:val="20"/>
            <w:szCs w:val="20"/>
            <w:rPrChange w:id="901" w:author="juan rivillas" w:date="2022-08-16T13:27:00Z">
              <w:rPr/>
            </w:rPrChange>
          </w:rPr>
          <w:t>data</w:t>
        </w:r>
      </w:ins>
      <w:ins w:id="902" w:author="juan rivillas" w:date="2022-08-14T17:01:00Z">
        <w:r w:rsidR="00F50D96" w:rsidRPr="001E74F4">
          <w:rPr>
            <w:color w:val="000000" w:themeColor="text1"/>
            <w:sz w:val="20"/>
            <w:szCs w:val="20"/>
            <w:rPrChange w:id="903" w:author="juan rivillas" w:date="2022-08-16T13:27:00Z">
              <w:rPr/>
            </w:rPrChange>
          </w:rPr>
          <w:t xml:space="preserve"> importing</w:t>
        </w:r>
      </w:ins>
      <w:ins w:id="904" w:author="juan rivillas" w:date="2022-08-14T17:00:00Z">
        <w:r w:rsidR="00EC6F51" w:rsidRPr="001E74F4">
          <w:rPr>
            <w:color w:val="000000" w:themeColor="text1"/>
            <w:sz w:val="20"/>
            <w:szCs w:val="20"/>
            <w:rPrChange w:id="905" w:author="juan rivillas" w:date="2022-08-16T13:27:00Z">
              <w:rPr/>
            </w:rPrChange>
          </w:rPr>
          <w:t xml:space="preserve">, </w:t>
        </w:r>
      </w:ins>
      <w:ins w:id="906" w:author="juan rivillas" w:date="2022-08-14T16:59:00Z">
        <w:r w:rsidR="00EC6F51" w:rsidRPr="001E74F4">
          <w:rPr>
            <w:color w:val="000000" w:themeColor="text1"/>
            <w:sz w:val="20"/>
            <w:szCs w:val="20"/>
            <w:rPrChange w:id="907" w:author="juan rivillas" w:date="2022-08-16T13:27:00Z">
              <w:rPr/>
            </w:rPrChange>
          </w:rPr>
          <w:t>data visualisation, data transformation and exploratory data analytics</w:t>
        </w:r>
      </w:ins>
      <w:del w:id="908" w:author="juan rivillas" w:date="2022-08-14T16:59:00Z">
        <w:r w:rsidRPr="001E74F4" w:rsidDel="00EC6F51">
          <w:rPr>
            <w:color w:val="000000" w:themeColor="text1"/>
            <w:sz w:val="20"/>
            <w:szCs w:val="20"/>
            <w:rPrChange w:id="909" w:author="juan rivillas" w:date="2022-08-16T13:27:00Z">
              <w:rPr/>
            </w:rPrChange>
          </w:rPr>
          <w:delText xml:space="preserve"> are made to the methodologies discussed in the previous version of the course</w:delText>
        </w:r>
      </w:del>
      <w:r w:rsidRPr="001E74F4">
        <w:rPr>
          <w:color w:val="000000" w:themeColor="text1"/>
          <w:sz w:val="20"/>
          <w:szCs w:val="20"/>
          <w:rPrChange w:id="910" w:author="juan rivillas" w:date="2022-08-16T13:27:00Z">
            <w:rPr/>
          </w:rPrChange>
        </w:rPr>
        <w:t xml:space="preserve">. </w:t>
      </w:r>
      <w:del w:id="911" w:author="juan rivillas" w:date="2022-08-14T17:03:00Z">
        <w:r w:rsidRPr="001E74F4" w:rsidDel="00F50D96">
          <w:rPr>
            <w:color w:val="000000" w:themeColor="text1"/>
            <w:sz w:val="20"/>
            <w:szCs w:val="20"/>
            <w:rPrChange w:id="912" w:author="juan rivillas" w:date="2022-08-16T13:27:00Z">
              <w:rPr/>
            </w:rPrChange>
          </w:rPr>
          <w:delText xml:space="preserve">Model fit </w:delText>
        </w:r>
        <w:r w:rsidR="00127061" w:rsidRPr="001E74F4" w:rsidDel="00F50D96">
          <w:rPr>
            <w:color w:val="000000" w:themeColor="text1"/>
            <w:sz w:val="20"/>
            <w:szCs w:val="20"/>
            <w:rPrChange w:id="913" w:author="juan rivillas" w:date="2022-08-16T13:27:00Z">
              <w:rPr/>
            </w:rPrChange>
          </w:rPr>
          <w:delText>assessment</w:delText>
        </w:r>
        <w:r w:rsidRPr="001E74F4" w:rsidDel="00F50D96">
          <w:rPr>
            <w:color w:val="000000" w:themeColor="text1"/>
            <w:sz w:val="20"/>
            <w:szCs w:val="20"/>
            <w:rPrChange w:id="914" w:author="juan rivillas" w:date="2022-08-16T13:27:00Z">
              <w:rPr/>
            </w:rPrChange>
          </w:rPr>
          <w:delText xml:space="preserve">, multiple hypotheses </w:delText>
        </w:r>
      </w:del>
      <w:del w:id="915" w:author="juan rivillas" w:date="2022-08-06T11:29:00Z">
        <w:r w:rsidRPr="001E74F4" w:rsidDel="00E32A9F">
          <w:rPr>
            <w:color w:val="000000" w:themeColor="text1"/>
            <w:sz w:val="20"/>
            <w:szCs w:val="20"/>
            <w:rPrChange w:id="916" w:author="juan rivillas" w:date="2022-08-16T13:27:00Z">
              <w:rPr/>
            </w:rPrChange>
          </w:rPr>
          <w:delText>testing</w:delText>
        </w:r>
      </w:del>
      <w:del w:id="917" w:author="juan rivillas" w:date="2022-08-14T17:03:00Z">
        <w:r w:rsidRPr="001E74F4" w:rsidDel="00F50D96">
          <w:rPr>
            <w:color w:val="000000" w:themeColor="text1"/>
            <w:sz w:val="20"/>
            <w:szCs w:val="20"/>
            <w:rPrChange w:id="918" w:author="juan rivillas" w:date="2022-08-16T13:27:00Z">
              <w:rPr/>
            </w:rPrChange>
          </w:rPr>
          <w:delText xml:space="preserve"> and assumptions of </w:delText>
        </w:r>
        <w:r w:rsidR="00127061" w:rsidRPr="001E74F4" w:rsidDel="00F50D96">
          <w:rPr>
            <w:color w:val="000000" w:themeColor="text1"/>
            <w:sz w:val="20"/>
            <w:szCs w:val="20"/>
            <w:rPrChange w:id="919" w:author="juan rivillas" w:date="2022-08-16T13:27:00Z">
              <w:rPr/>
            </w:rPrChange>
          </w:rPr>
          <w:delText>multiple</w:delText>
        </w:r>
        <w:r w:rsidRPr="001E74F4" w:rsidDel="00F50D96">
          <w:rPr>
            <w:color w:val="000000" w:themeColor="text1"/>
            <w:sz w:val="20"/>
            <w:szCs w:val="20"/>
            <w:rPrChange w:id="920" w:author="juan rivillas" w:date="2022-08-16T13:27:00Z">
              <w:rPr/>
            </w:rPrChange>
          </w:rPr>
          <w:delText xml:space="preserve"> regression </w:delText>
        </w:r>
      </w:del>
      <w:del w:id="921" w:author="juan rivillas" w:date="2022-08-14T17:04:00Z">
        <w:r w:rsidRPr="001E74F4" w:rsidDel="00F50D96">
          <w:rPr>
            <w:color w:val="000000" w:themeColor="text1"/>
            <w:sz w:val="20"/>
            <w:szCs w:val="20"/>
            <w:rPrChange w:id="922" w:author="juan rivillas" w:date="2022-08-16T13:27:00Z">
              <w:rPr/>
            </w:rPrChange>
          </w:rPr>
          <w:delText>are thoroughly discussed.</w:delText>
        </w:r>
      </w:del>
      <w:ins w:id="923" w:author="juan rivillas" w:date="2022-08-14T17:02:00Z">
        <w:r w:rsidR="00F50D96" w:rsidRPr="001E74F4">
          <w:rPr>
            <w:color w:val="000000" w:themeColor="text1"/>
            <w:sz w:val="20"/>
            <w:szCs w:val="20"/>
            <w:rPrChange w:id="924" w:author="juan rivillas" w:date="2022-08-16T13:27:00Z">
              <w:rPr>
                <w:rFonts w:eastAsia="Verdana"/>
                <w:i/>
                <w:iCs/>
                <w:color w:val="23373B"/>
                <w:sz w:val="22"/>
                <w:szCs w:val="22"/>
                <w:lang w:eastAsia="zh-CN"/>
              </w:rPr>
            </w:rPrChange>
          </w:rPr>
          <w:t xml:space="preserve">Exploratory </w:t>
        </w:r>
      </w:ins>
      <w:ins w:id="925" w:author="juan rivillas" w:date="2022-08-14T17:03:00Z">
        <w:r w:rsidR="00F50D96" w:rsidRPr="001E74F4">
          <w:rPr>
            <w:color w:val="000000" w:themeColor="text1"/>
            <w:sz w:val="20"/>
            <w:szCs w:val="20"/>
            <w:rPrChange w:id="926" w:author="juan rivillas" w:date="2022-08-16T13:27:00Z">
              <w:rPr>
                <w:rFonts w:eastAsia="Verdana"/>
                <w:i/>
                <w:iCs/>
                <w:color w:val="23373B"/>
                <w:sz w:val="22"/>
                <w:szCs w:val="22"/>
                <w:lang w:eastAsia="zh-CN"/>
              </w:rPr>
            </w:rPrChange>
          </w:rPr>
          <w:t>d</w:t>
        </w:r>
      </w:ins>
      <w:ins w:id="927" w:author="juan rivillas" w:date="2022-08-14T17:02:00Z">
        <w:r w:rsidR="00F50D96" w:rsidRPr="001E74F4">
          <w:rPr>
            <w:color w:val="000000" w:themeColor="text1"/>
            <w:sz w:val="20"/>
            <w:szCs w:val="20"/>
            <w:rPrChange w:id="928" w:author="juan rivillas" w:date="2022-08-16T13:27:00Z">
              <w:rPr>
                <w:rFonts w:eastAsia="Verdana"/>
                <w:i/>
                <w:iCs/>
                <w:color w:val="23373B"/>
                <w:sz w:val="22"/>
                <w:szCs w:val="22"/>
                <w:lang w:eastAsia="zh-CN"/>
              </w:rPr>
            </w:rPrChange>
          </w:rPr>
          <w:t>ata Analysis</w:t>
        </w:r>
      </w:ins>
      <w:ins w:id="929" w:author="juan rivillas" w:date="2022-08-14T17:03:00Z">
        <w:r w:rsidR="00F50D96" w:rsidRPr="001E74F4">
          <w:rPr>
            <w:color w:val="000000" w:themeColor="text1"/>
            <w:sz w:val="20"/>
            <w:szCs w:val="20"/>
            <w:rPrChange w:id="930" w:author="juan rivillas" w:date="2022-08-16T13:27:00Z">
              <w:rPr>
                <w:rFonts w:eastAsia="Verdana"/>
                <w:i/>
                <w:iCs/>
                <w:color w:val="23373B"/>
                <w:sz w:val="22"/>
                <w:szCs w:val="22"/>
                <w:lang w:eastAsia="zh-CN"/>
              </w:rPr>
            </w:rPrChange>
          </w:rPr>
          <w:t xml:space="preserve"> covers d</w:t>
        </w:r>
      </w:ins>
      <w:ins w:id="931" w:author="juan rivillas" w:date="2022-08-14T17:02:00Z">
        <w:r w:rsidR="00F50D96" w:rsidRPr="001E74F4">
          <w:rPr>
            <w:color w:val="000000" w:themeColor="text1"/>
            <w:sz w:val="20"/>
            <w:szCs w:val="20"/>
            <w:rPrChange w:id="932" w:author="juan rivillas" w:date="2022-08-16T13:27:00Z">
              <w:rPr>
                <w:rFonts w:eastAsia="Verdana"/>
                <w:i/>
                <w:iCs/>
                <w:color w:val="23373B"/>
                <w:sz w:val="22"/>
                <w:szCs w:val="22"/>
                <w:lang w:eastAsia="zh-CN"/>
              </w:rPr>
            </w:rPrChange>
          </w:rPr>
          <w:t>istributions</w:t>
        </w:r>
      </w:ins>
      <w:ins w:id="933" w:author="juan rivillas" w:date="2022-08-14T17:03:00Z">
        <w:r w:rsidR="00F50D96" w:rsidRPr="001E74F4">
          <w:rPr>
            <w:color w:val="000000" w:themeColor="text1"/>
            <w:sz w:val="20"/>
            <w:szCs w:val="20"/>
            <w:rPrChange w:id="934" w:author="juan rivillas" w:date="2022-08-16T13:27:00Z">
              <w:rPr>
                <w:rFonts w:eastAsia="Verdana"/>
                <w:i/>
                <w:iCs/>
                <w:color w:val="23373B"/>
                <w:sz w:val="22"/>
                <w:szCs w:val="22"/>
                <w:lang w:eastAsia="zh-CN"/>
              </w:rPr>
            </w:rPrChange>
          </w:rPr>
          <w:t>, o</w:t>
        </w:r>
      </w:ins>
      <w:ins w:id="935" w:author="juan rivillas" w:date="2022-08-14T17:02:00Z">
        <w:r w:rsidR="00F50D96" w:rsidRPr="001E74F4">
          <w:rPr>
            <w:color w:val="000000" w:themeColor="text1"/>
            <w:sz w:val="20"/>
            <w:szCs w:val="20"/>
            <w:rPrChange w:id="936" w:author="juan rivillas" w:date="2022-08-16T13:27:00Z">
              <w:rPr>
                <w:rFonts w:eastAsia="Verdana"/>
                <w:i/>
                <w:iCs/>
                <w:color w:val="23373B"/>
                <w:sz w:val="22"/>
                <w:szCs w:val="22"/>
                <w:lang w:eastAsia="zh-CN"/>
              </w:rPr>
            </w:rPrChange>
          </w:rPr>
          <w:t>utliers, errors, missing</w:t>
        </w:r>
      </w:ins>
      <w:ins w:id="937" w:author="juan rivillas" w:date="2022-08-14T17:03:00Z">
        <w:r w:rsidR="00F50D96" w:rsidRPr="001E74F4">
          <w:rPr>
            <w:color w:val="000000" w:themeColor="text1"/>
            <w:sz w:val="20"/>
            <w:szCs w:val="20"/>
            <w:rPrChange w:id="938" w:author="juan rivillas" w:date="2022-08-16T13:27:00Z">
              <w:rPr>
                <w:rFonts w:eastAsia="Verdana"/>
                <w:i/>
                <w:iCs/>
                <w:color w:val="23373B"/>
                <w:sz w:val="22"/>
                <w:szCs w:val="22"/>
                <w:lang w:eastAsia="zh-CN"/>
              </w:rPr>
            </w:rPrChange>
          </w:rPr>
          <w:t xml:space="preserve"> </w:t>
        </w:r>
      </w:ins>
      <w:ins w:id="939" w:author="juan rivillas" w:date="2022-08-14T17:02:00Z">
        <w:r w:rsidR="00F50D96" w:rsidRPr="001E74F4">
          <w:rPr>
            <w:color w:val="000000" w:themeColor="text1"/>
            <w:sz w:val="20"/>
            <w:szCs w:val="20"/>
            <w:rPrChange w:id="940" w:author="juan rivillas" w:date="2022-08-16T13:27:00Z">
              <w:rPr>
                <w:rFonts w:eastAsia="Verdana"/>
                <w:i/>
                <w:iCs/>
                <w:color w:val="23373B"/>
                <w:sz w:val="22"/>
                <w:szCs w:val="22"/>
                <w:lang w:eastAsia="zh-CN"/>
              </w:rPr>
            </w:rPrChange>
          </w:rPr>
          <w:t>data</w:t>
        </w:r>
      </w:ins>
      <w:ins w:id="941" w:author="juan rivillas" w:date="2022-08-14T17:03:00Z">
        <w:r w:rsidR="00F50D96" w:rsidRPr="001E74F4">
          <w:rPr>
            <w:color w:val="000000" w:themeColor="text1"/>
            <w:sz w:val="20"/>
            <w:szCs w:val="20"/>
            <w:rPrChange w:id="942" w:author="juan rivillas" w:date="2022-08-16T13:27:00Z">
              <w:rPr>
                <w:rFonts w:eastAsia="Verdana"/>
                <w:i/>
                <w:iCs/>
                <w:color w:val="23373B"/>
                <w:sz w:val="22"/>
                <w:szCs w:val="22"/>
                <w:lang w:eastAsia="zh-CN"/>
              </w:rPr>
            </w:rPrChange>
          </w:rPr>
          <w:t xml:space="preserve">, </w:t>
        </w:r>
      </w:ins>
      <w:ins w:id="943" w:author="juan rivillas" w:date="2022-08-14T17:04:00Z">
        <w:r w:rsidR="00F50D96" w:rsidRPr="001E74F4">
          <w:rPr>
            <w:color w:val="000000" w:themeColor="text1"/>
            <w:sz w:val="20"/>
            <w:szCs w:val="20"/>
            <w:rPrChange w:id="944" w:author="juan rivillas" w:date="2022-08-16T13:27:00Z">
              <w:rPr>
                <w:rFonts w:eastAsia="Verdana"/>
                <w:i/>
                <w:iCs/>
                <w:color w:val="23373B"/>
                <w:sz w:val="22"/>
                <w:szCs w:val="22"/>
                <w:lang w:eastAsia="zh-CN"/>
              </w:rPr>
            </w:rPrChange>
          </w:rPr>
          <w:t>variation,</w:t>
        </w:r>
      </w:ins>
      <w:ins w:id="945" w:author="juan rivillas" w:date="2022-08-14T17:02:00Z">
        <w:r w:rsidR="00F50D96" w:rsidRPr="001E74F4">
          <w:rPr>
            <w:color w:val="000000" w:themeColor="text1"/>
            <w:sz w:val="20"/>
            <w:szCs w:val="20"/>
            <w:rPrChange w:id="946" w:author="juan rivillas" w:date="2022-08-16T13:27:00Z">
              <w:rPr>
                <w:rFonts w:eastAsia="Verdana"/>
                <w:i/>
                <w:iCs/>
                <w:color w:val="23373B"/>
                <w:sz w:val="22"/>
                <w:szCs w:val="22"/>
                <w:lang w:eastAsia="zh-CN"/>
              </w:rPr>
            </w:rPrChange>
          </w:rPr>
          <w:t xml:space="preserve"> and covariation</w:t>
        </w:r>
      </w:ins>
      <w:ins w:id="947" w:author="juan rivillas" w:date="2022-08-14T17:03:00Z">
        <w:r w:rsidR="00F50D96" w:rsidRPr="001E74F4">
          <w:rPr>
            <w:color w:val="000000" w:themeColor="text1"/>
            <w:sz w:val="20"/>
            <w:szCs w:val="20"/>
            <w:rPrChange w:id="948" w:author="juan rivillas" w:date="2022-08-16T13:27:00Z">
              <w:rPr>
                <w:rFonts w:eastAsia="Verdana"/>
                <w:i/>
                <w:iCs/>
                <w:color w:val="23373B"/>
                <w:sz w:val="22"/>
                <w:szCs w:val="22"/>
                <w:lang w:eastAsia="zh-CN"/>
              </w:rPr>
            </w:rPrChange>
          </w:rPr>
          <w:t xml:space="preserve"> and a</w:t>
        </w:r>
      </w:ins>
      <w:ins w:id="949" w:author="juan rivillas" w:date="2022-08-14T17:02:00Z">
        <w:r w:rsidR="00F50D96" w:rsidRPr="001E74F4">
          <w:rPr>
            <w:color w:val="000000" w:themeColor="text1"/>
            <w:sz w:val="20"/>
            <w:szCs w:val="20"/>
            <w:rPrChange w:id="950" w:author="juan rivillas" w:date="2022-08-16T13:27:00Z">
              <w:rPr>
                <w:rFonts w:eastAsia="Verdana"/>
                <w:i/>
                <w:iCs/>
                <w:color w:val="23373B"/>
                <w:sz w:val="22"/>
                <w:szCs w:val="22"/>
                <w:lang w:eastAsia="zh-CN"/>
              </w:rPr>
            </w:rPrChange>
          </w:rPr>
          <w:t>sking questions about</w:t>
        </w:r>
      </w:ins>
      <w:ins w:id="951" w:author="juan rivillas" w:date="2022-08-14T17:03:00Z">
        <w:r w:rsidR="00F50D96" w:rsidRPr="001E74F4">
          <w:rPr>
            <w:color w:val="000000" w:themeColor="text1"/>
            <w:sz w:val="20"/>
            <w:szCs w:val="20"/>
            <w:rPrChange w:id="952" w:author="juan rivillas" w:date="2022-08-16T13:27:00Z">
              <w:rPr>
                <w:rFonts w:eastAsia="Verdana"/>
                <w:i/>
                <w:iCs/>
                <w:color w:val="23373B"/>
                <w:sz w:val="22"/>
                <w:szCs w:val="22"/>
                <w:lang w:eastAsia="zh-CN"/>
              </w:rPr>
            </w:rPrChange>
          </w:rPr>
          <w:t xml:space="preserve"> </w:t>
        </w:r>
      </w:ins>
      <w:ins w:id="953" w:author="juan rivillas" w:date="2022-08-14T17:02:00Z">
        <w:r w:rsidR="00F50D96" w:rsidRPr="001E74F4">
          <w:rPr>
            <w:color w:val="000000" w:themeColor="text1"/>
            <w:sz w:val="20"/>
            <w:szCs w:val="20"/>
            <w:rPrChange w:id="954" w:author="juan rivillas" w:date="2022-08-16T13:27:00Z">
              <w:rPr>
                <w:rFonts w:eastAsia="Verdana"/>
                <w:i/>
                <w:iCs/>
                <w:color w:val="23373B"/>
                <w:sz w:val="22"/>
                <w:szCs w:val="22"/>
                <w:lang w:eastAsia="zh-CN"/>
              </w:rPr>
            </w:rPrChange>
          </w:rPr>
          <w:t>data</w:t>
        </w:r>
      </w:ins>
      <w:ins w:id="955" w:author="juan rivillas" w:date="2022-08-14T17:03:00Z">
        <w:r w:rsidR="00F50D96" w:rsidRPr="001E74F4">
          <w:rPr>
            <w:color w:val="000000" w:themeColor="text1"/>
            <w:sz w:val="20"/>
            <w:szCs w:val="20"/>
            <w:rPrChange w:id="956" w:author="juan rivillas" w:date="2022-08-16T13:27:00Z">
              <w:rPr>
                <w:rFonts w:eastAsia="Verdana"/>
                <w:i/>
                <w:iCs/>
                <w:color w:val="23373B"/>
                <w:sz w:val="22"/>
                <w:szCs w:val="22"/>
                <w:lang w:eastAsia="zh-CN"/>
              </w:rPr>
            </w:rPrChange>
          </w:rPr>
          <w:t xml:space="preserve">. </w:t>
        </w:r>
      </w:ins>
      <w:ins w:id="957" w:author="juan rivillas" w:date="2022-08-14T17:04:00Z">
        <w:r w:rsidR="00F50D96" w:rsidRPr="001E74F4">
          <w:rPr>
            <w:color w:val="000000" w:themeColor="text1"/>
            <w:sz w:val="20"/>
            <w:szCs w:val="20"/>
            <w:rPrChange w:id="958" w:author="juan rivillas" w:date="2022-08-16T13:27:00Z">
              <w:rPr>
                <w:rFonts w:eastAsia="Verdana"/>
                <w:i/>
                <w:iCs/>
                <w:color w:val="23373B"/>
                <w:sz w:val="22"/>
                <w:szCs w:val="22"/>
                <w:lang w:eastAsia="zh-CN"/>
              </w:rPr>
            </w:rPrChange>
          </w:rPr>
          <w:t>G</w:t>
        </w:r>
      </w:ins>
      <w:ins w:id="959" w:author="juan rivillas" w:date="2022-08-14T17:02:00Z">
        <w:r w:rsidR="00F50D96" w:rsidRPr="001E74F4">
          <w:rPr>
            <w:color w:val="000000" w:themeColor="text1"/>
            <w:sz w:val="20"/>
            <w:szCs w:val="20"/>
            <w:rPrChange w:id="960" w:author="juan rivillas" w:date="2022-08-16T13:27:00Z">
              <w:rPr>
                <w:rFonts w:eastAsia="Verdana"/>
                <w:i/>
                <w:iCs/>
                <w:color w:val="23373B"/>
                <w:sz w:val="22"/>
                <w:szCs w:val="22"/>
                <w:lang w:eastAsia="zh-CN"/>
              </w:rPr>
            </w:rPrChange>
          </w:rPr>
          <w:t xml:space="preserve">raphics for </w:t>
        </w:r>
      </w:ins>
      <w:ins w:id="961" w:author="juan rivillas" w:date="2022-08-14T17:04:00Z">
        <w:r w:rsidR="00F50D96" w:rsidRPr="001E74F4">
          <w:rPr>
            <w:color w:val="000000" w:themeColor="text1"/>
            <w:sz w:val="20"/>
            <w:szCs w:val="20"/>
            <w:rPrChange w:id="962" w:author="juan rivillas" w:date="2022-08-16T13:27:00Z">
              <w:rPr>
                <w:rFonts w:eastAsia="Verdana"/>
                <w:i/>
                <w:iCs/>
                <w:color w:val="23373B"/>
                <w:sz w:val="22"/>
                <w:szCs w:val="22"/>
                <w:lang w:eastAsia="zh-CN"/>
              </w:rPr>
            </w:rPrChange>
          </w:rPr>
          <w:t>c</w:t>
        </w:r>
      </w:ins>
      <w:ins w:id="963" w:author="juan rivillas" w:date="2022-08-14T17:02:00Z">
        <w:r w:rsidR="00F50D96" w:rsidRPr="001E74F4">
          <w:rPr>
            <w:color w:val="000000" w:themeColor="text1"/>
            <w:sz w:val="20"/>
            <w:szCs w:val="20"/>
            <w:rPrChange w:id="964" w:author="juan rivillas" w:date="2022-08-16T13:27:00Z">
              <w:rPr>
                <w:rFonts w:eastAsia="Verdana"/>
                <w:i/>
                <w:iCs/>
                <w:color w:val="23373B"/>
                <w:sz w:val="22"/>
                <w:szCs w:val="22"/>
                <w:lang w:eastAsia="zh-CN"/>
              </w:rPr>
            </w:rPrChange>
          </w:rPr>
          <w:t>ommunication</w:t>
        </w:r>
      </w:ins>
      <w:ins w:id="965" w:author="juan rivillas" w:date="2022-08-14T17:04:00Z">
        <w:r w:rsidR="00F50D96" w:rsidRPr="001E74F4">
          <w:rPr>
            <w:color w:val="000000" w:themeColor="text1"/>
            <w:sz w:val="20"/>
            <w:szCs w:val="20"/>
            <w:rPrChange w:id="966" w:author="juan rivillas" w:date="2022-08-16T13:27:00Z">
              <w:rPr>
                <w:rFonts w:eastAsia="Verdana"/>
                <w:i/>
                <w:iCs/>
                <w:color w:val="23373B"/>
                <w:sz w:val="22"/>
                <w:szCs w:val="22"/>
                <w:lang w:eastAsia="zh-CN"/>
              </w:rPr>
            </w:rPrChange>
          </w:rPr>
          <w:t>, including p</w:t>
        </w:r>
      </w:ins>
      <w:ins w:id="967" w:author="juan rivillas" w:date="2022-08-14T17:02:00Z">
        <w:r w:rsidR="00F50D96" w:rsidRPr="001E74F4">
          <w:rPr>
            <w:color w:val="000000" w:themeColor="text1"/>
            <w:sz w:val="20"/>
            <w:szCs w:val="20"/>
            <w:rPrChange w:id="968" w:author="juan rivillas" w:date="2022-08-16T13:27:00Z">
              <w:rPr>
                <w:rFonts w:eastAsia="Verdana"/>
                <w:i/>
                <w:iCs/>
                <w:color w:val="23373B"/>
                <w:sz w:val="22"/>
                <w:szCs w:val="22"/>
                <w:lang w:eastAsia="zh-CN"/>
              </w:rPr>
            </w:rPrChange>
          </w:rPr>
          <w:t>rinciples of data graphics</w:t>
        </w:r>
      </w:ins>
      <w:ins w:id="969" w:author="juan rivillas" w:date="2022-08-14T17:04:00Z">
        <w:r w:rsidR="00F50D96" w:rsidRPr="001E74F4">
          <w:rPr>
            <w:color w:val="000000" w:themeColor="text1"/>
            <w:sz w:val="20"/>
            <w:szCs w:val="20"/>
            <w:rPrChange w:id="970" w:author="juan rivillas" w:date="2022-08-16T13:27:00Z">
              <w:rPr>
                <w:rFonts w:eastAsia="Verdana"/>
                <w:i/>
                <w:iCs/>
                <w:color w:val="23373B"/>
                <w:sz w:val="22"/>
                <w:szCs w:val="22"/>
                <w:lang w:eastAsia="zh-CN"/>
              </w:rPr>
            </w:rPrChange>
          </w:rPr>
          <w:t>, g</w:t>
        </w:r>
      </w:ins>
      <w:ins w:id="971" w:author="juan rivillas" w:date="2022-08-14T17:02:00Z">
        <w:r w:rsidR="00F50D96" w:rsidRPr="001E74F4">
          <w:rPr>
            <w:color w:val="000000" w:themeColor="text1"/>
            <w:sz w:val="20"/>
            <w:szCs w:val="20"/>
            <w:rPrChange w:id="972" w:author="juan rivillas" w:date="2022-08-16T13:27:00Z">
              <w:rPr>
                <w:rFonts w:eastAsia="Verdana"/>
                <w:i/>
                <w:iCs/>
                <w:color w:val="23373B"/>
                <w:sz w:val="22"/>
                <w:szCs w:val="22"/>
                <w:lang w:eastAsia="zh-CN"/>
              </w:rPr>
            </w:rPrChange>
          </w:rPr>
          <w:t>ood and bad practice</w:t>
        </w:r>
      </w:ins>
      <w:ins w:id="973" w:author="juan rivillas" w:date="2022-08-14T17:04:00Z">
        <w:r w:rsidR="00F50D96" w:rsidRPr="001E74F4">
          <w:rPr>
            <w:color w:val="000000" w:themeColor="text1"/>
            <w:sz w:val="20"/>
            <w:szCs w:val="20"/>
            <w:rPrChange w:id="974" w:author="juan rivillas" w:date="2022-08-16T13:27:00Z">
              <w:rPr>
                <w:rFonts w:eastAsia="Verdana"/>
                <w:i/>
                <w:iCs/>
                <w:color w:val="23373B"/>
                <w:sz w:val="22"/>
                <w:szCs w:val="22"/>
                <w:lang w:eastAsia="zh-CN"/>
              </w:rPr>
            </w:rPrChange>
          </w:rPr>
          <w:t xml:space="preserve"> and g</w:t>
        </w:r>
      </w:ins>
      <w:ins w:id="975" w:author="juan rivillas" w:date="2022-08-14T17:02:00Z">
        <w:r w:rsidR="00F50D96" w:rsidRPr="001E74F4">
          <w:rPr>
            <w:color w:val="000000" w:themeColor="text1"/>
            <w:sz w:val="20"/>
            <w:szCs w:val="20"/>
            <w:rPrChange w:id="976" w:author="juan rivillas" w:date="2022-08-16T13:27:00Z">
              <w:rPr>
                <w:rFonts w:eastAsia="Verdana"/>
                <w:i/>
                <w:iCs/>
                <w:color w:val="23373B"/>
                <w:sz w:val="22"/>
                <w:szCs w:val="22"/>
                <w:lang w:eastAsia="zh-CN"/>
              </w:rPr>
            </w:rPrChange>
          </w:rPr>
          <w:t>rammar of graphics</w:t>
        </w:r>
      </w:ins>
      <w:ins w:id="977" w:author="juan rivillas" w:date="2022-08-14T17:04:00Z">
        <w:r w:rsidR="00F50D96" w:rsidRPr="001E74F4">
          <w:rPr>
            <w:color w:val="000000" w:themeColor="text1"/>
            <w:sz w:val="20"/>
            <w:szCs w:val="20"/>
            <w:rPrChange w:id="978" w:author="juan rivillas" w:date="2022-08-16T13:27:00Z">
              <w:rPr>
                <w:rFonts w:eastAsia="Verdana"/>
                <w:i/>
                <w:iCs/>
                <w:color w:val="23373B"/>
                <w:sz w:val="22"/>
                <w:szCs w:val="22"/>
                <w:lang w:eastAsia="zh-CN"/>
              </w:rPr>
            </w:rPrChange>
          </w:rPr>
          <w:t xml:space="preserve"> </w:t>
        </w:r>
        <w:r w:rsidR="00F50D96" w:rsidRPr="001E74F4">
          <w:rPr>
            <w:color w:val="000000" w:themeColor="text1"/>
            <w:sz w:val="20"/>
            <w:szCs w:val="20"/>
            <w:rPrChange w:id="979" w:author="juan rivillas" w:date="2022-08-16T13:27:00Z">
              <w:rPr/>
            </w:rPrChange>
          </w:rPr>
          <w:t>are thoroughly discussed.</w:t>
        </w:r>
      </w:ins>
    </w:p>
    <w:p w14:paraId="6736D5DE" w14:textId="77777777" w:rsidR="00B80FFA" w:rsidRPr="001E74F4" w:rsidRDefault="00B80FFA">
      <w:pPr>
        <w:rPr>
          <w:color w:val="000000" w:themeColor="text1"/>
          <w:sz w:val="20"/>
          <w:szCs w:val="20"/>
          <w:rPrChange w:id="980" w:author="juan rivillas" w:date="2022-08-16T13:27:00Z">
            <w:rPr/>
          </w:rPrChange>
        </w:rPr>
      </w:pPr>
    </w:p>
    <w:p w14:paraId="3DB78389" w14:textId="77777777" w:rsidR="00B80FFA" w:rsidRPr="001E74F4" w:rsidRDefault="00B25728">
      <w:pPr>
        <w:rPr>
          <w:color w:val="000000" w:themeColor="text1"/>
          <w:sz w:val="20"/>
          <w:szCs w:val="20"/>
          <w:rPrChange w:id="981" w:author="juan rivillas" w:date="2022-08-16T13:27:00Z">
            <w:rPr/>
          </w:rPrChange>
        </w:rPr>
      </w:pPr>
      <w:r w:rsidRPr="001E74F4">
        <w:rPr>
          <w:b/>
          <w:color w:val="000000" w:themeColor="text1"/>
          <w:sz w:val="20"/>
          <w:szCs w:val="20"/>
          <w:rPrChange w:id="982" w:author="juan rivillas" w:date="2022-08-16T13:27:00Z">
            <w:rPr>
              <w:b/>
            </w:rPr>
          </w:rPrChange>
        </w:rPr>
        <w:t>Readings</w:t>
      </w:r>
    </w:p>
    <w:p w14:paraId="443DE919" w14:textId="1F96F847" w:rsidR="00B80FFA" w:rsidRPr="001E74F4" w:rsidRDefault="00B25728" w:rsidP="002C13F7">
      <w:pPr>
        <w:rPr>
          <w:ins w:id="983" w:author="juan rivillas" w:date="2022-08-14T17:08:00Z"/>
          <w:color w:val="000000" w:themeColor="text1"/>
          <w:sz w:val="20"/>
          <w:szCs w:val="20"/>
          <w:rPrChange w:id="984" w:author="juan rivillas" w:date="2022-08-16T13:27:00Z">
            <w:rPr>
              <w:ins w:id="985" w:author="juan rivillas" w:date="2022-08-14T17:08:00Z"/>
            </w:rPr>
          </w:rPrChange>
        </w:rPr>
        <w:pPrChange w:id="986" w:author="juan rivillas" w:date="2022-08-14T18:28:00Z">
          <w:pPr>
            <w:numPr>
              <w:numId w:val="3"/>
            </w:numPr>
            <w:ind w:left="720" w:hanging="360"/>
          </w:pPr>
        </w:pPrChange>
      </w:pPr>
      <w:r w:rsidRPr="001E74F4">
        <w:rPr>
          <w:color w:val="000000" w:themeColor="text1"/>
          <w:sz w:val="20"/>
          <w:szCs w:val="20"/>
          <w:rPrChange w:id="987" w:author="juan rivillas" w:date="2022-08-16T13:27:00Z">
            <w:rPr/>
          </w:rPrChange>
        </w:rPr>
        <w:t xml:space="preserve">Chapter </w:t>
      </w:r>
      <w:ins w:id="988" w:author="juan rivillas" w:date="2022-08-14T17:08:00Z">
        <w:r w:rsidR="00CD00B4" w:rsidRPr="001E74F4">
          <w:rPr>
            <w:color w:val="000000" w:themeColor="text1"/>
            <w:sz w:val="20"/>
            <w:szCs w:val="20"/>
            <w:rPrChange w:id="989" w:author="juan rivillas" w:date="2022-08-16T13:27:00Z">
              <w:rPr/>
            </w:rPrChange>
          </w:rPr>
          <w:t>“</w:t>
        </w:r>
      </w:ins>
      <w:del w:id="990" w:author="juan rivillas" w:date="2022-08-14T17:07:00Z">
        <w:r w:rsidRPr="001E74F4" w:rsidDel="00CD00B4">
          <w:rPr>
            <w:color w:val="000000" w:themeColor="text1"/>
            <w:sz w:val="20"/>
            <w:szCs w:val="20"/>
            <w:rPrChange w:id="991" w:author="juan rivillas" w:date="2022-08-16T13:27:00Z">
              <w:rPr/>
            </w:rPrChange>
          </w:rPr>
          <w:delText xml:space="preserve">8 </w:delText>
        </w:r>
      </w:del>
      <w:ins w:id="992" w:author="juan rivillas" w:date="2022-08-14T17:07:00Z">
        <w:r w:rsidR="00CD00B4" w:rsidRPr="001E74F4">
          <w:rPr>
            <w:color w:val="000000" w:themeColor="text1"/>
            <w:sz w:val="20"/>
            <w:szCs w:val="20"/>
            <w:rPrChange w:id="993" w:author="juan rivillas" w:date="2022-08-16T13:27:00Z">
              <w:rPr/>
            </w:rPrChange>
          </w:rPr>
          <w:t>Explore</w:t>
        </w:r>
      </w:ins>
      <w:ins w:id="994" w:author="juan rivillas" w:date="2022-08-14T17:08:00Z">
        <w:r w:rsidR="00CD00B4" w:rsidRPr="001E74F4">
          <w:rPr>
            <w:color w:val="000000" w:themeColor="text1"/>
            <w:sz w:val="20"/>
            <w:szCs w:val="20"/>
            <w:rPrChange w:id="995" w:author="juan rivillas" w:date="2022-08-16T13:27:00Z">
              <w:rPr/>
            </w:rPrChange>
          </w:rPr>
          <w:t>”</w:t>
        </w:r>
      </w:ins>
      <w:ins w:id="996" w:author="juan rivillas" w:date="2022-08-14T17:07:00Z">
        <w:r w:rsidR="00CD00B4" w:rsidRPr="001E74F4">
          <w:rPr>
            <w:color w:val="000000" w:themeColor="text1"/>
            <w:sz w:val="20"/>
            <w:szCs w:val="20"/>
            <w:rPrChange w:id="997" w:author="juan rivillas" w:date="2022-08-16T13:27:00Z">
              <w:rPr/>
            </w:rPrChange>
          </w:rPr>
          <w:t xml:space="preserve"> </w:t>
        </w:r>
      </w:ins>
      <w:r w:rsidRPr="001E74F4">
        <w:rPr>
          <w:color w:val="000000" w:themeColor="text1"/>
          <w:sz w:val="20"/>
          <w:szCs w:val="20"/>
          <w:rPrChange w:id="998" w:author="juan rivillas" w:date="2022-08-16T13:27:00Z">
            <w:rPr/>
          </w:rPrChange>
        </w:rPr>
        <w:t xml:space="preserve">of the </w:t>
      </w:r>
      <w:ins w:id="999" w:author="juan rivillas" w:date="2022-08-14T17:07:00Z">
        <w:r w:rsidR="00CD00B4" w:rsidRPr="001E74F4">
          <w:rPr>
            <w:color w:val="000000" w:themeColor="text1"/>
            <w:sz w:val="20"/>
            <w:szCs w:val="20"/>
            <w:rPrChange w:id="1000" w:author="juan rivillas" w:date="2022-08-16T13:27:00Z">
              <w:rPr/>
            </w:rPrChange>
          </w:rPr>
          <w:t>R for Data Science</w:t>
        </w:r>
      </w:ins>
      <w:del w:id="1001" w:author="juan rivillas" w:date="2022-08-14T17:07:00Z">
        <w:r w:rsidRPr="001E74F4" w:rsidDel="00CD00B4">
          <w:rPr>
            <w:color w:val="000000" w:themeColor="text1"/>
            <w:sz w:val="20"/>
            <w:szCs w:val="20"/>
            <w:rPrChange w:id="1002" w:author="juan rivillas" w:date="2022-08-16T13:27:00Z">
              <w:rPr/>
            </w:rPrChange>
          </w:rPr>
          <w:delText>Intro to Statistics book</w:delText>
        </w:r>
      </w:del>
      <w:ins w:id="1003" w:author="juan rivillas" w:date="2022-08-14T18:28:00Z">
        <w:r w:rsidR="002C13F7" w:rsidRPr="001E74F4">
          <w:rPr>
            <w:color w:val="000000" w:themeColor="text1"/>
            <w:sz w:val="20"/>
            <w:szCs w:val="20"/>
            <w:rPrChange w:id="1004" w:author="juan rivillas" w:date="2022-08-16T13:27:00Z">
              <w:rPr>
                <w:sz w:val="20"/>
                <w:szCs w:val="20"/>
              </w:rPr>
            </w:rPrChange>
          </w:rPr>
          <w:t xml:space="preserve"> and </w:t>
        </w:r>
        <w:r w:rsidR="002C13F7" w:rsidRPr="001E74F4">
          <w:rPr>
            <w:color w:val="000000" w:themeColor="text1"/>
            <w:sz w:val="20"/>
            <w:szCs w:val="20"/>
            <w:rPrChange w:id="1005" w:author="juan rivillas" w:date="2022-08-16T13:27:00Z">
              <w:rPr/>
            </w:rPrChange>
          </w:rPr>
          <w:t>lecture notes</w:t>
        </w:r>
        <w:r w:rsidR="002C13F7" w:rsidRPr="001E74F4">
          <w:rPr>
            <w:color w:val="000000" w:themeColor="text1"/>
            <w:sz w:val="20"/>
            <w:szCs w:val="20"/>
            <w:rPrChange w:id="1006" w:author="juan rivillas" w:date="2022-08-16T13:27:00Z">
              <w:rPr/>
            </w:rPrChange>
          </w:rPr>
          <w:t>.</w:t>
        </w:r>
      </w:ins>
      <w:del w:id="1007" w:author="juan rivillas" w:date="2022-08-14T18:28:00Z">
        <w:r w:rsidRPr="001E74F4" w:rsidDel="002C13F7">
          <w:rPr>
            <w:color w:val="000000" w:themeColor="text1"/>
            <w:sz w:val="20"/>
            <w:szCs w:val="20"/>
            <w:rPrChange w:id="1008" w:author="juan rivillas" w:date="2022-08-16T13:27:00Z">
              <w:rPr/>
            </w:rPrChange>
          </w:rPr>
          <w:delText>.</w:delText>
        </w:r>
      </w:del>
    </w:p>
    <w:p w14:paraId="427CCB81" w14:textId="00C9599D" w:rsidR="00CD00B4" w:rsidRPr="001E74F4" w:rsidRDefault="00CD00B4" w:rsidP="002C13F7">
      <w:pPr>
        <w:rPr>
          <w:color w:val="000000" w:themeColor="text1"/>
          <w:sz w:val="20"/>
          <w:szCs w:val="20"/>
          <w:rPrChange w:id="1009" w:author="juan rivillas" w:date="2022-08-16T13:27:00Z">
            <w:rPr/>
          </w:rPrChange>
        </w:rPr>
        <w:pPrChange w:id="1010" w:author="juan rivillas" w:date="2022-08-14T18:28:00Z">
          <w:pPr>
            <w:numPr>
              <w:numId w:val="3"/>
            </w:numPr>
            <w:ind w:left="720" w:hanging="360"/>
          </w:pPr>
        </w:pPrChange>
      </w:pPr>
      <w:ins w:id="1011" w:author="juan rivillas" w:date="2022-08-14T17:08:00Z">
        <w:r w:rsidRPr="001E74F4">
          <w:rPr>
            <w:color w:val="000000" w:themeColor="text1"/>
            <w:sz w:val="20"/>
            <w:szCs w:val="20"/>
            <w:rPrChange w:id="1012" w:author="juan rivillas" w:date="2022-08-16T13:27:00Z">
              <w:rPr/>
            </w:rPrChange>
          </w:rPr>
          <w:t>Chapter 2</w:t>
        </w:r>
        <w:r w:rsidR="002452A5" w:rsidRPr="001E74F4">
          <w:rPr>
            <w:color w:val="000000" w:themeColor="text1"/>
            <w:sz w:val="20"/>
            <w:szCs w:val="20"/>
            <w:rPrChange w:id="1013" w:author="juan rivillas" w:date="2022-08-16T13:27:00Z">
              <w:rPr/>
            </w:rPrChange>
          </w:rPr>
          <w:t xml:space="preserve"> “</w:t>
        </w:r>
      </w:ins>
      <w:ins w:id="1014" w:author="juan rivillas" w:date="2022-08-14T17:09:00Z">
        <w:r w:rsidR="002452A5" w:rsidRPr="001E74F4">
          <w:rPr>
            <w:color w:val="000000" w:themeColor="text1"/>
            <w:sz w:val="20"/>
            <w:szCs w:val="20"/>
            <w:rPrChange w:id="1015" w:author="juan rivillas" w:date="2022-08-16T13:27:00Z">
              <w:rPr/>
            </w:rPrChange>
          </w:rPr>
          <w:t xml:space="preserve">Understand your data” of the </w:t>
        </w:r>
        <w:r w:rsidR="002452A5" w:rsidRPr="001E74F4">
          <w:rPr>
            <w:color w:val="000000" w:themeColor="text1"/>
            <w:sz w:val="20"/>
            <w:szCs w:val="20"/>
            <w:rPrChange w:id="1016" w:author="juan rivillas" w:date="2022-08-16T13:27:00Z">
              <w:rPr>
                <w:sz w:val="22"/>
                <w:szCs w:val="22"/>
              </w:rPr>
            </w:rPrChange>
          </w:rPr>
          <w:t>Linear Regression Using R</w:t>
        </w:r>
        <w:r w:rsidR="002452A5" w:rsidRPr="001E74F4">
          <w:rPr>
            <w:color w:val="000000" w:themeColor="text1"/>
            <w:sz w:val="20"/>
            <w:szCs w:val="20"/>
            <w:rPrChange w:id="1017" w:author="juan rivillas" w:date="2022-08-16T13:27:00Z">
              <w:rPr>
                <w:sz w:val="22"/>
                <w:szCs w:val="22"/>
              </w:rPr>
            </w:rPrChange>
          </w:rPr>
          <w:t>.</w:t>
        </w:r>
      </w:ins>
    </w:p>
    <w:p w14:paraId="20E5F42E" w14:textId="088423F9" w:rsidR="009426B6" w:rsidRPr="009426B6" w:rsidRDefault="009426B6" w:rsidP="009426B6">
      <w:pPr>
        <w:widowControl w:val="0"/>
        <w:autoSpaceDE w:val="0"/>
        <w:autoSpaceDN w:val="0"/>
        <w:adjustRightInd w:val="0"/>
        <w:jc w:val="both"/>
        <w:rPr>
          <w:ins w:id="1018" w:author="juan rivillas" w:date="2022-08-16T13:53:00Z"/>
          <w:color w:val="000000" w:themeColor="text1"/>
          <w:sz w:val="20"/>
          <w:szCs w:val="20"/>
          <w:rPrChange w:id="1019" w:author="juan rivillas" w:date="2022-08-16T13:54:00Z">
            <w:rPr>
              <w:ins w:id="1020" w:author="juan rivillas" w:date="2022-08-16T13:53:00Z"/>
              <w:noProof/>
              <w:sz w:val="22"/>
              <w:szCs w:val="22"/>
            </w:rPr>
          </w:rPrChange>
        </w:rPr>
      </w:pPr>
      <w:ins w:id="1021" w:author="juan rivillas" w:date="2022-08-16T13:53:00Z">
        <w:r w:rsidRPr="009426B6">
          <w:rPr>
            <w:color w:val="000000" w:themeColor="text1"/>
            <w:sz w:val="20"/>
            <w:szCs w:val="20"/>
            <w:rPrChange w:id="1022" w:author="juan rivillas" w:date="2022-08-16T13:54:00Z">
              <w:rPr>
                <w:noProof/>
                <w:sz w:val="22"/>
                <w:szCs w:val="22"/>
              </w:rPr>
            </w:rPrChange>
          </w:rPr>
          <w:t xml:space="preserve">Chapter </w:t>
        </w:r>
        <w:r w:rsidRPr="009426B6">
          <w:rPr>
            <w:color w:val="000000" w:themeColor="text1"/>
            <w:sz w:val="20"/>
            <w:szCs w:val="20"/>
            <w:rPrChange w:id="1023" w:author="juan rivillas" w:date="2022-08-16T13:54:00Z">
              <w:rPr>
                <w:noProof/>
                <w:sz w:val="22"/>
                <w:szCs w:val="22"/>
              </w:rPr>
            </w:rPrChange>
          </w:rPr>
          <w:t>5</w:t>
        </w:r>
        <w:r w:rsidRPr="009426B6">
          <w:rPr>
            <w:color w:val="000000" w:themeColor="text1"/>
            <w:sz w:val="20"/>
            <w:szCs w:val="20"/>
            <w:rPrChange w:id="1024" w:author="juan rivillas" w:date="2022-08-16T13:54:00Z">
              <w:rPr>
                <w:noProof/>
                <w:sz w:val="22"/>
                <w:szCs w:val="22"/>
              </w:rPr>
            </w:rPrChange>
          </w:rPr>
          <w:t xml:space="preserve"> “</w:t>
        </w:r>
        <w:r w:rsidRPr="009426B6">
          <w:rPr>
            <w:color w:val="000000" w:themeColor="text1"/>
            <w:sz w:val="20"/>
            <w:szCs w:val="20"/>
            <w:rPrChange w:id="1025" w:author="juan rivillas" w:date="2022-08-16T13:54:00Z">
              <w:rPr>
                <w:noProof/>
                <w:sz w:val="22"/>
                <w:szCs w:val="22"/>
              </w:rPr>
            </w:rPrChange>
          </w:rPr>
          <w:t>Data preparation using R tools</w:t>
        </w:r>
        <w:r w:rsidRPr="009426B6">
          <w:rPr>
            <w:color w:val="000000" w:themeColor="text1"/>
            <w:sz w:val="20"/>
            <w:szCs w:val="20"/>
            <w:rPrChange w:id="1026" w:author="juan rivillas" w:date="2022-08-16T13:54:00Z">
              <w:rPr>
                <w:noProof/>
                <w:sz w:val="22"/>
                <w:szCs w:val="22"/>
              </w:rPr>
            </w:rPrChange>
          </w:rPr>
          <w:t>” of the Progression Analysis with R.</w:t>
        </w:r>
      </w:ins>
    </w:p>
    <w:p w14:paraId="1624451E" w14:textId="77777777" w:rsidR="00B80FFA" w:rsidRPr="009426B6" w:rsidRDefault="00B80FFA">
      <w:pPr>
        <w:ind w:left="1080"/>
        <w:rPr>
          <w:color w:val="000000" w:themeColor="text1"/>
          <w:sz w:val="20"/>
          <w:szCs w:val="20"/>
          <w:rPrChange w:id="1027" w:author="juan rivillas" w:date="2022-08-16T13:54:00Z">
            <w:rPr>
              <w:b/>
            </w:rPr>
          </w:rPrChange>
        </w:rPr>
      </w:pPr>
    </w:p>
    <w:p w14:paraId="4A6AA9A6" w14:textId="14A9CF76" w:rsidR="007D295D" w:rsidRPr="001E74F4" w:rsidRDefault="007D295D">
      <w:pPr>
        <w:rPr>
          <w:ins w:id="1028" w:author="juan rivillas" w:date="2022-08-16T13:15:00Z"/>
          <w:b/>
          <w:color w:val="000000" w:themeColor="text1"/>
          <w:sz w:val="20"/>
          <w:szCs w:val="20"/>
          <w:rPrChange w:id="1029" w:author="juan rivillas" w:date="2022-08-16T13:27:00Z">
            <w:rPr>
              <w:ins w:id="1030" w:author="juan rivillas" w:date="2022-08-16T13:15:00Z"/>
              <w:b/>
              <w:color w:val="000000" w:themeColor="text1"/>
              <w:sz w:val="20"/>
              <w:szCs w:val="20"/>
            </w:rPr>
          </w:rPrChange>
        </w:rPr>
      </w:pPr>
      <w:ins w:id="1031" w:author="juan rivillas" w:date="2022-08-16T13:15:00Z">
        <w:r w:rsidRPr="001E74F4">
          <w:rPr>
            <w:b/>
            <w:color w:val="000000" w:themeColor="text1"/>
            <w:sz w:val="20"/>
            <w:szCs w:val="20"/>
            <w:rPrChange w:id="1032" w:author="juan rivillas" w:date="2022-08-16T13:27:00Z">
              <w:rPr>
                <w:b/>
                <w:color w:val="000000" w:themeColor="text1"/>
                <w:sz w:val="20"/>
                <w:szCs w:val="20"/>
              </w:rPr>
            </w:rPrChange>
          </w:rPr>
          <w:t>Packages in R</w:t>
        </w:r>
      </w:ins>
    </w:p>
    <w:p w14:paraId="0F1C02C8" w14:textId="341C9111" w:rsidR="001E74F4" w:rsidRPr="001E74F4" w:rsidRDefault="001E74F4" w:rsidP="001E74F4">
      <w:pPr>
        <w:rPr>
          <w:ins w:id="1033" w:author="juan rivillas" w:date="2022-08-16T13:27:00Z"/>
          <w:color w:val="000000" w:themeColor="text1"/>
          <w:sz w:val="20"/>
          <w:szCs w:val="20"/>
          <w:rPrChange w:id="1034" w:author="juan rivillas" w:date="2022-08-16T13:27:00Z">
            <w:rPr>
              <w:ins w:id="1035" w:author="juan rivillas" w:date="2022-08-16T13:27:00Z"/>
              <w:color w:val="000000" w:themeColor="text1"/>
              <w:sz w:val="20"/>
              <w:szCs w:val="20"/>
            </w:rPr>
          </w:rPrChange>
        </w:rPr>
      </w:pPr>
      <w:ins w:id="1036" w:author="juan rivillas" w:date="2022-08-16T13:27:00Z">
        <w:r w:rsidRPr="001E74F4">
          <w:rPr>
            <w:color w:val="000000" w:themeColor="text1"/>
            <w:sz w:val="20"/>
            <w:szCs w:val="20"/>
            <w:rPrChange w:id="1037" w:author="juan rivillas" w:date="2022-08-16T13:27:00Z">
              <w:rPr>
                <w:color w:val="000000" w:themeColor="text1"/>
                <w:sz w:val="20"/>
                <w:szCs w:val="20"/>
              </w:rPr>
            </w:rPrChange>
          </w:rPr>
          <w:t>L</w:t>
        </w:r>
        <w:r w:rsidRPr="001E74F4">
          <w:rPr>
            <w:color w:val="000000" w:themeColor="text1"/>
            <w:sz w:val="20"/>
            <w:szCs w:val="20"/>
            <w:rPrChange w:id="1038" w:author="juan rivillas" w:date="2022-08-16T13:27:00Z">
              <w:rPr>
                <w:color w:val="000000" w:themeColor="text1"/>
                <w:sz w:val="20"/>
                <w:szCs w:val="20"/>
              </w:rPr>
            </w:rPrChange>
          </w:rPr>
          <w:t>ibrar</w:t>
        </w:r>
      </w:ins>
      <w:ins w:id="1039" w:author="juan rivillas" w:date="2022-08-16T13:29:00Z">
        <w:r>
          <w:rPr>
            <w:color w:val="000000" w:themeColor="text1"/>
            <w:sz w:val="20"/>
            <w:szCs w:val="20"/>
          </w:rPr>
          <w:t>ies</w:t>
        </w:r>
      </w:ins>
      <w:ins w:id="1040" w:author="juan rivillas" w:date="2022-08-16T13:27:00Z">
        <w:r>
          <w:rPr>
            <w:color w:val="000000" w:themeColor="text1"/>
            <w:sz w:val="20"/>
            <w:szCs w:val="20"/>
          </w:rPr>
          <w:t xml:space="preserve"> </w:t>
        </w:r>
        <w:r w:rsidRPr="001E74F4">
          <w:rPr>
            <w:color w:val="000000" w:themeColor="text1"/>
            <w:sz w:val="20"/>
            <w:szCs w:val="20"/>
            <w:rPrChange w:id="1041" w:author="juan rivillas" w:date="2022-08-16T13:27:00Z">
              <w:rPr>
                <w:color w:val="000000" w:themeColor="text1"/>
                <w:sz w:val="20"/>
                <w:szCs w:val="20"/>
              </w:rPr>
            </w:rPrChange>
          </w:rPr>
          <w:t>(</w:t>
        </w:r>
      </w:ins>
      <w:proofErr w:type="spellStart"/>
      <w:ins w:id="1042" w:author="juan rivillas" w:date="2022-08-16T13:46:00Z">
        <w:r w:rsidR="006E662A">
          <w:rPr>
            <w:color w:val="000000" w:themeColor="text1"/>
            <w:sz w:val="21"/>
            <w:szCs w:val="21"/>
          </w:rPr>
          <w:t>readxl</w:t>
        </w:r>
        <w:proofErr w:type="spellEnd"/>
        <w:r w:rsidR="006E662A">
          <w:rPr>
            <w:color w:val="000000" w:themeColor="text1"/>
            <w:sz w:val="21"/>
            <w:szCs w:val="21"/>
          </w:rPr>
          <w:t xml:space="preserve">, </w:t>
        </w:r>
      </w:ins>
      <w:proofErr w:type="spellStart"/>
      <w:ins w:id="1043" w:author="juan rivillas" w:date="2022-08-16T13:28:00Z">
        <w:r w:rsidRPr="00134189">
          <w:rPr>
            <w:color w:val="000000" w:themeColor="text1"/>
            <w:sz w:val="20"/>
            <w:szCs w:val="20"/>
          </w:rPr>
          <w:t>dplyr</w:t>
        </w:r>
        <w:proofErr w:type="spellEnd"/>
        <w:r>
          <w:rPr>
            <w:color w:val="000000" w:themeColor="text1"/>
            <w:sz w:val="20"/>
            <w:szCs w:val="20"/>
          </w:rPr>
          <w:t xml:space="preserve">, </w:t>
        </w:r>
        <w:proofErr w:type="spellStart"/>
        <w:r w:rsidRPr="00134189">
          <w:rPr>
            <w:color w:val="000000" w:themeColor="text1"/>
            <w:sz w:val="20"/>
            <w:szCs w:val="20"/>
          </w:rPr>
          <w:t>devtools</w:t>
        </w:r>
      </w:ins>
      <w:proofErr w:type="spellEnd"/>
      <w:ins w:id="1044" w:author="juan rivillas" w:date="2022-08-16T13:30:00Z">
        <w:r>
          <w:rPr>
            <w:color w:val="000000" w:themeColor="text1"/>
            <w:sz w:val="20"/>
            <w:szCs w:val="20"/>
          </w:rPr>
          <w:t xml:space="preserve">, </w:t>
        </w:r>
      </w:ins>
      <w:ins w:id="1045" w:author="juan rivillas" w:date="2022-08-16T13:48:00Z">
        <w:r w:rsidR="008240D0">
          <w:rPr>
            <w:color w:val="000000" w:themeColor="text1"/>
            <w:sz w:val="20"/>
            <w:szCs w:val="20"/>
          </w:rPr>
          <w:t xml:space="preserve">Amelia, </w:t>
        </w:r>
      </w:ins>
      <w:proofErr w:type="spellStart"/>
      <w:ins w:id="1046" w:author="juan rivillas" w:date="2022-08-16T13:30:00Z">
        <w:r w:rsidRPr="001E74F4">
          <w:rPr>
            <w:color w:val="000000" w:themeColor="text1"/>
            <w:sz w:val="20"/>
            <w:szCs w:val="20"/>
          </w:rPr>
          <w:t>ggstatsplot</w:t>
        </w:r>
        <w:proofErr w:type="spellEnd"/>
        <w:r>
          <w:rPr>
            <w:color w:val="000000" w:themeColor="text1"/>
            <w:sz w:val="20"/>
            <w:szCs w:val="20"/>
          </w:rPr>
          <w:t xml:space="preserve">, </w:t>
        </w:r>
      </w:ins>
      <w:proofErr w:type="spellStart"/>
      <w:ins w:id="1047" w:author="juan rivillas" w:date="2022-08-16T13:33:00Z">
        <w:r w:rsidR="00AB59C6" w:rsidRPr="00AB59C6">
          <w:rPr>
            <w:color w:val="000000" w:themeColor="text1"/>
            <w:sz w:val="20"/>
            <w:szCs w:val="20"/>
          </w:rPr>
          <w:t>DescTools</w:t>
        </w:r>
        <w:proofErr w:type="spellEnd"/>
        <w:r w:rsidR="00AB59C6" w:rsidRPr="00AB59C6">
          <w:rPr>
            <w:color w:val="000000" w:themeColor="text1"/>
            <w:sz w:val="20"/>
            <w:szCs w:val="20"/>
          </w:rPr>
          <w:t xml:space="preserve"> </w:t>
        </w:r>
        <w:r w:rsidR="00AB59C6">
          <w:rPr>
            <w:color w:val="000000" w:themeColor="text1"/>
            <w:sz w:val="20"/>
            <w:szCs w:val="20"/>
          </w:rPr>
          <w:t xml:space="preserve">, </w:t>
        </w:r>
      </w:ins>
      <w:ins w:id="1048" w:author="juan rivillas" w:date="2022-08-16T13:30:00Z">
        <w:r>
          <w:rPr>
            <w:color w:val="000000" w:themeColor="text1"/>
            <w:sz w:val="20"/>
            <w:szCs w:val="20"/>
          </w:rPr>
          <w:t>table1</w:t>
        </w:r>
      </w:ins>
      <w:ins w:id="1049" w:author="juan rivillas" w:date="2022-08-16T13:28:00Z">
        <w:r w:rsidRPr="00134189">
          <w:rPr>
            <w:color w:val="000000" w:themeColor="text1"/>
            <w:sz w:val="20"/>
            <w:szCs w:val="20"/>
          </w:rPr>
          <w:t>)</w:t>
        </w:r>
      </w:ins>
    </w:p>
    <w:p w14:paraId="03814B41" w14:textId="77777777" w:rsidR="001E74F4" w:rsidRPr="001E74F4" w:rsidRDefault="001E74F4" w:rsidP="001E74F4">
      <w:pPr>
        <w:rPr>
          <w:ins w:id="1050" w:author="juan rivillas" w:date="2022-08-16T13:15:00Z"/>
          <w:b/>
          <w:color w:val="000000" w:themeColor="text1"/>
          <w:sz w:val="20"/>
          <w:szCs w:val="20"/>
          <w:rPrChange w:id="1051" w:author="juan rivillas" w:date="2022-08-16T13:27:00Z">
            <w:rPr>
              <w:ins w:id="1052" w:author="juan rivillas" w:date="2022-08-16T13:15:00Z"/>
              <w:b/>
              <w:color w:val="000000" w:themeColor="text1"/>
              <w:sz w:val="20"/>
              <w:szCs w:val="20"/>
            </w:rPr>
          </w:rPrChange>
        </w:rPr>
      </w:pPr>
    </w:p>
    <w:p w14:paraId="087C4BFF" w14:textId="78FB2CDA" w:rsidR="00B80FFA" w:rsidRPr="001E74F4" w:rsidRDefault="00B25728">
      <w:pPr>
        <w:rPr>
          <w:color w:val="000000" w:themeColor="text1"/>
          <w:sz w:val="20"/>
          <w:szCs w:val="20"/>
          <w:rPrChange w:id="1053" w:author="juan rivillas" w:date="2022-08-16T13:27:00Z">
            <w:rPr/>
          </w:rPrChange>
        </w:rPr>
      </w:pPr>
      <w:r w:rsidRPr="001E74F4">
        <w:rPr>
          <w:b/>
          <w:color w:val="000000" w:themeColor="text1"/>
          <w:sz w:val="20"/>
          <w:szCs w:val="20"/>
          <w:rPrChange w:id="1054" w:author="juan rivillas" w:date="2022-08-16T13:27:00Z">
            <w:rPr>
              <w:b/>
            </w:rPr>
          </w:rPrChange>
        </w:rPr>
        <w:t xml:space="preserve">Lab   </w:t>
      </w:r>
      <w:del w:id="1055" w:author="juan rivillas" w:date="2022-08-14T18:29:00Z">
        <w:r w:rsidRPr="001E74F4" w:rsidDel="002C13F7">
          <w:rPr>
            <w:b/>
            <w:color w:val="000000" w:themeColor="text1"/>
            <w:sz w:val="20"/>
            <w:szCs w:val="20"/>
            <w:rPrChange w:id="1056" w:author="juan rivillas" w:date="2022-08-16T13:27:00Z">
              <w:rPr>
                <w:b/>
              </w:rPr>
            </w:rPrChange>
          </w:rPr>
          <w:delText xml:space="preserve">  </w:delText>
        </w:r>
        <w:r w:rsidRPr="001E74F4" w:rsidDel="002C13F7">
          <w:rPr>
            <w:color w:val="000000" w:themeColor="text1"/>
            <w:sz w:val="20"/>
            <w:szCs w:val="20"/>
            <w:rPrChange w:id="1057" w:author="juan rivillas" w:date="2022-08-16T13:27:00Z">
              <w:rPr/>
            </w:rPrChange>
          </w:rPr>
          <w:delText>[Group A 31 August 2020 15:15 – 17:00</w:delText>
        </w:r>
      </w:del>
    </w:p>
    <w:p w14:paraId="24C2EB81" w14:textId="6C019815" w:rsidR="002C13F7" w:rsidRPr="001E74F4" w:rsidRDefault="002C13F7">
      <w:pPr>
        <w:rPr>
          <w:ins w:id="1058" w:author="juan rivillas" w:date="2022-08-14T18:29:00Z"/>
          <w:color w:val="000000" w:themeColor="text1"/>
          <w:sz w:val="20"/>
          <w:szCs w:val="20"/>
          <w:rPrChange w:id="1059" w:author="juan rivillas" w:date="2022-08-16T13:27:00Z">
            <w:rPr>
              <w:ins w:id="1060" w:author="juan rivillas" w:date="2022-08-14T18:29:00Z"/>
              <w:color w:val="FF0000"/>
              <w:sz w:val="20"/>
              <w:szCs w:val="20"/>
            </w:rPr>
          </w:rPrChange>
        </w:rPr>
      </w:pPr>
      <w:ins w:id="1061" w:author="juan rivillas" w:date="2022-08-14T18:29:00Z">
        <w:r w:rsidRPr="001E74F4">
          <w:rPr>
            <w:color w:val="000000" w:themeColor="text1"/>
            <w:sz w:val="20"/>
            <w:szCs w:val="20"/>
            <w:rPrChange w:id="1062" w:author="juan rivillas" w:date="2022-08-16T13:27:00Z">
              <w:rPr>
                <w:color w:val="FF0000"/>
                <w:sz w:val="20"/>
                <w:szCs w:val="20"/>
              </w:rPr>
            </w:rPrChange>
          </w:rPr>
          <w:t xml:space="preserve">Group A </w:t>
        </w:r>
      </w:ins>
      <w:ins w:id="1063" w:author="juan rivillas" w:date="2022-08-16T11:51:00Z">
        <w:r w:rsidR="00BC781A" w:rsidRPr="001E74F4">
          <w:rPr>
            <w:color w:val="000000" w:themeColor="text1"/>
            <w:sz w:val="20"/>
            <w:szCs w:val="20"/>
            <w:rPrChange w:id="1064" w:author="juan rivillas" w:date="2022-08-16T13:27:00Z">
              <w:rPr>
                <w:color w:val="FF0000"/>
                <w:sz w:val="20"/>
                <w:szCs w:val="20"/>
              </w:rPr>
            </w:rPrChange>
          </w:rPr>
          <w:t>9</w:t>
        </w:r>
      </w:ins>
      <w:ins w:id="1065" w:author="juan rivillas" w:date="2022-08-14T18:29:00Z">
        <w:r w:rsidRPr="001E74F4">
          <w:rPr>
            <w:color w:val="000000" w:themeColor="text1"/>
            <w:sz w:val="20"/>
            <w:szCs w:val="20"/>
            <w:rPrChange w:id="1066" w:author="juan rivillas" w:date="2022-08-16T13:27:00Z">
              <w:rPr>
                <w:color w:val="FF0000"/>
                <w:sz w:val="20"/>
                <w:szCs w:val="20"/>
              </w:rPr>
            </w:rPrChange>
          </w:rPr>
          <w:t xml:space="preserve"> </w:t>
        </w:r>
      </w:ins>
      <w:ins w:id="1067" w:author="juan rivillas" w:date="2022-08-16T11:51:00Z">
        <w:r w:rsidR="00BC781A" w:rsidRPr="001E74F4">
          <w:rPr>
            <w:color w:val="000000" w:themeColor="text1"/>
            <w:sz w:val="20"/>
            <w:szCs w:val="20"/>
            <w:rPrChange w:id="1068" w:author="juan rivillas" w:date="2022-08-16T13:27:00Z">
              <w:rPr>
                <w:color w:val="FF0000"/>
                <w:sz w:val="20"/>
                <w:szCs w:val="20"/>
              </w:rPr>
            </w:rPrChange>
          </w:rPr>
          <w:t>September</w:t>
        </w:r>
      </w:ins>
      <w:ins w:id="1069" w:author="juan rivillas" w:date="2022-08-14T18:29:00Z">
        <w:r w:rsidRPr="001E74F4">
          <w:rPr>
            <w:color w:val="000000" w:themeColor="text1"/>
            <w:sz w:val="20"/>
            <w:szCs w:val="20"/>
            <w:rPrChange w:id="1070" w:author="juan rivillas" w:date="2022-08-16T13:27:00Z">
              <w:rPr>
                <w:color w:val="FF0000"/>
                <w:sz w:val="20"/>
                <w:szCs w:val="20"/>
              </w:rPr>
            </w:rPrChange>
          </w:rPr>
          <w:t xml:space="preserve"> 202</w:t>
        </w:r>
      </w:ins>
      <w:ins w:id="1071" w:author="juan rivillas" w:date="2022-08-16T11:51:00Z">
        <w:r w:rsidR="00BC781A" w:rsidRPr="001E74F4">
          <w:rPr>
            <w:color w:val="000000" w:themeColor="text1"/>
            <w:sz w:val="20"/>
            <w:szCs w:val="20"/>
            <w:rPrChange w:id="1072" w:author="juan rivillas" w:date="2022-08-16T13:27:00Z">
              <w:rPr>
                <w:color w:val="FF0000"/>
                <w:sz w:val="20"/>
                <w:szCs w:val="20"/>
              </w:rPr>
            </w:rPrChange>
          </w:rPr>
          <w:t>2</w:t>
        </w:r>
      </w:ins>
      <w:ins w:id="1073" w:author="juan rivillas" w:date="2022-08-14T18:29:00Z">
        <w:r w:rsidRPr="001E74F4">
          <w:rPr>
            <w:color w:val="000000" w:themeColor="text1"/>
            <w:sz w:val="20"/>
            <w:szCs w:val="20"/>
            <w:rPrChange w:id="1074" w:author="juan rivillas" w:date="2022-08-16T13:27:00Z">
              <w:rPr>
                <w:color w:val="FF0000"/>
                <w:sz w:val="20"/>
                <w:szCs w:val="20"/>
              </w:rPr>
            </w:rPrChange>
          </w:rPr>
          <w:t xml:space="preserve"> </w:t>
        </w:r>
      </w:ins>
      <w:ins w:id="1075" w:author="juan rivillas" w:date="2022-08-16T11:52:00Z">
        <w:r w:rsidR="00BC781A" w:rsidRPr="001E74F4">
          <w:rPr>
            <w:color w:val="000000" w:themeColor="text1"/>
            <w:sz w:val="20"/>
            <w:szCs w:val="20"/>
            <w:rPrChange w:id="1076" w:author="juan rivillas" w:date="2022-08-16T13:27:00Z">
              <w:rPr>
                <w:color w:val="FF0000"/>
                <w:sz w:val="20"/>
                <w:szCs w:val="20"/>
              </w:rPr>
            </w:rPrChange>
          </w:rPr>
          <w:t>8:45- 10:30</w:t>
        </w:r>
      </w:ins>
    </w:p>
    <w:p w14:paraId="26C9A1E9" w14:textId="470DE73C" w:rsidR="002E4BE9" w:rsidRPr="001E74F4" w:rsidRDefault="00B25728">
      <w:pPr>
        <w:rPr>
          <w:ins w:id="1077" w:author="juan rivillas" w:date="2022-08-14T17:10:00Z"/>
          <w:color w:val="000000" w:themeColor="text1"/>
          <w:sz w:val="20"/>
          <w:szCs w:val="20"/>
          <w:rPrChange w:id="1078" w:author="juan rivillas" w:date="2022-08-16T13:27:00Z">
            <w:rPr>
              <w:ins w:id="1079" w:author="juan rivillas" w:date="2022-08-14T17:10:00Z"/>
            </w:rPr>
          </w:rPrChange>
        </w:rPr>
      </w:pPr>
      <w:del w:id="1080" w:author="juan rivillas" w:date="2022-08-14T18:28:00Z">
        <w:r w:rsidRPr="001E74F4" w:rsidDel="002C13F7">
          <w:rPr>
            <w:color w:val="000000" w:themeColor="text1"/>
            <w:sz w:val="20"/>
            <w:szCs w:val="20"/>
            <w:rPrChange w:id="1081" w:author="juan rivillas" w:date="2022-08-16T13:27:00Z">
              <w:rPr/>
            </w:rPrChange>
          </w:rPr>
          <w:tab/>
          <w:delText xml:space="preserve"> </w:delText>
        </w:r>
      </w:del>
      <w:r w:rsidRPr="001E74F4">
        <w:rPr>
          <w:color w:val="000000" w:themeColor="text1"/>
          <w:sz w:val="20"/>
          <w:szCs w:val="20"/>
          <w:rPrChange w:id="1082" w:author="juan rivillas" w:date="2022-08-16T13:27:00Z">
            <w:rPr/>
          </w:rPrChange>
        </w:rPr>
        <w:t xml:space="preserve">Group B </w:t>
      </w:r>
      <w:ins w:id="1083" w:author="juan rivillas" w:date="2022-08-16T11:51:00Z">
        <w:r w:rsidR="00BC781A" w:rsidRPr="001E74F4">
          <w:rPr>
            <w:color w:val="000000" w:themeColor="text1"/>
            <w:sz w:val="20"/>
            <w:szCs w:val="20"/>
            <w:rPrChange w:id="1084" w:author="juan rivillas" w:date="2022-08-16T13:27:00Z">
              <w:rPr>
                <w:color w:val="FF0000"/>
                <w:sz w:val="20"/>
                <w:szCs w:val="20"/>
              </w:rPr>
            </w:rPrChange>
          </w:rPr>
          <w:t>9</w:t>
        </w:r>
      </w:ins>
      <w:del w:id="1085" w:author="juan rivillas" w:date="2022-08-16T11:51:00Z">
        <w:r w:rsidRPr="001E74F4" w:rsidDel="00BC781A">
          <w:rPr>
            <w:color w:val="000000" w:themeColor="text1"/>
            <w:sz w:val="20"/>
            <w:szCs w:val="20"/>
            <w:rPrChange w:id="1086" w:author="juan rivillas" w:date="2022-08-16T13:27:00Z">
              <w:rPr/>
            </w:rPrChange>
          </w:rPr>
          <w:delText>1</w:delText>
        </w:r>
      </w:del>
      <w:r w:rsidRPr="001E74F4">
        <w:rPr>
          <w:color w:val="000000" w:themeColor="text1"/>
          <w:sz w:val="20"/>
          <w:szCs w:val="20"/>
          <w:rPrChange w:id="1087" w:author="juan rivillas" w:date="2022-08-16T13:27:00Z">
            <w:rPr/>
          </w:rPrChange>
        </w:rPr>
        <w:t xml:space="preserve"> September 202</w:t>
      </w:r>
      <w:ins w:id="1088" w:author="juan rivillas" w:date="2022-08-16T11:51:00Z">
        <w:r w:rsidR="00BC781A" w:rsidRPr="001E74F4">
          <w:rPr>
            <w:color w:val="000000" w:themeColor="text1"/>
            <w:sz w:val="20"/>
            <w:szCs w:val="20"/>
            <w:rPrChange w:id="1089" w:author="juan rivillas" w:date="2022-08-16T13:27:00Z">
              <w:rPr>
                <w:color w:val="FF0000"/>
                <w:sz w:val="20"/>
                <w:szCs w:val="20"/>
              </w:rPr>
            </w:rPrChange>
          </w:rPr>
          <w:t>2</w:t>
        </w:r>
      </w:ins>
      <w:del w:id="1090" w:author="juan rivillas" w:date="2022-08-16T11:51:00Z">
        <w:r w:rsidRPr="001E74F4" w:rsidDel="00BC781A">
          <w:rPr>
            <w:color w:val="000000" w:themeColor="text1"/>
            <w:sz w:val="20"/>
            <w:szCs w:val="20"/>
            <w:rPrChange w:id="1091" w:author="juan rivillas" w:date="2022-08-16T13:27:00Z">
              <w:rPr/>
            </w:rPrChange>
          </w:rPr>
          <w:delText>0</w:delText>
        </w:r>
      </w:del>
      <w:r w:rsidRPr="001E74F4">
        <w:rPr>
          <w:color w:val="000000" w:themeColor="text1"/>
          <w:sz w:val="20"/>
          <w:szCs w:val="20"/>
          <w:rPrChange w:id="1092" w:author="juan rivillas" w:date="2022-08-16T13:27:00Z">
            <w:rPr/>
          </w:rPrChange>
        </w:rPr>
        <w:t xml:space="preserve"> 10:45- 12:30</w:t>
      </w:r>
    </w:p>
    <w:p w14:paraId="237C1CAD" w14:textId="1752EC01" w:rsidR="00B80FFA" w:rsidRPr="001E74F4" w:rsidRDefault="002E4BE9" w:rsidP="002C13F7">
      <w:pPr>
        <w:rPr>
          <w:color w:val="000000" w:themeColor="text1"/>
          <w:sz w:val="20"/>
          <w:szCs w:val="20"/>
          <w:rPrChange w:id="1093" w:author="juan rivillas" w:date="2022-08-16T13:27:00Z">
            <w:rPr/>
          </w:rPrChange>
        </w:rPr>
        <w:pPrChange w:id="1094" w:author="juan rivillas" w:date="2022-08-14T18:29:00Z">
          <w:pPr/>
        </w:pPrChange>
      </w:pPr>
      <w:ins w:id="1095" w:author="juan rivillas" w:date="2022-08-14T17:10:00Z">
        <w:r w:rsidRPr="001E74F4">
          <w:rPr>
            <w:color w:val="000000" w:themeColor="text1"/>
            <w:sz w:val="20"/>
            <w:szCs w:val="20"/>
            <w:rPrChange w:id="1096" w:author="juan rivillas" w:date="2022-08-16T13:27:00Z">
              <w:rPr/>
            </w:rPrChange>
          </w:rPr>
          <w:t xml:space="preserve">Group </w:t>
        </w:r>
        <w:r w:rsidRPr="001E74F4">
          <w:rPr>
            <w:color w:val="000000" w:themeColor="text1"/>
            <w:sz w:val="20"/>
            <w:szCs w:val="20"/>
            <w:rPrChange w:id="1097" w:author="juan rivillas" w:date="2022-08-16T13:27:00Z">
              <w:rPr/>
            </w:rPrChange>
          </w:rPr>
          <w:t>C</w:t>
        </w:r>
        <w:r w:rsidRPr="001E74F4">
          <w:rPr>
            <w:color w:val="000000" w:themeColor="text1"/>
            <w:sz w:val="20"/>
            <w:szCs w:val="20"/>
            <w:rPrChange w:id="1098" w:author="juan rivillas" w:date="2022-08-16T13:27:00Z">
              <w:rPr/>
            </w:rPrChange>
          </w:rPr>
          <w:t xml:space="preserve"> </w:t>
        </w:r>
      </w:ins>
      <w:ins w:id="1099" w:author="juan rivillas" w:date="2022-08-16T11:51:00Z">
        <w:r w:rsidR="00BC781A" w:rsidRPr="001E74F4">
          <w:rPr>
            <w:color w:val="000000" w:themeColor="text1"/>
            <w:sz w:val="20"/>
            <w:szCs w:val="20"/>
            <w:rPrChange w:id="1100" w:author="juan rivillas" w:date="2022-08-16T13:27:00Z">
              <w:rPr>
                <w:color w:val="FF0000"/>
                <w:sz w:val="20"/>
                <w:szCs w:val="20"/>
              </w:rPr>
            </w:rPrChange>
          </w:rPr>
          <w:t>7</w:t>
        </w:r>
      </w:ins>
      <w:ins w:id="1101" w:author="juan rivillas" w:date="2022-08-14T17:10:00Z">
        <w:r w:rsidRPr="001E74F4">
          <w:rPr>
            <w:color w:val="000000" w:themeColor="text1"/>
            <w:sz w:val="20"/>
            <w:szCs w:val="20"/>
            <w:rPrChange w:id="1102" w:author="juan rivillas" w:date="2022-08-16T13:27:00Z">
              <w:rPr/>
            </w:rPrChange>
          </w:rPr>
          <w:t xml:space="preserve"> September 202</w:t>
        </w:r>
      </w:ins>
      <w:ins w:id="1103" w:author="juan rivillas" w:date="2022-08-16T11:51:00Z">
        <w:r w:rsidR="00BC781A" w:rsidRPr="001E74F4">
          <w:rPr>
            <w:color w:val="000000" w:themeColor="text1"/>
            <w:sz w:val="20"/>
            <w:szCs w:val="20"/>
            <w:rPrChange w:id="1104" w:author="juan rivillas" w:date="2022-08-16T13:27:00Z">
              <w:rPr>
                <w:color w:val="FF0000"/>
                <w:sz w:val="20"/>
                <w:szCs w:val="20"/>
              </w:rPr>
            </w:rPrChange>
          </w:rPr>
          <w:t>2</w:t>
        </w:r>
      </w:ins>
      <w:ins w:id="1105" w:author="juan rivillas" w:date="2022-08-14T17:10:00Z">
        <w:r w:rsidRPr="001E74F4">
          <w:rPr>
            <w:color w:val="000000" w:themeColor="text1"/>
            <w:sz w:val="20"/>
            <w:szCs w:val="20"/>
            <w:rPrChange w:id="1106" w:author="juan rivillas" w:date="2022-08-16T13:27:00Z">
              <w:rPr/>
            </w:rPrChange>
          </w:rPr>
          <w:t xml:space="preserve"> </w:t>
        </w:r>
      </w:ins>
      <w:ins w:id="1107" w:author="juan rivillas" w:date="2022-08-16T11:51:00Z">
        <w:r w:rsidR="00BC781A" w:rsidRPr="001E74F4">
          <w:rPr>
            <w:color w:val="000000" w:themeColor="text1"/>
            <w:sz w:val="20"/>
            <w:szCs w:val="20"/>
            <w:rPrChange w:id="1108" w:author="juan rivillas" w:date="2022-08-16T13:27:00Z">
              <w:rPr>
                <w:color w:val="FF0000"/>
                <w:sz w:val="20"/>
                <w:szCs w:val="20"/>
              </w:rPr>
            </w:rPrChange>
          </w:rPr>
          <w:t>8</w:t>
        </w:r>
      </w:ins>
      <w:ins w:id="1109" w:author="juan rivillas" w:date="2022-08-14T17:10:00Z">
        <w:r w:rsidRPr="001E74F4">
          <w:rPr>
            <w:color w:val="000000" w:themeColor="text1"/>
            <w:sz w:val="20"/>
            <w:szCs w:val="20"/>
            <w:rPrChange w:id="1110" w:author="juan rivillas" w:date="2022-08-16T13:27:00Z">
              <w:rPr/>
            </w:rPrChange>
          </w:rPr>
          <w:t>:45- 1</w:t>
        </w:r>
      </w:ins>
      <w:ins w:id="1111" w:author="juan rivillas" w:date="2022-08-16T11:52:00Z">
        <w:r w:rsidR="00BC781A" w:rsidRPr="001E74F4">
          <w:rPr>
            <w:color w:val="000000" w:themeColor="text1"/>
            <w:sz w:val="20"/>
            <w:szCs w:val="20"/>
            <w:rPrChange w:id="1112" w:author="juan rivillas" w:date="2022-08-16T13:27:00Z">
              <w:rPr>
                <w:color w:val="FF0000"/>
                <w:sz w:val="20"/>
                <w:szCs w:val="20"/>
              </w:rPr>
            </w:rPrChange>
          </w:rPr>
          <w:t>0</w:t>
        </w:r>
      </w:ins>
      <w:ins w:id="1113" w:author="juan rivillas" w:date="2022-08-14T17:10:00Z">
        <w:r w:rsidRPr="001E74F4">
          <w:rPr>
            <w:color w:val="000000" w:themeColor="text1"/>
            <w:sz w:val="20"/>
            <w:szCs w:val="20"/>
            <w:rPrChange w:id="1114" w:author="juan rivillas" w:date="2022-08-16T13:27:00Z">
              <w:rPr/>
            </w:rPrChange>
          </w:rPr>
          <w:t>:30</w:t>
        </w:r>
      </w:ins>
      <w:del w:id="1115" w:author="juan rivillas" w:date="2022-08-16T11:51:00Z">
        <w:r w:rsidR="00B25728" w:rsidRPr="001E74F4" w:rsidDel="00BC781A">
          <w:rPr>
            <w:color w:val="000000" w:themeColor="text1"/>
            <w:sz w:val="20"/>
            <w:szCs w:val="20"/>
            <w:rPrChange w:id="1116" w:author="juan rivillas" w:date="2022-08-16T13:27:00Z">
              <w:rPr/>
            </w:rPrChange>
          </w:rPr>
          <w:delText>]</w:delText>
        </w:r>
      </w:del>
    </w:p>
    <w:p w14:paraId="6B64E4AC" w14:textId="77777777" w:rsidR="00B80FFA" w:rsidRPr="001E74F4" w:rsidRDefault="00B80FFA">
      <w:pPr>
        <w:rPr>
          <w:sz w:val="20"/>
          <w:szCs w:val="20"/>
          <w:rPrChange w:id="1117" w:author="juan rivillas" w:date="2022-08-16T13:27:00Z">
            <w:rPr/>
          </w:rPrChange>
        </w:rPr>
      </w:pPr>
    </w:p>
    <w:p w14:paraId="18A593CC" w14:textId="196B52E7" w:rsidR="00B80FFA" w:rsidRPr="001E74F4" w:rsidRDefault="00B25728">
      <w:pPr>
        <w:rPr>
          <w:sz w:val="20"/>
          <w:szCs w:val="20"/>
          <w:rPrChange w:id="1118" w:author="juan rivillas" w:date="2022-08-16T13:27:00Z">
            <w:rPr/>
          </w:rPrChange>
        </w:rPr>
      </w:pPr>
      <w:r w:rsidRPr="001E74F4">
        <w:rPr>
          <w:sz w:val="20"/>
          <w:szCs w:val="20"/>
          <w:rPrChange w:id="1119" w:author="juan rivillas" w:date="2022-08-16T13:27:00Z">
            <w:rPr/>
          </w:rPrChange>
        </w:rPr>
        <w:t xml:space="preserve">The lab continues where the lecture stops and allows students to practice </w:t>
      </w:r>
      <w:ins w:id="1120" w:author="juan rivillas" w:date="2022-08-14T17:32:00Z">
        <w:r w:rsidR="004370CA" w:rsidRPr="001E74F4">
          <w:rPr>
            <w:sz w:val="20"/>
            <w:szCs w:val="20"/>
            <w:rPrChange w:id="1121" w:author="juan rivillas" w:date="2022-08-16T13:27:00Z">
              <w:rPr/>
            </w:rPrChange>
          </w:rPr>
          <w:t xml:space="preserve">preparing data for analysis </w:t>
        </w:r>
      </w:ins>
      <w:del w:id="1122" w:author="juan rivillas" w:date="2022-08-14T17:32:00Z">
        <w:r w:rsidRPr="001E74F4" w:rsidDel="004370CA">
          <w:rPr>
            <w:sz w:val="20"/>
            <w:szCs w:val="20"/>
            <w:rPrChange w:id="1123" w:author="juan rivillas" w:date="2022-08-16T13:27:00Z">
              <w:rPr/>
            </w:rPrChange>
          </w:rPr>
          <w:delText xml:space="preserve">multiple regression </w:delText>
        </w:r>
      </w:del>
      <w:r w:rsidRPr="001E74F4">
        <w:rPr>
          <w:sz w:val="20"/>
          <w:szCs w:val="20"/>
          <w:rPrChange w:id="1124" w:author="juan rivillas" w:date="2022-08-16T13:27:00Z">
            <w:rPr/>
          </w:rPrChange>
        </w:rPr>
        <w:t>using R</w:t>
      </w:r>
      <w:ins w:id="1125" w:author="juan rivillas" w:date="2022-08-14T17:32:00Z">
        <w:r w:rsidR="004370CA" w:rsidRPr="001E74F4">
          <w:rPr>
            <w:sz w:val="20"/>
            <w:szCs w:val="20"/>
            <w:rPrChange w:id="1126" w:author="juan rivillas" w:date="2022-08-16T13:27:00Z">
              <w:rPr/>
            </w:rPrChange>
          </w:rPr>
          <w:t>.</w:t>
        </w:r>
      </w:ins>
    </w:p>
    <w:p w14:paraId="2323AF96" w14:textId="61C77745" w:rsidR="00B80FFA" w:rsidRPr="001E74F4" w:rsidRDefault="00B80FFA">
      <w:pPr>
        <w:rPr>
          <w:ins w:id="1127" w:author="juan rivillas" w:date="2022-08-14T17:33:00Z"/>
          <w:sz w:val="20"/>
          <w:szCs w:val="20"/>
          <w:rPrChange w:id="1128" w:author="juan rivillas" w:date="2022-08-16T13:27:00Z">
            <w:rPr>
              <w:ins w:id="1129" w:author="juan rivillas" w:date="2022-08-14T17:33:00Z"/>
              <w:sz w:val="20"/>
              <w:szCs w:val="20"/>
            </w:rPr>
          </w:rPrChange>
        </w:rPr>
      </w:pPr>
    </w:p>
    <w:p w14:paraId="3C378562" w14:textId="158EA02B" w:rsidR="00A67EBD" w:rsidRPr="001E74F4" w:rsidRDefault="00A67EBD" w:rsidP="00F050D2">
      <w:pPr>
        <w:snapToGrid w:val="0"/>
        <w:rPr>
          <w:ins w:id="1130" w:author="juan rivillas" w:date="2022-08-14T17:33:00Z"/>
          <w:b/>
          <w:bCs/>
          <w:sz w:val="20"/>
          <w:szCs w:val="20"/>
          <w:rPrChange w:id="1131" w:author="juan rivillas" w:date="2022-08-16T13:27:00Z">
            <w:rPr>
              <w:ins w:id="1132" w:author="juan rivillas" w:date="2022-08-14T17:33:00Z"/>
              <w:b/>
              <w:bCs/>
              <w:sz w:val="20"/>
              <w:szCs w:val="20"/>
            </w:rPr>
          </w:rPrChange>
        </w:rPr>
        <w:pPrChange w:id="1133" w:author="juan rivillas" w:date="2022-08-14T17:46:00Z">
          <w:pPr/>
        </w:pPrChange>
      </w:pPr>
      <w:ins w:id="1134" w:author="juan rivillas" w:date="2022-08-14T17:33:00Z">
        <w:r w:rsidRPr="001E74F4">
          <w:rPr>
            <w:b/>
            <w:bCs/>
            <w:sz w:val="20"/>
            <w:szCs w:val="20"/>
            <w:rPrChange w:id="1135" w:author="juan rivillas" w:date="2022-08-16T13:27:00Z">
              <w:rPr>
                <w:sz w:val="20"/>
                <w:szCs w:val="20"/>
              </w:rPr>
            </w:rPrChange>
          </w:rPr>
          <w:t>Scripts</w:t>
        </w:r>
      </w:ins>
      <w:ins w:id="1136" w:author="juan rivillas" w:date="2022-08-14T17:36:00Z">
        <w:r w:rsidR="00255E2D" w:rsidRPr="001E74F4">
          <w:rPr>
            <w:b/>
            <w:bCs/>
            <w:sz w:val="20"/>
            <w:szCs w:val="20"/>
            <w:rPrChange w:id="1137" w:author="juan rivillas" w:date="2022-08-16T13:27:00Z">
              <w:rPr>
                <w:b/>
                <w:bCs/>
                <w:sz w:val="20"/>
                <w:szCs w:val="20"/>
              </w:rPr>
            </w:rPrChange>
          </w:rPr>
          <w:t xml:space="preserve"> and slides</w:t>
        </w:r>
      </w:ins>
      <w:ins w:id="1138" w:author="juan rivillas" w:date="2022-08-14T17:37:00Z">
        <w:r w:rsidR="00255E2D" w:rsidRPr="001E74F4">
          <w:rPr>
            <w:b/>
            <w:bCs/>
            <w:sz w:val="20"/>
            <w:szCs w:val="20"/>
            <w:rPrChange w:id="1139" w:author="juan rivillas" w:date="2022-08-16T13:27:00Z">
              <w:rPr>
                <w:b/>
                <w:bCs/>
                <w:sz w:val="20"/>
                <w:szCs w:val="20"/>
              </w:rPr>
            </w:rPrChange>
          </w:rPr>
          <w:t xml:space="preserve"> available in GitHub</w:t>
        </w:r>
      </w:ins>
      <w:ins w:id="1140" w:author="juan rivillas" w:date="2022-08-14T17:36:00Z">
        <w:r w:rsidR="00255E2D" w:rsidRPr="001E74F4">
          <w:rPr>
            <w:b/>
            <w:bCs/>
            <w:sz w:val="20"/>
            <w:szCs w:val="20"/>
            <w:rPrChange w:id="1141" w:author="juan rivillas" w:date="2022-08-16T13:27:00Z">
              <w:rPr>
                <w:b/>
                <w:bCs/>
                <w:sz w:val="20"/>
                <w:szCs w:val="20"/>
              </w:rPr>
            </w:rPrChange>
          </w:rPr>
          <w:t>:</w:t>
        </w:r>
      </w:ins>
    </w:p>
    <w:p w14:paraId="5FD54652" w14:textId="4834BC60" w:rsidR="00A67EBD" w:rsidRPr="001E74F4" w:rsidRDefault="00A67EBD" w:rsidP="002C13F7">
      <w:pPr>
        <w:snapToGrid w:val="0"/>
        <w:rPr>
          <w:ins w:id="1142" w:author="juan rivillas" w:date="2022-08-14T17:36:00Z"/>
          <w:sz w:val="20"/>
          <w:szCs w:val="20"/>
          <w:rPrChange w:id="1143" w:author="juan rivillas" w:date="2022-08-16T13:27:00Z">
            <w:rPr>
              <w:ins w:id="1144" w:author="juan rivillas" w:date="2022-08-14T17:36:00Z"/>
            </w:rPr>
          </w:rPrChange>
        </w:rPr>
        <w:pPrChange w:id="1145" w:author="juan rivillas" w:date="2022-08-14T18:29:00Z">
          <w:pPr>
            <w:pStyle w:val="ListParagraph"/>
            <w:numPr>
              <w:numId w:val="3"/>
            </w:numPr>
            <w:ind w:hanging="360"/>
          </w:pPr>
        </w:pPrChange>
      </w:pPr>
      <w:ins w:id="1146" w:author="juan rivillas" w:date="2022-08-14T17:34:00Z">
        <w:r w:rsidRPr="001E74F4">
          <w:rPr>
            <w:sz w:val="20"/>
            <w:szCs w:val="20"/>
            <w:rPrChange w:id="1147" w:author="juan rivillas" w:date="2022-08-16T13:27:00Z">
              <w:rPr>
                <w:b/>
                <w:bCs/>
                <w:sz w:val="20"/>
                <w:szCs w:val="20"/>
              </w:rPr>
            </w:rPrChange>
          </w:rPr>
          <w:t>R Markdown</w:t>
        </w:r>
        <w:r w:rsidRPr="001E74F4">
          <w:rPr>
            <w:sz w:val="20"/>
            <w:szCs w:val="20"/>
            <w:rPrChange w:id="1148" w:author="juan rivillas" w:date="2022-08-16T13:27:00Z">
              <w:rPr/>
            </w:rPrChange>
          </w:rPr>
          <w:t xml:space="preserve"> </w:t>
        </w:r>
        <w:r w:rsidRPr="001E74F4">
          <w:rPr>
            <w:sz w:val="20"/>
            <w:szCs w:val="20"/>
            <w:rPrChange w:id="1149" w:author="juan rivillas" w:date="2022-08-16T13:27:00Z">
              <w:rPr>
                <w:b/>
                <w:bCs/>
                <w:sz w:val="20"/>
                <w:szCs w:val="20"/>
              </w:rPr>
            </w:rPrChange>
          </w:rPr>
          <w:t xml:space="preserve">“Exploratory data analysis” </w:t>
        </w:r>
      </w:ins>
      <w:ins w:id="1150" w:author="juan rivillas" w:date="2022-08-14T17:37:00Z">
        <w:r w:rsidR="00255E2D" w:rsidRPr="001E74F4">
          <w:rPr>
            <w:sz w:val="20"/>
            <w:szCs w:val="20"/>
            <w:rPrChange w:id="1151" w:author="juan rivillas" w:date="2022-08-16T13:27:00Z">
              <w:rPr/>
            </w:rPrChange>
          </w:rPr>
          <w:t>with step by step</w:t>
        </w:r>
      </w:ins>
      <w:ins w:id="1152" w:author="juan rivillas" w:date="2022-08-14T17:34:00Z">
        <w:r w:rsidRPr="001E74F4">
          <w:rPr>
            <w:sz w:val="20"/>
            <w:szCs w:val="20"/>
            <w:rPrChange w:id="1153" w:author="juan rivillas" w:date="2022-08-16T13:27:00Z">
              <w:rPr>
                <w:b/>
                <w:bCs/>
                <w:sz w:val="20"/>
                <w:szCs w:val="20"/>
              </w:rPr>
            </w:rPrChange>
          </w:rPr>
          <w:t>.</w:t>
        </w:r>
      </w:ins>
    </w:p>
    <w:p w14:paraId="2655BCA4" w14:textId="019C01C9" w:rsidR="00255E2D" w:rsidRPr="001E74F4" w:rsidRDefault="00255E2D" w:rsidP="002C13F7">
      <w:pPr>
        <w:snapToGrid w:val="0"/>
        <w:rPr>
          <w:ins w:id="1154" w:author="juan rivillas" w:date="2022-08-14T17:33:00Z"/>
          <w:sz w:val="20"/>
          <w:szCs w:val="20"/>
          <w:rPrChange w:id="1155" w:author="juan rivillas" w:date="2022-08-16T13:27:00Z">
            <w:rPr>
              <w:ins w:id="1156" w:author="juan rivillas" w:date="2022-08-14T17:33:00Z"/>
            </w:rPr>
          </w:rPrChange>
        </w:rPr>
        <w:pPrChange w:id="1157" w:author="juan rivillas" w:date="2022-08-14T18:29:00Z">
          <w:pPr/>
        </w:pPrChange>
      </w:pPr>
      <w:ins w:id="1158" w:author="juan rivillas" w:date="2022-08-14T17:36:00Z">
        <w:r w:rsidRPr="001E74F4">
          <w:rPr>
            <w:sz w:val="20"/>
            <w:szCs w:val="20"/>
            <w:rPrChange w:id="1159" w:author="juan rivillas" w:date="2022-08-16T13:27:00Z">
              <w:rPr/>
            </w:rPrChange>
          </w:rPr>
          <w:t xml:space="preserve">Slides </w:t>
        </w:r>
      </w:ins>
      <w:ins w:id="1160" w:author="juan rivillas" w:date="2022-08-14T17:39:00Z">
        <w:r w:rsidR="006620EE" w:rsidRPr="001E74F4">
          <w:rPr>
            <w:sz w:val="20"/>
            <w:szCs w:val="20"/>
            <w:rPrChange w:id="1161" w:author="juan rivillas" w:date="2022-08-16T13:27:00Z">
              <w:rPr/>
            </w:rPrChange>
          </w:rPr>
          <w:t xml:space="preserve">covering with </w:t>
        </w:r>
        <w:r w:rsidR="006620EE" w:rsidRPr="001E74F4">
          <w:rPr>
            <w:sz w:val="20"/>
            <w:szCs w:val="20"/>
            <w:rPrChange w:id="1162" w:author="juan rivillas" w:date="2022-08-16T13:27:00Z">
              <w:rPr/>
            </w:rPrChange>
          </w:rPr>
          <w:t>basic concepts</w:t>
        </w:r>
        <w:r w:rsidR="006620EE" w:rsidRPr="001E74F4">
          <w:rPr>
            <w:sz w:val="20"/>
            <w:szCs w:val="20"/>
            <w:rPrChange w:id="1163" w:author="juan rivillas" w:date="2022-08-16T13:27:00Z">
              <w:rPr/>
            </w:rPrChange>
          </w:rPr>
          <w:t xml:space="preserve"> of the week</w:t>
        </w:r>
      </w:ins>
      <w:ins w:id="1164" w:author="juan rivillas" w:date="2022-08-14T17:38:00Z">
        <w:r w:rsidR="006620EE" w:rsidRPr="001E74F4">
          <w:rPr>
            <w:sz w:val="20"/>
            <w:szCs w:val="20"/>
            <w:rPrChange w:id="1165" w:author="juan rivillas" w:date="2022-08-16T13:27:00Z">
              <w:rPr/>
            </w:rPrChange>
          </w:rPr>
          <w:t>.</w:t>
        </w:r>
      </w:ins>
    </w:p>
    <w:p w14:paraId="1FCACEED" w14:textId="77777777" w:rsidR="00A67EBD" w:rsidRPr="001E74F4" w:rsidRDefault="00A67EBD" w:rsidP="00F050D2">
      <w:pPr>
        <w:snapToGrid w:val="0"/>
        <w:rPr>
          <w:sz w:val="20"/>
          <w:szCs w:val="20"/>
          <w:rPrChange w:id="1166" w:author="juan rivillas" w:date="2022-08-16T13:27:00Z">
            <w:rPr/>
          </w:rPrChange>
        </w:rPr>
        <w:pPrChange w:id="1167" w:author="juan rivillas" w:date="2022-08-14T17:46:00Z">
          <w:pPr/>
        </w:pPrChange>
      </w:pPr>
    </w:p>
    <w:p w14:paraId="2B13C2FE" w14:textId="77777777" w:rsidR="00B80FFA" w:rsidRPr="001E74F4" w:rsidRDefault="00B25728">
      <w:pPr>
        <w:rPr>
          <w:sz w:val="20"/>
          <w:szCs w:val="20"/>
          <w:rPrChange w:id="1168" w:author="juan rivillas" w:date="2022-08-16T13:27:00Z">
            <w:rPr/>
          </w:rPrChange>
        </w:rPr>
      </w:pPr>
      <w:r w:rsidRPr="001E74F4">
        <w:rPr>
          <w:b/>
          <w:sz w:val="20"/>
          <w:szCs w:val="20"/>
          <w:rPrChange w:id="1169" w:author="juan rivillas" w:date="2022-08-16T13:27:00Z">
            <w:rPr>
              <w:b/>
            </w:rPr>
          </w:rPrChange>
        </w:rPr>
        <w:t>Preparation</w:t>
      </w:r>
    </w:p>
    <w:p w14:paraId="302C5846" w14:textId="77777777" w:rsidR="00B80FFA" w:rsidRDefault="00B25728" w:rsidP="002C13F7">
      <w:pPr>
        <w:pPrChange w:id="1170" w:author="juan rivillas" w:date="2022-08-14T18:29:00Z">
          <w:pPr>
            <w:numPr>
              <w:numId w:val="1"/>
            </w:numPr>
            <w:ind w:left="720" w:hanging="360"/>
          </w:pPr>
        </w:pPrChange>
      </w:pPr>
      <w:r w:rsidRPr="001E74F4">
        <w:rPr>
          <w:sz w:val="20"/>
          <w:szCs w:val="20"/>
          <w:rPrChange w:id="1171" w:author="juan rivillas" w:date="2022-08-16T13:27:00Z">
            <w:rPr/>
          </w:rPrChange>
        </w:rPr>
        <w:t>Make sure you have access to a computer. Your personal laptop would be best since you can then practise the course material in your own time.</w:t>
      </w:r>
      <w:r>
        <w:br w:type="page"/>
      </w:r>
    </w:p>
    <w:p w14:paraId="304352A4" w14:textId="77777777" w:rsidR="00B80FFA" w:rsidRPr="00AB59C6" w:rsidDel="006620EE" w:rsidRDefault="00B25728">
      <w:pPr>
        <w:pStyle w:val="Heading2"/>
        <w:rPr>
          <w:del w:id="1172" w:author="juan rivillas" w:date="2022-08-14T17:39:00Z"/>
          <w:rFonts w:ascii="Times New Roman" w:hAnsi="Times New Roman" w:cs="Times New Roman"/>
          <w:sz w:val="22"/>
          <w:szCs w:val="22"/>
          <w:rPrChange w:id="1173" w:author="juan rivillas" w:date="2022-08-16T13:36:00Z">
            <w:rPr>
              <w:del w:id="1174" w:author="juan rivillas" w:date="2022-08-14T17:39:00Z"/>
            </w:rPr>
          </w:rPrChange>
        </w:rPr>
      </w:pPr>
      <w:bookmarkStart w:id="1175" w:name="_35nkun2"/>
      <w:bookmarkEnd w:id="1175"/>
      <w:r w:rsidRPr="00AB59C6">
        <w:rPr>
          <w:rFonts w:ascii="Times New Roman" w:hAnsi="Times New Roman" w:cs="Times New Roman"/>
          <w:sz w:val="22"/>
          <w:szCs w:val="22"/>
          <w:rPrChange w:id="1176" w:author="juan rivillas" w:date="2022-08-16T13:36:00Z">
            <w:rPr/>
          </w:rPrChange>
        </w:rPr>
        <w:lastRenderedPageBreak/>
        <w:t xml:space="preserve">Week 2. </w:t>
      </w:r>
      <w:del w:id="1177" w:author="juan rivillas" w:date="2022-08-14T17:39:00Z">
        <w:r w:rsidRPr="00AB59C6" w:rsidDel="006620EE">
          <w:rPr>
            <w:rFonts w:ascii="Times New Roman" w:hAnsi="Times New Roman" w:cs="Times New Roman"/>
            <w:sz w:val="22"/>
            <w:szCs w:val="22"/>
            <w:rPrChange w:id="1178" w:author="juan rivillas" w:date="2022-08-16T13:36:00Z">
              <w:rPr/>
            </w:rPrChange>
          </w:rPr>
          <w:delText>Challenges in Multiple Regression</w:delText>
        </w:r>
      </w:del>
    </w:p>
    <w:p w14:paraId="355289D3" w14:textId="77777777" w:rsidR="006620EE" w:rsidRPr="00AB59C6" w:rsidRDefault="006620EE" w:rsidP="006620EE">
      <w:pPr>
        <w:pStyle w:val="Heading2"/>
        <w:rPr>
          <w:ins w:id="1179" w:author="juan rivillas" w:date="2022-08-14T17:39:00Z"/>
          <w:rFonts w:ascii="Times New Roman" w:hAnsi="Times New Roman" w:cs="Times New Roman"/>
          <w:sz w:val="22"/>
          <w:szCs w:val="22"/>
          <w:rPrChange w:id="1180" w:author="juan rivillas" w:date="2022-08-16T13:36:00Z">
            <w:rPr>
              <w:ins w:id="1181" w:author="juan rivillas" w:date="2022-08-14T17:39:00Z"/>
              <w:rFonts w:asciiTheme="minorHAnsi" w:hAnsiTheme="minorHAnsi" w:cstheme="minorHAnsi"/>
              <w:color w:val="7030A0"/>
              <w:sz w:val="18"/>
              <w:szCs w:val="18"/>
              <w:shd w:val="clear" w:color="auto" w:fill="F2DCDB"/>
            </w:rPr>
          </w:rPrChange>
        </w:rPr>
        <w:pPrChange w:id="1182" w:author="juan rivillas" w:date="2022-08-14T17:39:00Z">
          <w:pPr/>
        </w:pPrChange>
      </w:pPr>
      <w:ins w:id="1183" w:author="juan rivillas" w:date="2022-08-14T17:39:00Z">
        <w:r w:rsidRPr="00AB59C6">
          <w:rPr>
            <w:rFonts w:ascii="Times New Roman" w:hAnsi="Times New Roman" w:cs="Times New Roman"/>
            <w:sz w:val="22"/>
            <w:szCs w:val="22"/>
            <w:rPrChange w:id="1184" w:author="juan rivillas" w:date="2022-08-16T13:36:00Z">
              <w:rPr>
                <w:rFonts w:asciiTheme="minorHAnsi" w:hAnsiTheme="minorHAnsi" w:cstheme="minorHAnsi"/>
                <w:color w:val="7030A0"/>
                <w:sz w:val="18"/>
                <w:szCs w:val="18"/>
                <w:shd w:val="clear" w:color="auto" w:fill="F2DCDB"/>
              </w:rPr>
            </w:rPrChange>
          </w:rPr>
          <w:t>What is correlation analysis and test the significance?</w:t>
        </w:r>
      </w:ins>
    </w:p>
    <w:p w14:paraId="21C635EC" w14:textId="77777777" w:rsidR="00B80FFA" w:rsidRPr="00AB59C6" w:rsidRDefault="00B80FFA">
      <w:pPr>
        <w:rPr>
          <w:sz w:val="22"/>
          <w:szCs w:val="22"/>
          <w:rPrChange w:id="1185" w:author="juan rivillas" w:date="2022-08-16T13:36:00Z">
            <w:rPr/>
          </w:rPrChange>
        </w:rPr>
      </w:pPr>
    </w:p>
    <w:p w14:paraId="4C0F5821" w14:textId="77777777" w:rsidR="00B80FFA" w:rsidRPr="00AB59C6" w:rsidRDefault="00B25728">
      <w:pPr>
        <w:rPr>
          <w:sz w:val="22"/>
          <w:szCs w:val="22"/>
          <w:rPrChange w:id="1186" w:author="juan rivillas" w:date="2022-08-16T13:36:00Z">
            <w:rPr/>
          </w:rPrChange>
        </w:rPr>
      </w:pPr>
      <w:r w:rsidRPr="00AB59C6">
        <w:rPr>
          <w:b/>
          <w:sz w:val="22"/>
          <w:szCs w:val="22"/>
          <w:rPrChange w:id="1187" w:author="juan rivillas" w:date="2022-08-16T13:36:00Z">
            <w:rPr>
              <w:b/>
            </w:rPr>
          </w:rPrChange>
        </w:rPr>
        <w:t>Objectives</w:t>
      </w:r>
    </w:p>
    <w:p w14:paraId="03B4C914" w14:textId="77777777" w:rsidR="00B80FFA" w:rsidRPr="00AB59C6" w:rsidRDefault="00B25728">
      <w:pPr>
        <w:rPr>
          <w:sz w:val="22"/>
          <w:szCs w:val="22"/>
          <w:rPrChange w:id="1188" w:author="juan rivillas" w:date="2022-08-16T13:36:00Z">
            <w:rPr/>
          </w:rPrChange>
        </w:rPr>
      </w:pPr>
      <w:r w:rsidRPr="00AB59C6">
        <w:rPr>
          <w:sz w:val="22"/>
          <w:szCs w:val="22"/>
          <w:rPrChange w:id="1189" w:author="juan rivillas" w:date="2022-08-16T13:36:00Z">
            <w:rPr/>
          </w:rPrChange>
        </w:rPr>
        <w:t>Students will be able to:</w:t>
      </w:r>
    </w:p>
    <w:p w14:paraId="0D8106FD" w14:textId="4224AA32" w:rsidR="00997CEE" w:rsidRPr="00AB59C6" w:rsidRDefault="00997CEE" w:rsidP="006620EE">
      <w:pPr>
        <w:pStyle w:val="ListParagraph"/>
        <w:numPr>
          <w:ilvl w:val="0"/>
          <w:numId w:val="13"/>
        </w:numPr>
        <w:rPr>
          <w:ins w:id="1190" w:author="juan rivillas" w:date="2022-08-14T17:48:00Z"/>
          <w:rFonts w:cs="Times New Roman"/>
          <w:sz w:val="22"/>
          <w:szCs w:val="22"/>
          <w:rPrChange w:id="1191" w:author="juan rivillas" w:date="2022-08-16T13:36:00Z">
            <w:rPr>
              <w:ins w:id="1192" w:author="juan rivillas" w:date="2022-08-14T17:48:00Z"/>
            </w:rPr>
          </w:rPrChange>
        </w:rPr>
      </w:pPr>
      <w:ins w:id="1193" w:author="juan rivillas" w:date="2022-08-14T17:48:00Z">
        <w:r w:rsidRPr="00AB59C6">
          <w:rPr>
            <w:rFonts w:cs="Times New Roman"/>
            <w:sz w:val="22"/>
            <w:szCs w:val="22"/>
            <w:rPrChange w:id="1194" w:author="juan rivillas" w:date="2022-08-16T13:36:00Z">
              <w:rPr/>
            </w:rPrChange>
          </w:rPr>
          <w:t>Basic statistics</w:t>
        </w:r>
      </w:ins>
    </w:p>
    <w:p w14:paraId="54A8B4B0" w14:textId="7DC87016" w:rsidR="006620EE" w:rsidRPr="00AB59C6" w:rsidRDefault="006620EE" w:rsidP="006620EE">
      <w:pPr>
        <w:pStyle w:val="ListParagraph"/>
        <w:numPr>
          <w:ilvl w:val="0"/>
          <w:numId w:val="13"/>
        </w:numPr>
        <w:rPr>
          <w:ins w:id="1195" w:author="juan rivillas" w:date="2022-08-14T17:40:00Z"/>
          <w:rFonts w:cs="Times New Roman"/>
          <w:sz w:val="22"/>
          <w:szCs w:val="22"/>
          <w:rPrChange w:id="1196" w:author="juan rivillas" w:date="2022-08-16T13:36:00Z">
            <w:rPr>
              <w:ins w:id="1197" w:author="juan rivillas" w:date="2022-08-14T17:40:00Z"/>
            </w:rPr>
          </w:rPrChange>
        </w:rPr>
        <w:pPrChange w:id="1198" w:author="juan rivillas" w:date="2022-08-14T17:40:00Z">
          <w:pPr/>
        </w:pPrChange>
      </w:pPr>
      <w:ins w:id="1199" w:author="juan rivillas" w:date="2022-08-14T17:40:00Z">
        <w:r w:rsidRPr="00AB59C6">
          <w:rPr>
            <w:rFonts w:cs="Times New Roman"/>
            <w:sz w:val="22"/>
            <w:szCs w:val="22"/>
            <w:rPrChange w:id="1200" w:author="juan rivillas" w:date="2022-08-16T13:36:00Z">
              <w:rPr/>
            </w:rPrChange>
          </w:rPr>
          <w:t>Steps to test associations between categorical variables</w:t>
        </w:r>
      </w:ins>
    </w:p>
    <w:p w14:paraId="6728B5E7" w14:textId="77777777" w:rsidR="006620EE" w:rsidRPr="00AB59C6" w:rsidRDefault="006620EE" w:rsidP="006620EE">
      <w:pPr>
        <w:pStyle w:val="ListParagraph"/>
        <w:numPr>
          <w:ilvl w:val="0"/>
          <w:numId w:val="13"/>
        </w:numPr>
        <w:rPr>
          <w:ins w:id="1201" w:author="juan rivillas" w:date="2022-08-14T17:40:00Z"/>
          <w:rFonts w:cs="Times New Roman"/>
          <w:sz w:val="22"/>
          <w:szCs w:val="22"/>
          <w:rPrChange w:id="1202" w:author="juan rivillas" w:date="2022-08-16T13:36:00Z">
            <w:rPr>
              <w:ins w:id="1203" w:author="juan rivillas" w:date="2022-08-14T17:40:00Z"/>
            </w:rPr>
          </w:rPrChange>
        </w:rPr>
        <w:pPrChange w:id="1204" w:author="juan rivillas" w:date="2022-08-14T17:40:00Z">
          <w:pPr/>
        </w:pPrChange>
      </w:pPr>
      <w:ins w:id="1205" w:author="juan rivillas" w:date="2022-08-14T17:40:00Z">
        <w:r w:rsidRPr="00AB59C6">
          <w:rPr>
            <w:rFonts w:cs="Times New Roman"/>
            <w:sz w:val="22"/>
            <w:szCs w:val="22"/>
            <w:rPrChange w:id="1206" w:author="juan rivillas" w:date="2022-08-16T13:36:00Z">
              <w:rPr/>
            </w:rPrChange>
          </w:rPr>
          <w:t>Correlation test between variables using R packages.</w:t>
        </w:r>
      </w:ins>
    </w:p>
    <w:p w14:paraId="4992A4A2" w14:textId="203E89EA" w:rsidR="00B80FFA" w:rsidRPr="00AB59C6" w:rsidDel="006620EE" w:rsidRDefault="006620EE">
      <w:pPr>
        <w:ind w:left="720"/>
        <w:rPr>
          <w:del w:id="1207" w:author="juan rivillas" w:date="2022-08-14T17:40:00Z"/>
          <w:sz w:val="22"/>
          <w:szCs w:val="22"/>
          <w:rPrChange w:id="1208" w:author="juan rivillas" w:date="2022-08-16T13:36:00Z">
            <w:rPr>
              <w:del w:id="1209" w:author="juan rivillas" w:date="2022-08-14T17:40:00Z"/>
            </w:rPr>
          </w:rPrChange>
        </w:rPr>
      </w:pPr>
      <w:ins w:id="1210" w:author="juan rivillas" w:date="2022-08-14T17:40:00Z">
        <w:r w:rsidRPr="00AB59C6">
          <w:rPr>
            <w:sz w:val="22"/>
            <w:szCs w:val="22"/>
            <w:rPrChange w:id="1211" w:author="juan rivillas" w:date="2022-08-16T13:36:00Z">
              <w:rPr/>
            </w:rPrChange>
          </w:rPr>
          <w:t>Interpretate correlograms or correlation matrix.</w:t>
        </w:r>
      </w:ins>
      <w:del w:id="1212" w:author="juan rivillas" w:date="2022-08-14T17:40:00Z">
        <w:r w:rsidR="00127061" w:rsidRPr="00AB59C6" w:rsidDel="006620EE">
          <w:rPr>
            <w:sz w:val="22"/>
            <w:szCs w:val="22"/>
            <w:rPrChange w:id="1213" w:author="juan rivillas" w:date="2022-08-16T13:36:00Z">
              <w:rPr/>
            </w:rPrChange>
          </w:rPr>
          <w:delText>Identify</w:delText>
        </w:r>
        <w:r w:rsidR="00B25728" w:rsidRPr="00AB59C6" w:rsidDel="006620EE">
          <w:rPr>
            <w:sz w:val="22"/>
            <w:szCs w:val="22"/>
            <w:rPrChange w:id="1214" w:author="juan rivillas" w:date="2022-08-16T13:36:00Z">
              <w:rPr/>
            </w:rPrChange>
          </w:rPr>
          <w:delText xml:space="preserve"> potential pitfalls in multiple regression</w:delText>
        </w:r>
      </w:del>
    </w:p>
    <w:p w14:paraId="1A3DA9C8" w14:textId="77777777" w:rsidR="006620EE" w:rsidRPr="00AB59C6" w:rsidRDefault="006620EE" w:rsidP="006620EE">
      <w:pPr>
        <w:numPr>
          <w:ilvl w:val="0"/>
          <w:numId w:val="13"/>
        </w:numPr>
        <w:rPr>
          <w:ins w:id="1215" w:author="juan rivillas" w:date="2022-08-14T17:40:00Z"/>
          <w:sz w:val="22"/>
          <w:szCs w:val="22"/>
          <w:rPrChange w:id="1216" w:author="juan rivillas" w:date="2022-08-16T13:36:00Z">
            <w:rPr>
              <w:ins w:id="1217" w:author="juan rivillas" w:date="2022-08-14T17:40:00Z"/>
            </w:rPr>
          </w:rPrChange>
        </w:rPr>
        <w:pPrChange w:id="1218" w:author="juan rivillas" w:date="2022-08-14T17:40:00Z">
          <w:pPr>
            <w:numPr>
              <w:numId w:val="4"/>
            </w:numPr>
            <w:ind w:left="720" w:hanging="360"/>
          </w:pPr>
        </w:pPrChange>
      </w:pPr>
    </w:p>
    <w:p w14:paraId="19C2C6AD" w14:textId="63D051F0" w:rsidR="00B80FFA" w:rsidRPr="00AB59C6" w:rsidDel="006620EE" w:rsidRDefault="00B25728">
      <w:pPr>
        <w:numPr>
          <w:ilvl w:val="0"/>
          <w:numId w:val="4"/>
        </w:numPr>
        <w:rPr>
          <w:del w:id="1219" w:author="juan rivillas" w:date="2022-08-14T17:40:00Z"/>
          <w:sz w:val="22"/>
          <w:szCs w:val="22"/>
          <w:rPrChange w:id="1220" w:author="juan rivillas" w:date="2022-08-16T13:36:00Z">
            <w:rPr>
              <w:del w:id="1221" w:author="juan rivillas" w:date="2022-08-14T17:40:00Z"/>
            </w:rPr>
          </w:rPrChange>
        </w:rPr>
      </w:pPr>
      <w:del w:id="1222" w:author="juan rivillas" w:date="2022-08-14T17:40:00Z">
        <w:r w:rsidRPr="00AB59C6" w:rsidDel="006620EE">
          <w:rPr>
            <w:sz w:val="22"/>
            <w:szCs w:val="22"/>
            <w:rPrChange w:id="1223" w:author="juan rivillas" w:date="2022-08-16T13:36:00Z">
              <w:rPr/>
            </w:rPrChange>
          </w:rPr>
          <w:delText>Take steps to prevent and/or deal with potential pitfalls</w:delText>
        </w:r>
      </w:del>
    </w:p>
    <w:p w14:paraId="604C9CEF" w14:textId="156B6905" w:rsidR="00B80FFA" w:rsidRPr="00AB59C6" w:rsidDel="006620EE" w:rsidRDefault="00B25728">
      <w:pPr>
        <w:numPr>
          <w:ilvl w:val="0"/>
          <w:numId w:val="4"/>
        </w:numPr>
        <w:rPr>
          <w:del w:id="1224" w:author="juan rivillas" w:date="2022-08-14T17:40:00Z"/>
          <w:sz w:val="22"/>
          <w:szCs w:val="22"/>
          <w:rPrChange w:id="1225" w:author="juan rivillas" w:date="2022-08-16T13:36:00Z">
            <w:rPr>
              <w:del w:id="1226" w:author="juan rivillas" w:date="2022-08-14T17:40:00Z"/>
            </w:rPr>
          </w:rPrChange>
        </w:rPr>
      </w:pPr>
      <w:del w:id="1227" w:author="juan rivillas" w:date="2022-08-14T17:40:00Z">
        <w:r w:rsidRPr="00AB59C6" w:rsidDel="006620EE">
          <w:rPr>
            <w:sz w:val="22"/>
            <w:szCs w:val="22"/>
            <w:rPrChange w:id="1228" w:author="juan rivillas" w:date="2022-08-16T13:36:00Z">
              <w:rPr/>
            </w:rPrChange>
          </w:rPr>
          <w:delText xml:space="preserve">Understand how to model </w:delText>
        </w:r>
        <w:r w:rsidR="00127061" w:rsidRPr="00AB59C6" w:rsidDel="006620EE">
          <w:rPr>
            <w:sz w:val="22"/>
            <w:szCs w:val="22"/>
            <w:rPrChange w:id="1229" w:author="juan rivillas" w:date="2022-08-16T13:36:00Z">
              <w:rPr/>
            </w:rPrChange>
          </w:rPr>
          <w:delText>quadratic</w:delText>
        </w:r>
        <w:r w:rsidRPr="00AB59C6" w:rsidDel="006620EE">
          <w:rPr>
            <w:sz w:val="22"/>
            <w:szCs w:val="22"/>
            <w:rPrChange w:id="1230" w:author="juan rivillas" w:date="2022-08-16T13:36:00Z">
              <w:rPr/>
            </w:rPrChange>
          </w:rPr>
          <w:delText xml:space="preserve"> relationships and interactions</w:delText>
        </w:r>
      </w:del>
    </w:p>
    <w:p w14:paraId="762D5E9A" w14:textId="77777777" w:rsidR="00B80FFA" w:rsidRPr="00AB59C6" w:rsidRDefault="00B80FFA">
      <w:pPr>
        <w:ind w:left="720"/>
        <w:rPr>
          <w:b/>
          <w:sz w:val="22"/>
          <w:szCs w:val="22"/>
          <w:u w:val="single"/>
          <w:rPrChange w:id="1231" w:author="juan rivillas" w:date="2022-08-16T13:36:00Z">
            <w:rPr>
              <w:b/>
              <w:u w:val="single"/>
            </w:rPr>
          </w:rPrChange>
        </w:rPr>
      </w:pPr>
    </w:p>
    <w:p w14:paraId="4E24A1E6" w14:textId="77777777" w:rsidR="002C13F7" w:rsidRPr="00AB59C6" w:rsidRDefault="00B25728">
      <w:pPr>
        <w:rPr>
          <w:ins w:id="1232" w:author="juan rivillas" w:date="2022-08-14T18:30:00Z"/>
          <w:b/>
          <w:sz w:val="22"/>
          <w:szCs w:val="22"/>
          <w:rPrChange w:id="1233" w:author="juan rivillas" w:date="2022-08-16T13:36:00Z">
            <w:rPr>
              <w:ins w:id="1234" w:author="juan rivillas" w:date="2022-08-14T18:30:00Z"/>
              <w:b/>
            </w:rPr>
          </w:rPrChange>
        </w:rPr>
      </w:pPr>
      <w:r w:rsidRPr="00AB59C6">
        <w:rPr>
          <w:b/>
          <w:sz w:val="22"/>
          <w:szCs w:val="22"/>
          <w:rPrChange w:id="1235" w:author="juan rivillas" w:date="2022-08-16T13:36:00Z">
            <w:rPr>
              <w:b/>
            </w:rPr>
          </w:rPrChange>
        </w:rPr>
        <w:t xml:space="preserve">Class   </w:t>
      </w:r>
    </w:p>
    <w:p w14:paraId="62D4AE79" w14:textId="59416650" w:rsidR="005B1747" w:rsidRPr="00AB59C6" w:rsidRDefault="005B1747" w:rsidP="005B1747">
      <w:pPr>
        <w:rPr>
          <w:ins w:id="1236" w:author="juan rivillas" w:date="2022-08-16T11:55:00Z"/>
          <w:color w:val="000000" w:themeColor="text1"/>
          <w:sz w:val="22"/>
          <w:szCs w:val="22"/>
          <w:rPrChange w:id="1237" w:author="juan rivillas" w:date="2022-08-16T13:36:00Z">
            <w:rPr>
              <w:ins w:id="1238" w:author="juan rivillas" w:date="2022-08-16T11:55:00Z"/>
              <w:color w:val="000000" w:themeColor="text1"/>
              <w:sz w:val="20"/>
              <w:szCs w:val="20"/>
            </w:rPr>
          </w:rPrChange>
        </w:rPr>
      </w:pPr>
      <w:ins w:id="1239" w:author="juan rivillas" w:date="2022-08-16T11:55:00Z">
        <w:r w:rsidRPr="00AB59C6">
          <w:rPr>
            <w:color w:val="000000" w:themeColor="text1"/>
            <w:sz w:val="22"/>
            <w:szCs w:val="22"/>
            <w:rPrChange w:id="1240" w:author="juan rivillas" w:date="2022-08-16T13:36:00Z">
              <w:rPr>
                <w:color w:val="000000" w:themeColor="text1"/>
                <w:sz w:val="20"/>
                <w:szCs w:val="20"/>
              </w:rPr>
            </w:rPrChange>
          </w:rPr>
          <w:t xml:space="preserve">Group A </w:t>
        </w:r>
        <w:r w:rsidRPr="00AB59C6">
          <w:rPr>
            <w:color w:val="000000" w:themeColor="text1"/>
            <w:sz w:val="22"/>
            <w:szCs w:val="22"/>
            <w:rPrChange w:id="1241" w:author="juan rivillas" w:date="2022-08-16T13:36:00Z">
              <w:rPr>
                <w:color w:val="000000" w:themeColor="text1"/>
                <w:sz w:val="20"/>
                <w:szCs w:val="20"/>
              </w:rPr>
            </w:rPrChange>
          </w:rPr>
          <w:t>13</w:t>
        </w:r>
        <w:r w:rsidRPr="00AB59C6">
          <w:rPr>
            <w:color w:val="000000" w:themeColor="text1"/>
            <w:sz w:val="22"/>
            <w:szCs w:val="22"/>
            <w:rPrChange w:id="1242" w:author="juan rivillas" w:date="2022-08-16T13:36:00Z">
              <w:rPr>
                <w:color w:val="000000" w:themeColor="text1"/>
                <w:sz w:val="20"/>
                <w:szCs w:val="20"/>
              </w:rPr>
            </w:rPrChange>
          </w:rPr>
          <w:t xml:space="preserve"> September 2022 10:45 – 12:30</w:t>
        </w:r>
      </w:ins>
    </w:p>
    <w:p w14:paraId="143655EA" w14:textId="4055840E" w:rsidR="005B1747" w:rsidRPr="00AB59C6" w:rsidRDefault="005B1747" w:rsidP="005B1747">
      <w:pPr>
        <w:rPr>
          <w:ins w:id="1243" w:author="juan rivillas" w:date="2022-08-16T11:55:00Z"/>
          <w:color w:val="000000" w:themeColor="text1"/>
          <w:sz w:val="22"/>
          <w:szCs w:val="22"/>
          <w:rPrChange w:id="1244" w:author="juan rivillas" w:date="2022-08-16T13:36:00Z">
            <w:rPr>
              <w:ins w:id="1245" w:author="juan rivillas" w:date="2022-08-16T11:55:00Z"/>
              <w:color w:val="000000" w:themeColor="text1"/>
              <w:sz w:val="20"/>
              <w:szCs w:val="20"/>
            </w:rPr>
          </w:rPrChange>
        </w:rPr>
      </w:pPr>
      <w:ins w:id="1246" w:author="juan rivillas" w:date="2022-08-16T11:55:00Z">
        <w:r w:rsidRPr="00AB59C6">
          <w:rPr>
            <w:color w:val="000000" w:themeColor="text1"/>
            <w:sz w:val="22"/>
            <w:szCs w:val="22"/>
            <w:rPrChange w:id="1247" w:author="juan rivillas" w:date="2022-08-16T13:36:00Z">
              <w:rPr>
                <w:color w:val="000000" w:themeColor="text1"/>
                <w:sz w:val="20"/>
                <w:szCs w:val="20"/>
              </w:rPr>
            </w:rPrChange>
          </w:rPr>
          <w:t xml:space="preserve">Group B </w:t>
        </w:r>
        <w:r w:rsidRPr="00AB59C6">
          <w:rPr>
            <w:color w:val="000000" w:themeColor="text1"/>
            <w:sz w:val="22"/>
            <w:szCs w:val="22"/>
            <w:rPrChange w:id="1248" w:author="juan rivillas" w:date="2022-08-16T13:36:00Z">
              <w:rPr>
                <w:color w:val="000000" w:themeColor="text1"/>
                <w:sz w:val="20"/>
                <w:szCs w:val="20"/>
              </w:rPr>
            </w:rPrChange>
          </w:rPr>
          <w:t>13</w:t>
        </w:r>
        <w:r w:rsidRPr="00AB59C6">
          <w:rPr>
            <w:color w:val="000000" w:themeColor="text1"/>
            <w:sz w:val="22"/>
            <w:szCs w:val="22"/>
            <w:rPrChange w:id="1249" w:author="juan rivillas" w:date="2022-08-16T13:36:00Z">
              <w:rPr>
                <w:color w:val="000000" w:themeColor="text1"/>
                <w:sz w:val="20"/>
                <w:szCs w:val="20"/>
              </w:rPr>
            </w:rPrChange>
          </w:rPr>
          <w:t xml:space="preserve"> September 2022  15:15 – 17:00</w:t>
        </w:r>
      </w:ins>
    </w:p>
    <w:p w14:paraId="038AB273" w14:textId="6B5FD4DC" w:rsidR="005B1747" w:rsidRPr="00AB59C6" w:rsidRDefault="005B1747" w:rsidP="005B1747">
      <w:pPr>
        <w:rPr>
          <w:ins w:id="1250" w:author="juan rivillas" w:date="2022-08-16T11:55:00Z"/>
          <w:color w:val="000000" w:themeColor="text1"/>
          <w:sz w:val="22"/>
          <w:szCs w:val="22"/>
          <w:rPrChange w:id="1251" w:author="juan rivillas" w:date="2022-08-16T13:36:00Z">
            <w:rPr>
              <w:ins w:id="1252" w:author="juan rivillas" w:date="2022-08-16T11:55:00Z"/>
              <w:color w:val="000000" w:themeColor="text1"/>
              <w:sz w:val="20"/>
              <w:szCs w:val="20"/>
            </w:rPr>
          </w:rPrChange>
        </w:rPr>
      </w:pPr>
      <w:ins w:id="1253" w:author="juan rivillas" w:date="2022-08-16T11:55:00Z">
        <w:r w:rsidRPr="00AB59C6">
          <w:rPr>
            <w:color w:val="000000" w:themeColor="text1"/>
            <w:sz w:val="22"/>
            <w:szCs w:val="22"/>
            <w:rPrChange w:id="1254" w:author="juan rivillas" w:date="2022-08-16T13:36:00Z">
              <w:rPr>
                <w:color w:val="000000" w:themeColor="text1"/>
                <w:sz w:val="20"/>
                <w:szCs w:val="20"/>
              </w:rPr>
            </w:rPrChange>
          </w:rPr>
          <w:t xml:space="preserve">Group C </w:t>
        </w:r>
        <w:r w:rsidRPr="00AB59C6">
          <w:rPr>
            <w:color w:val="000000" w:themeColor="text1"/>
            <w:sz w:val="22"/>
            <w:szCs w:val="22"/>
            <w:rPrChange w:id="1255" w:author="juan rivillas" w:date="2022-08-16T13:36:00Z">
              <w:rPr>
                <w:color w:val="000000" w:themeColor="text1"/>
                <w:sz w:val="20"/>
                <w:szCs w:val="20"/>
              </w:rPr>
            </w:rPrChange>
          </w:rPr>
          <w:t>12</w:t>
        </w:r>
        <w:r w:rsidRPr="00AB59C6">
          <w:rPr>
            <w:color w:val="000000" w:themeColor="text1"/>
            <w:sz w:val="22"/>
            <w:szCs w:val="22"/>
            <w:rPrChange w:id="1256" w:author="juan rivillas" w:date="2022-08-16T13:36:00Z">
              <w:rPr>
                <w:color w:val="000000" w:themeColor="text1"/>
                <w:sz w:val="20"/>
                <w:szCs w:val="20"/>
              </w:rPr>
            </w:rPrChange>
          </w:rPr>
          <w:t xml:space="preserve"> September 2022  10:45 - 12:30</w:t>
        </w:r>
      </w:ins>
    </w:p>
    <w:p w14:paraId="45933BB9" w14:textId="7D646C44" w:rsidR="00B80FFA" w:rsidRPr="00AB59C6" w:rsidDel="005B1747" w:rsidRDefault="00B25728">
      <w:pPr>
        <w:rPr>
          <w:del w:id="1257" w:author="juan rivillas" w:date="2022-08-16T11:55:00Z"/>
          <w:sz w:val="22"/>
          <w:szCs w:val="22"/>
          <w:rPrChange w:id="1258" w:author="juan rivillas" w:date="2022-08-16T13:36:00Z">
            <w:rPr>
              <w:del w:id="1259" w:author="juan rivillas" w:date="2022-08-16T11:55:00Z"/>
            </w:rPr>
          </w:rPrChange>
        </w:rPr>
      </w:pPr>
      <w:del w:id="1260" w:author="juan rivillas" w:date="2022-08-16T11:52:00Z">
        <w:r w:rsidRPr="00AB59C6" w:rsidDel="005B1747">
          <w:rPr>
            <w:sz w:val="22"/>
            <w:szCs w:val="22"/>
            <w:rPrChange w:id="1261" w:author="juan rivillas" w:date="2022-08-16T13:36:00Z">
              <w:rPr/>
            </w:rPrChange>
          </w:rPr>
          <w:delText>[</w:delText>
        </w:r>
      </w:del>
      <w:del w:id="1262" w:author="juan rivillas" w:date="2022-08-16T11:55:00Z">
        <w:r w:rsidRPr="00AB59C6" w:rsidDel="005B1747">
          <w:rPr>
            <w:sz w:val="22"/>
            <w:szCs w:val="22"/>
            <w:rPrChange w:id="1263" w:author="juan rivillas" w:date="2022-08-16T13:36:00Z">
              <w:rPr/>
            </w:rPrChange>
          </w:rPr>
          <w:delText xml:space="preserve">Group A </w:delText>
        </w:r>
      </w:del>
      <w:del w:id="1264" w:author="juan rivillas" w:date="2022-08-16T11:54:00Z">
        <w:r w:rsidRPr="00AB59C6" w:rsidDel="005B1747">
          <w:rPr>
            <w:sz w:val="22"/>
            <w:szCs w:val="22"/>
            <w:rPrChange w:id="1265" w:author="juan rivillas" w:date="2022-08-16T13:36:00Z">
              <w:rPr/>
            </w:rPrChange>
          </w:rPr>
          <w:delText>7</w:delText>
        </w:r>
      </w:del>
      <w:del w:id="1266" w:author="juan rivillas" w:date="2022-08-16T11:55:00Z">
        <w:r w:rsidRPr="00AB59C6" w:rsidDel="005B1747">
          <w:rPr>
            <w:sz w:val="22"/>
            <w:szCs w:val="22"/>
            <w:rPrChange w:id="1267" w:author="juan rivillas" w:date="2022-08-16T13:36:00Z">
              <w:rPr/>
            </w:rPrChange>
          </w:rPr>
          <w:delText xml:space="preserve"> September 202</w:delText>
        </w:r>
      </w:del>
      <w:del w:id="1268" w:author="juan rivillas" w:date="2022-08-16T11:54:00Z">
        <w:r w:rsidRPr="00AB59C6" w:rsidDel="005B1747">
          <w:rPr>
            <w:sz w:val="22"/>
            <w:szCs w:val="22"/>
            <w:rPrChange w:id="1269" w:author="juan rivillas" w:date="2022-08-16T13:36:00Z">
              <w:rPr/>
            </w:rPrChange>
          </w:rPr>
          <w:delText>0</w:delText>
        </w:r>
      </w:del>
      <w:del w:id="1270" w:author="juan rivillas" w:date="2022-08-16T11:55:00Z">
        <w:r w:rsidRPr="00AB59C6" w:rsidDel="005B1747">
          <w:rPr>
            <w:sz w:val="22"/>
            <w:szCs w:val="22"/>
            <w:rPrChange w:id="1271" w:author="juan rivillas" w:date="2022-08-16T13:36:00Z">
              <w:rPr/>
            </w:rPrChange>
          </w:rPr>
          <w:delText xml:space="preserve"> 1</w:delText>
        </w:r>
      </w:del>
      <w:del w:id="1272" w:author="juan rivillas" w:date="2022-08-16T11:54:00Z">
        <w:r w:rsidRPr="00AB59C6" w:rsidDel="005B1747">
          <w:rPr>
            <w:sz w:val="22"/>
            <w:szCs w:val="22"/>
            <w:rPrChange w:id="1273" w:author="juan rivillas" w:date="2022-08-16T13:36:00Z">
              <w:rPr/>
            </w:rPrChange>
          </w:rPr>
          <w:delText>3</w:delText>
        </w:r>
      </w:del>
      <w:del w:id="1274" w:author="juan rivillas" w:date="2022-08-16T11:55:00Z">
        <w:r w:rsidRPr="00AB59C6" w:rsidDel="005B1747">
          <w:rPr>
            <w:sz w:val="22"/>
            <w:szCs w:val="22"/>
            <w:rPrChange w:id="1275" w:author="juan rivillas" w:date="2022-08-16T13:36:00Z">
              <w:rPr/>
            </w:rPrChange>
          </w:rPr>
          <w:delText>:</w:delText>
        </w:r>
      </w:del>
      <w:del w:id="1276" w:author="juan rivillas" w:date="2022-08-16T11:54:00Z">
        <w:r w:rsidRPr="00AB59C6" w:rsidDel="005B1747">
          <w:rPr>
            <w:sz w:val="22"/>
            <w:szCs w:val="22"/>
            <w:rPrChange w:id="1277" w:author="juan rivillas" w:date="2022-08-16T13:36:00Z">
              <w:rPr/>
            </w:rPrChange>
          </w:rPr>
          <w:delText>1</w:delText>
        </w:r>
      </w:del>
      <w:del w:id="1278" w:author="juan rivillas" w:date="2022-08-16T11:55:00Z">
        <w:r w:rsidRPr="00AB59C6" w:rsidDel="005B1747">
          <w:rPr>
            <w:sz w:val="22"/>
            <w:szCs w:val="22"/>
            <w:rPrChange w:id="1279" w:author="juan rivillas" w:date="2022-08-16T13:36:00Z">
              <w:rPr/>
            </w:rPrChange>
          </w:rPr>
          <w:delText>5 - 1</w:delText>
        </w:r>
      </w:del>
      <w:del w:id="1280" w:author="juan rivillas" w:date="2022-08-16T11:54:00Z">
        <w:r w:rsidRPr="00AB59C6" w:rsidDel="005B1747">
          <w:rPr>
            <w:sz w:val="22"/>
            <w:szCs w:val="22"/>
            <w:rPrChange w:id="1281" w:author="juan rivillas" w:date="2022-08-16T13:36:00Z">
              <w:rPr/>
            </w:rPrChange>
          </w:rPr>
          <w:delText>5</w:delText>
        </w:r>
      </w:del>
      <w:del w:id="1282" w:author="juan rivillas" w:date="2022-08-16T11:55:00Z">
        <w:r w:rsidRPr="00AB59C6" w:rsidDel="005B1747">
          <w:rPr>
            <w:sz w:val="22"/>
            <w:szCs w:val="22"/>
            <w:rPrChange w:id="1283" w:author="juan rivillas" w:date="2022-08-16T13:36:00Z">
              <w:rPr/>
            </w:rPrChange>
          </w:rPr>
          <w:delText>:</w:delText>
        </w:r>
      </w:del>
      <w:del w:id="1284" w:author="juan rivillas" w:date="2022-08-16T11:54:00Z">
        <w:r w:rsidRPr="00AB59C6" w:rsidDel="005B1747">
          <w:rPr>
            <w:sz w:val="22"/>
            <w:szCs w:val="22"/>
            <w:rPrChange w:id="1285" w:author="juan rivillas" w:date="2022-08-16T13:36:00Z">
              <w:rPr/>
            </w:rPrChange>
          </w:rPr>
          <w:delText>15</w:delText>
        </w:r>
      </w:del>
    </w:p>
    <w:p w14:paraId="3C66F2C3" w14:textId="4B0390BE" w:rsidR="00B80FFA" w:rsidRPr="00AB59C6" w:rsidDel="005B1747" w:rsidRDefault="00B25728">
      <w:pPr>
        <w:rPr>
          <w:del w:id="1286" w:author="juan rivillas" w:date="2022-08-16T11:55:00Z"/>
          <w:sz w:val="22"/>
          <w:szCs w:val="22"/>
          <w:rPrChange w:id="1287" w:author="juan rivillas" w:date="2022-08-16T13:36:00Z">
            <w:rPr>
              <w:del w:id="1288" w:author="juan rivillas" w:date="2022-08-16T11:55:00Z"/>
            </w:rPr>
          </w:rPrChange>
        </w:rPr>
      </w:pPr>
      <w:del w:id="1289" w:author="juan rivillas" w:date="2022-08-14T18:30:00Z">
        <w:r w:rsidRPr="00AB59C6" w:rsidDel="002C13F7">
          <w:rPr>
            <w:sz w:val="22"/>
            <w:szCs w:val="22"/>
            <w:rPrChange w:id="1290" w:author="juan rivillas" w:date="2022-08-16T13:36:00Z">
              <w:rPr/>
            </w:rPrChange>
          </w:rPr>
          <w:tab/>
          <w:delText xml:space="preserve"> </w:delText>
        </w:r>
      </w:del>
      <w:del w:id="1291" w:author="juan rivillas" w:date="2022-08-16T11:55:00Z">
        <w:r w:rsidRPr="00AB59C6" w:rsidDel="005B1747">
          <w:rPr>
            <w:sz w:val="22"/>
            <w:szCs w:val="22"/>
            <w:rPrChange w:id="1292" w:author="juan rivillas" w:date="2022-08-16T13:36:00Z">
              <w:rPr/>
            </w:rPrChange>
          </w:rPr>
          <w:delText xml:space="preserve">Group B </w:delText>
        </w:r>
      </w:del>
      <w:del w:id="1293" w:author="juan rivillas" w:date="2022-08-16T11:54:00Z">
        <w:r w:rsidRPr="00AB59C6" w:rsidDel="005B1747">
          <w:rPr>
            <w:sz w:val="22"/>
            <w:szCs w:val="22"/>
            <w:rPrChange w:id="1294" w:author="juan rivillas" w:date="2022-08-16T13:36:00Z">
              <w:rPr/>
            </w:rPrChange>
          </w:rPr>
          <w:delText>8</w:delText>
        </w:r>
      </w:del>
      <w:del w:id="1295" w:author="juan rivillas" w:date="2022-08-16T11:55:00Z">
        <w:r w:rsidRPr="00AB59C6" w:rsidDel="005B1747">
          <w:rPr>
            <w:sz w:val="22"/>
            <w:szCs w:val="22"/>
            <w:rPrChange w:id="1296" w:author="juan rivillas" w:date="2022-08-16T13:36:00Z">
              <w:rPr/>
            </w:rPrChange>
          </w:rPr>
          <w:delText xml:space="preserve"> September 202</w:delText>
        </w:r>
      </w:del>
      <w:del w:id="1297" w:author="juan rivillas" w:date="2022-08-16T11:54:00Z">
        <w:r w:rsidRPr="00AB59C6" w:rsidDel="005B1747">
          <w:rPr>
            <w:sz w:val="22"/>
            <w:szCs w:val="22"/>
            <w:rPrChange w:id="1298" w:author="juan rivillas" w:date="2022-08-16T13:36:00Z">
              <w:rPr/>
            </w:rPrChange>
          </w:rPr>
          <w:delText>0</w:delText>
        </w:r>
      </w:del>
      <w:del w:id="1299" w:author="juan rivillas" w:date="2022-08-16T11:55:00Z">
        <w:r w:rsidRPr="00AB59C6" w:rsidDel="005B1747">
          <w:rPr>
            <w:sz w:val="22"/>
            <w:szCs w:val="22"/>
            <w:rPrChange w:id="1300" w:author="juan rivillas" w:date="2022-08-16T13:36:00Z">
              <w:rPr/>
            </w:rPrChange>
          </w:rPr>
          <w:delText xml:space="preserve"> 08:45 – 10:45]</w:delText>
        </w:r>
      </w:del>
    </w:p>
    <w:p w14:paraId="547BF26A" w14:textId="77777777" w:rsidR="00B80FFA" w:rsidRPr="00AB59C6" w:rsidRDefault="00B80FFA">
      <w:pPr>
        <w:rPr>
          <w:sz w:val="22"/>
          <w:szCs w:val="22"/>
          <w:rPrChange w:id="1301" w:author="juan rivillas" w:date="2022-08-16T13:36:00Z">
            <w:rPr/>
          </w:rPrChange>
        </w:rPr>
      </w:pPr>
    </w:p>
    <w:p w14:paraId="45F47F48" w14:textId="5AB780D5" w:rsidR="006620EE" w:rsidRPr="00AB59C6" w:rsidRDefault="006620EE">
      <w:pPr>
        <w:jc w:val="both"/>
        <w:rPr>
          <w:ins w:id="1302" w:author="juan rivillas" w:date="2022-08-14T17:41:00Z"/>
          <w:sz w:val="22"/>
          <w:szCs w:val="22"/>
          <w:rPrChange w:id="1303" w:author="juan rivillas" w:date="2022-08-16T13:36:00Z">
            <w:rPr>
              <w:ins w:id="1304" w:author="juan rivillas" w:date="2022-08-14T17:41:00Z"/>
            </w:rPr>
          </w:rPrChange>
        </w:rPr>
      </w:pPr>
      <w:ins w:id="1305" w:author="juan rivillas" w:date="2022-08-14T17:41:00Z">
        <w:r w:rsidRPr="00AB59C6">
          <w:rPr>
            <w:sz w:val="22"/>
            <w:szCs w:val="22"/>
            <w:rPrChange w:id="1306" w:author="juan rivillas" w:date="2022-08-16T13:36:00Z">
              <w:rPr/>
            </w:rPrChange>
          </w:rPr>
          <w:t>Learning outcomes</w:t>
        </w:r>
      </w:ins>
    </w:p>
    <w:p w14:paraId="4F560CCF" w14:textId="57348BD3" w:rsidR="00997CEE" w:rsidRPr="00AB59C6" w:rsidRDefault="00997CEE" w:rsidP="006620EE">
      <w:pPr>
        <w:pStyle w:val="ListParagraph"/>
        <w:numPr>
          <w:ilvl w:val="0"/>
          <w:numId w:val="21"/>
        </w:numPr>
        <w:jc w:val="both"/>
        <w:rPr>
          <w:ins w:id="1307" w:author="juan rivillas" w:date="2022-08-14T17:48:00Z"/>
          <w:rFonts w:cs="Times New Roman"/>
          <w:sz w:val="22"/>
          <w:szCs w:val="22"/>
          <w:rPrChange w:id="1308" w:author="juan rivillas" w:date="2022-08-16T13:36:00Z">
            <w:rPr>
              <w:ins w:id="1309" w:author="juan rivillas" w:date="2022-08-14T17:48:00Z"/>
              <w:b/>
              <w:bCs/>
            </w:rPr>
          </w:rPrChange>
        </w:rPr>
      </w:pPr>
      <w:ins w:id="1310" w:author="juan rivillas" w:date="2022-08-14T17:48:00Z">
        <w:r w:rsidRPr="00AB59C6">
          <w:rPr>
            <w:rFonts w:cs="Times New Roman"/>
            <w:b/>
            <w:bCs/>
            <w:sz w:val="22"/>
            <w:szCs w:val="22"/>
            <w:rPrChange w:id="1311" w:author="juan rivillas" w:date="2022-08-16T13:36:00Z">
              <w:rPr/>
            </w:rPrChange>
          </w:rPr>
          <w:t>Warming up</w:t>
        </w:r>
        <w:r w:rsidRPr="00AB59C6">
          <w:rPr>
            <w:rFonts w:cs="Times New Roman"/>
            <w:sz w:val="22"/>
            <w:szCs w:val="22"/>
            <w:rPrChange w:id="1312" w:author="juan rivillas" w:date="2022-08-16T13:36:00Z">
              <w:rPr/>
            </w:rPrChange>
          </w:rPr>
          <w:t xml:space="preserve"> descriptive statistics</w:t>
        </w:r>
      </w:ins>
      <w:ins w:id="1313" w:author="juan rivillas" w:date="2022-08-14T17:49:00Z">
        <w:r w:rsidRPr="00AB59C6">
          <w:rPr>
            <w:rFonts w:cs="Times New Roman"/>
            <w:sz w:val="22"/>
            <w:szCs w:val="22"/>
            <w:rPrChange w:id="1314" w:author="juan rivillas" w:date="2022-08-16T13:36:00Z">
              <w:rPr/>
            </w:rPrChange>
          </w:rPr>
          <w:t xml:space="preserve"> and normal distributions.</w:t>
        </w:r>
      </w:ins>
    </w:p>
    <w:p w14:paraId="0FD14E12" w14:textId="13A22AF1" w:rsidR="006620EE" w:rsidRPr="00AB59C6" w:rsidRDefault="006620EE" w:rsidP="006620EE">
      <w:pPr>
        <w:pStyle w:val="ListParagraph"/>
        <w:numPr>
          <w:ilvl w:val="0"/>
          <w:numId w:val="21"/>
        </w:numPr>
        <w:jc w:val="both"/>
        <w:rPr>
          <w:ins w:id="1315" w:author="juan rivillas" w:date="2022-08-14T17:41:00Z"/>
          <w:rFonts w:cs="Times New Roman"/>
          <w:sz w:val="22"/>
          <w:szCs w:val="22"/>
          <w:rPrChange w:id="1316" w:author="juan rivillas" w:date="2022-08-16T13:36:00Z">
            <w:rPr>
              <w:ins w:id="1317" w:author="juan rivillas" w:date="2022-08-14T17:41:00Z"/>
            </w:rPr>
          </w:rPrChange>
        </w:rPr>
        <w:pPrChange w:id="1318" w:author="juan rivillas" w:date="2022-08-14T17:41:00Z">
          <w:pPr>
            <w:jc w:val="both"/>
          </w:pPr>
        </w:pPrChange>
      </w:pPr>
      <w:ins w:id="1319" w:author="juan rivillas" w:date="2022-08-14T17:41:00Z">
        <w:r w:rsidRPr="00AB59C6">
          <w:rPr>
            <w:rFonts w:cs="Times New Roman"/>
            <w:b/>
            <w:bCs/>
            <w:sz w:val="22"/>
            <w:szCs w:val="22"/>
            <w:rPrChange w:id="1320" w:author="juan rivillas" w:date="2022-08-16T13:36:00Z">
              <w:rPr/>
            </w:rPrChange>
          </w:rPr>
          <w:t>Understand</w:t>
        </w:r>
        <w:r w:rsidRPr="00AB59C6">
          <w:rPr>
            <w:rFonts w:cs="Times New Roman"/>
            <w:sz w:val="22"/>
            <w:szCs w:val="22"/>
            <w:rPrChange w:id="1321" w:author="juan rivillas" w:date="2022-08-16T13:36:00Z">
              <w:rPr/>
            </w:rPrChange>
          </w:rPr>
          <w:t xml:space="preserve"> the need to check association before assess causation.</w:t>
        </w:r>
      </w:ins>
    </w:p>
    <w:p w14:paraId="6BACCDB2" w14:textId="3501746D" w:rsidR="006620EE" w:rsidRPr="00AB59C6" w:rsidRDefault="006620EE" w:rsidP="006620EE">
      <w:pPr>
        <w:pStyle w:val="ListParagraph"/>
        <w:numPr>
          <w:ilvl w:val="0"/>
          <w:numId w:val="21"/>
        </w:numPr>
        <w:jc w:val="both"/>
        <w:rPr>
          <w:ins w:id="1322" w:author="juan rivillas" w:date="2022-08-14T17:41:00Z"/>
          <w:rFonts w:cs="Times New Roman"/>
          <w:sz w:val="22"/>
          <w:szCs w:val="22"/>
          <w:rPrChange w:id="1323" w:author="juan rivillas" w:date="2022-08-16T13:36:00Z">
            <w:rPr>
              <w:ins w:id="1324" w:author="juan rivillas" w:date="2022-08-14T17:41:00Z"/>
            </w:rPr>
          </w:rPrChange>
        </w:rPr>
        <w:pPrChange w:id="1325" w:author="juan rivillas" w:date="2022-08-14T17:41:00Z">
          <w:pPr>
            <w:jc w:val="both"/>
          </w:pPr>
        </w:pPrChange>
      </w:pPr>
      <w:ins w:id="1326" w:author="juan rivillas" w:date="2022-08-14T17:41:00Z">
        <w:r w:rsidRPr="00AB59C6">
          <w:rPr>
            <w:rFonts w:cs="Times New Roman"/>
            <w:b/>
            <w:bCs/>
            <w:sz w:val="22"/>
            <w:szCs w:val="22"/>
            <w:rPrChange w:id="1327" w:author="juan rivillas" w:date="2022-08-16T13:36:00Z">
              <w:rPr/>
            </w:rPrChange>
          </w:rPr>
          <w:t>Interpret</w:t>
        </w:r>
        <w:r w:rsidRPr="00AB59C6">
          <w:rPr>
            <w:rFonts w:cs="Times New Roman"/>
            <w:sz w:val="22"/>
            <w:szCs w:val="22"/>
            <w:rPrChange w:id="1328" w:author="juan rivillas" w:date="2022-08-16T13:36:00Z">
              <w:rPr/>
            </w:rPrChange>
          </w:rPr>
          <w:t xml:space="preserve"> graphical correlations.</w:t>
        </w:r>
      </w:ins>
    </w:p>
    <w:p w14:paraId="5F5C189A" w14:textId="702409DE" w:rsidR="006620EE" w:rsidRPr="00AB59C6" w:rsidRDefault="006620EE" w:rsidP="006620EE">
      <w:pPr>
        <w:pStyle w:val="ListParagraph"/>
        <w:numPr>
          <w:ilvl w:val="0"/>
          <w:numId w:val="21"/>
        </w:numPr>
        <w:jc w:val="both"/>
        <w:rPr>
          <w:ins w:id="1329" w:author="juan rivillas" w:date="2022-08-14T17:41:00Z"/>
          <w:rFonts w:cs="Times New Roman"/>
          <w:sz w:val="22"/>
          <w:szCs w:val="22"/>
          <w:rPrChange w:id="1330" w:author="juan rivillas" w:date="2022-08-16T13:36:00Z">
            <w:rPr>
              <w:ins w:id="1331" w:author="juan rivillas" w:date="2022-08-14T17:41:00Z"/>
            </w:rPr>
          </w:rPrChange>
        </w:rPr>
        <w:pPrChange w:id="1332" w:author="juan rivillas" w:date="2022-08-14T17:41:00Z">
          <w:pPr>
            <w:jc w:val="both"/>
          </w:pPr>
        </w:pPrChange>
      </w:pPr>
      <w:ins w:id="1333" w:author="juan rivillas" w:date="2022-08-14T17:41:00Z">
        <w:r w:rsidRPr="00AB59C6">
          <w:rPr>
            <w:rFonts w:cs="Times New Roman"/>
            <w:b/>
            <w:bCs/>
            <w:sz w:val="22"/>
            <w:szCs w:val="22"/>
            <w:rPrChange w:id="1334" w:author="juan rivillas" w:date="2022-08-16T13:36:00Z">
              <w:rPr/>
            </w:rPrChange>
          </w:rPr>
          <w:t>Calculate</w:t>
        </w:r>
        <w:r w:rsidRPr="00AB59C6">
          <w:rPr>
            <w:rFonts w:cs="Times New Roman"/>
            <w:sz w:val="22"/>
            <w:szCs w:val="22"/>
            <w:rPrChange w:id="1335" w:author="juan rivillas" w:date="2022-08-16T13:36:00Z">
              <w:rPr/>
            </w:rPrChange>
          </w:rPr>
          <w:t xml:space="preserve"> correlations for sampled data.</w:t>
        </w:r>
      </w:ins>
    </w:p>
    <w:p w14:paraId="4CD64A9D" w14:textId="501583A9" w:rsidR="006620EE" w:rsidRPr="00AB59C6" w:rsidRDefault="006620EE" w:rsidP="006620EE">
      <w:pPr>
        <w:pStyle w:val="ListParagraph"/>
        <w:numPr>
          <w:ilvl w:val="0"/>
          <w:numId w:val="21"/>
        </w:numPr>
        <w:jc w:val="both"/>
        <w:rPr>
          <w:ins w:id="1336" w:author="juan rivillas" w:date="2022-08-14T17:41:00Z"/>
          <w:rFonts w:cs="Times New Roman"/>
          <w:sz w:val="22"/>
          <w:szCs w:val="22"/>
          <w:rPrChange w:id="1337" w:author="juan rivillas" w:date="2022-08-16T13:36:00Z">
            <w:rPr>
              <w:ins w:id="1338" w:author="juan rivillas" w:date="2022-08-14T17:41:00Z"/>
            </w:rPr>
          </w:rPrChange>
        </w:rPr>
        <w:pPrChange w:id="1339" w:author="juan rivillas" w:date="2022-08-14T17:41:00Z">
          <w:pPr>
            <w:jc w:val="both"/>
          </w:pPr>
        </w:pPrChange>
      </w:pPr>
      <w:ins w:id="1340" w:author="juan rivillas" w:date="2022-08-14T17:41:00Z">
        <w:r w:rsidRPr="00AB59C6">
          <w:rPr>
            <w:rFonts w:cs="Times New Roman"/>
            <w:b/>
            <w:bCs/>
            <w:sz w:val="22"/>
            <w:szCs w:val="22"/>
            <w:rPrChange w:id="1341" w:author="juan rivillas" w:date="2022-08-16T13:36:00Z">
              <w:rPr/>
            </w:rPrChange>
          </w:rPr>
          <w:t>Apply</w:t>
        </w:r>
        <w:r w:rsidRPr="00AB59C6">
          <w:rPr>
            <w:rFonts w:cs="Times New Roman"/>
            <w:sz w:val="22"/>
            <w:szCs w:val="22"/>
            <w:rPrChange w:id="1342" w:author="juan rivillas" w:date="2022-08-16T13:36:00Z">
              <w:rPr/>
            </w:rPrChange>
          </w:rPr>
          <w:t xml:space="preserve"> correlations methods  to answer questions about a population.</w:t>
        </w:r>
      </w:ins>
    </w:p>
    <w:p w14:paraId="4232A5F4" w14:textId="77777777" w:rsidR="006620EE" w:rsidRPr="00AB59C6" w:rsidRDefault="006620EE">
      <w:pPr>
        <w:jc w:val="both"/>
        <w:rPr>
          <w:ins w:id="1343" w:author="juan rivillas" w:date="2022-08-14T17:41:00Z"/>
          <w:sz w:val="22"/>
          <w:szCs w:val="22"/>
          <w:rPrChange w:id="1344" w:author="juan rivillas" w:date="2022-08-16T13:36:00Z">
            <w:rPr>
              <w:ins w:id="1345" w:author="juan rivillas" w:date="2022-08-14T17:41:00Z"/>
            </w:rPr>
          </w:rPrChange>
        </w:rPr>
      </w:pPr>
    </w:p>
    <w:p w14:paraId="320FA29A" w14:textId="20E1ADB9" w:rsidR="00B80FFA" w:rsidRPr="00AB59C6" w:rsidDel="00997CEE" w:rsidRDefault="0083259C">
      <w:pPr>
        <w:rPr>
          <w:del w:id="1346" w:author="juan rivillas" w:date="2022-08-14T17:52:00Z"/>
          <w:moveFrom w:id="1347" w:author="juan rivillas" w:date="2022-08-14T17:49:00Z"/>
          <w:sz w:val="22"/>
          <w:szCs w:val="22"/>
          <w:rPrChange w:id="1348" w:author="juan rivillas" w:date="2022-08-16T13:36:00Z">
            <w:rPr>
              <w:del w:id="1349" w:author="juan rivillas" w:date="2022-08-14T17:52:00Z"/>
              <w:moveFrom w:id="1350" w:author="juan rivillas" w:date="2022-08-14T17:49:00Z"/>
            </w:rPr>
          </w:rPrChange>
        </w:rPr>
      </w:pPr>
      <w:ins w:id="1351" w:author="juan rivillas" w:date="2022-08-14T18:37:00Z">
        <w:r w:rsidRPr="00AB59C6">
          <w:rPr>
            <w:sz w:val="22"/>
            <w:szCs w:val="22"/>
            <w:rPrChange w:id="1352" w:author="juan rivillas" w:date="2022-08-16T13:36:00Z">
              <w:rPr/>
            </w:rPrChange>
          </w:rPr>
          <w:t xml:space="preserve">The lecture completes </w:t>
        </w:r>
      </w:ins>
      <w:ins w:id="1353" w:author="juan rivillas" w:date="2022-08-14T17:49:00Z">
        <w:r w:rsidR="00997CEE" w:rsidRPr="00AB59C6">
          <w:rPr>
            <w:sz w:val="22"/>
            <w:szCs w:val="22"/>
            <w:rPrChange w:id="1354" w:author="juan rivillas" w:date="2022-08-16T13:36:00Z">
              <w:rPr/>
            </w:rPrChange>
          </w:rPr>
          <w:t>warming up</w:t>
        </w:r>
      </w:ins>
      <w:ins w:id="1355" w:author="juan rivillas" w:date="2022-08-14T17:50:00Z">
        <w:r w:rsidR="00997CEE" w:rsidRPr="00AB59C6">
          <w:rPr>
            <w:sz w:val="22"/>
            <w:szCs w:val="22"/>
            <w:rPrChange w:id="1356" w:author="juan rivillas" w:date="2022-08-16T13:36:00Z">
              <w:rPr/>
            </w:rPrChange>
          </w:rPr>
          <w:t xml:space="preserve"> week, including </w:t>
        </w:r>
      </w:ins>
      <w:ins w:id="1357" w:author="juan rivillas" w:date="2022-08-14T17:51:00Z">
        <w:r w:rsidR="00997CEE" w:rsidRPr="00AB59C6">
          <w:rPr>
            <w:sz w:val="22"/>
            <w:szCs w:val="22"/>
            <w:rPrChange w:id="1358" w:author="juan rivillas" w:date="2022-08-16T13:36:00Z">
              <w:rPr/>
            </w:rPrChange>
          </w:rPr>
          <w:t xml:space="preserve">displaying data, </w:t>
        </w:r>
      </w:ins>
      <w:ins w:id="1359" w:author="juan rivillas" w:date="2022-08-14T17:50:00Z">
        <w:r w:rsidR="00997CEE" w:rsidRPr="00AB59C6">
          <w:rPr>
            <w:sz w:val="22"/>
            <w:szCs w:val="22"/>
            <w:rPrChange w:id="1360" w:author="juan rivillas" w:date="2022-08-16T13:36:00Z">
              <w:rPr/>
            </w:rPrChange>
          </w:rPr>
          <w:t>interpretating graphical representation o</w:t>
        </w:r>
      </w:ins>
      <w:ins w:id="1361" w:author="juan rivillas" w:date="2022-08-14T17:51:00Z">
        <w:r w:rsidR="00997CEE" w:rsidRPr="00AB59C6">
          <w:rPr>
            <w:sz w:val="22"/>
            <w:szCs w:val="22"/>
            <w:rPrChange w:id="1362" w:author="juan rivillas" w:date="2022-08-16T13:36:00Z">
              <w:rPr/>
            </w:rPrChange>
          </w:rPr>
          <w:t xml:space="preserve">f data and calculating descriptive statistics for data. Understand </w:t>
        </w:r>
      </w:ins>
      <w:ins w:id="1363" w:author="juan rivillas" w:date="2022-08-14T17:52:00Z">
        <w:r w:rsidR="00997CEE" w:rsidRPr="00AB59C6">
          <w:rPr>
            <w:sz w:val="22"/>
            <w:szCs w:val="22"/>
            <w:rPrChange w:id="1364" w:author="juan rivillas" w:date="2022-08-16T13:36:00Z">
              <w:rPr/>
            </w:rPrChange>
          </w:rPr>
          <w:t xml:space="preserve">the importance of establishing </w:t>
        </w:r>
        <w:r w:rsidR="004F6201" w:rsidRPr="00AB59C6">
          <w:rPr>
            <w:sz w:val="22"/>
            <w:szCs w:val="22"/>
            <w:rPrChange w:id="1365" w:author="juan rivillas" w:date="2022-08-16T13:36:00Z">
              <w:rPr/>
            </w:rPrChange>
          </w:rPr>
          <w:t xml:space="preserve">whether a linear </w:t>
        </w:r>
      </w:ins>
      <w:ins w:id="1366" w:author="juan rivillas" w:date="2022-08-14T17:53:00Z">
        <w:r w:rsidR="004F6201" w:rsidRPr="00AB59C6">
          <w:rPr>
            <w:sz w:val="22"/>
            <w:szCs w:val="22"/>
            <w:rPrChange w:id="1367" w:author="juan rivillas" w:date="2022-08-16T13:36:00Z">
              <w:rPr/>
            </w:rPrChange>
          </w:rPr>
          <w:t>relationship</w:t>
        </w:r>
      </w:ins>
      <w:ins w:id="1368" w:author="juan rivillas" w:date="2022-08-14T17:52:00Z">
        <w:r w:rsidR="004F6201" w:rsidRPr="00AB59C6">
          <w:rPr>
            <w:sz w:val="22"/>
            <w:szCs w:val="22"/>
            <w:rPrChange w:id="1369" w:author="juan rivillas" w:date="2022-08-16T13:36:00Z">
              <w:rPr/>
            </w:rPrChange>
          </w:rPr>
          <w:t xml:space="preserve"> exists between two things (variables)</w:t>
        </w:r>
      </w:ins>
      <w:ins w:id="1370" w:author="juan rivillas" w:date="2022-08-14T18:00:00Z">
        <w:r w:rsidR="006760CA" w:rsidRPr="00AB59C6">
          <w:rPr>
            <w:sz w:val="22"/>
            <w:szCs w:val="22"/>
            <w:rPrChange w:id="1371" w:author="juan rivillas" w:date="2022-08-16T13:36:00Z">
              <w:rPr/>
            </w:rPrChange>
          </w:rPr>
          <w:t>, correlation for all variables (</w:t>
        </w:r>
        <w:proofErr w:type="spellStart"/>
        <w:r w:rsidR="006760CA" w:rsidRPr="00AB59C6">
          <w:rPr>
            <w:sz w:val="22"/>
            <w:szCs w:val="22"/>
            <w:rPrChange w:id="1372" w:author="juan rivillas" w:date="2022-08-16T13:36:00Z">
              <w:rPr/>
            </w:rPrChange>
          </w:rPr>
          <w:t>correlalogram</w:t>
        </w:r>
        <w:proofErr w:type="spellEnd"/>
        <w:r w:rsidR="006760CA" w:rsidRPr="00AB59C6">
          <w:rPr>
            <w:sz w:val="22"/>
            <w:szCs w:val="22"/>
            <w:rPrChange w:id="1373" w:author="juan rivillas" w:date="2022-08-16T13:36:00Z">
              <w:rPr/>
            </w:rPrChange>
          </w:rPr>
          <w:t xml:space="preserve"> or matrix of correlation coefficients</w:t>
        </w:r>
        <w:r w:rsidR="006760CA" w:rsidRPr="00AB59C6">
          <w:rPr>
            <w:sz w:val="22"/>
            <w:szCs w:val="22"/>
            <w:rPrChange w:id="1374" w:author="juan rivillas" w:date="2022-08-16T13:36:00Z">
              <w:rPr/>
            </w:rPrChange>
          </w:rPr>
          <w:t>)</w:t>
        </w:r>
      </w:ins>
      <w:ins w:id="1375" w:author="juan rivillas" w:date="2022-08-14T18:01:00Z">
        <w:r w:rsidR="006760CA" w:rsidRPr="00AB59C6">
          <w:rPr>
            <w:sz w:val="22"/>
            <w:szCs w:val="22"/>
            <w:rPrChange w:id="1376" w:author="juan rivillas" w:date="2022-08-16T13:36:00Z">
              <w:rPr/>
            </w:rPrChange>
          </w:rPr>
          <w:t xml:space="preserve">, and interpretation of a correlation coefficient. Visualization </w:t>
        </w:r>
      </w:ins>
      <w:ins w:id="1377" w:author="juan rivillas" w:date="2022-08-14T18:02:00Z">
        <w:r w:rsidR="006760CA" w:rsidRPr="00AB59C6">
          <w:rPr>
            <w:sz w:val="22"/>
            <w:szCs w:val="22"/>
            <w:rPrChange w:id="1378" w:author="juan rivillas" w:date="2022-08-16T13:36:00Z">
              <w:rPr/>
            </w:rPrChange>
          </w:rPr>
          <w:t xml:space="preserve">methods </w:t>
        </w:r>
      </w:ins>
      <w:ins w:id="1379" w:author="juan rivillas" w:date="2022-08-14T18:01:00Z">
        <w:r w:rsidR="006760CA" w:rsidRPr="00AB59C6">
          <w:rPr>
            <w:sz w:val="22"/>
            <w:szCs w:val="22"/>
            <w:rPrChange w:id="1380" w:author="juan rivillas" w:date="2022-08-16T13:36:00Z">
              <w:rPr/>
            </w:rPrChange>
          </w:rPr>
          <w:t xml:space="preserve">and correlation test </w:t>
        </w:r>
      </w:ins>
      <w:ins w:id="1381" w:author="juan rivillas" w:date="2022-08-14T17:54:00Z">
        <w:r w:rsidR="004F6201" w:rsidRPr="00AB59C6">
          <w:rPr>
            <w:sz w:val="22"/>
            <w:szCs w:val="22"/>
            <w:rPrChange w:id="1382" w:author="juan rivillas" w:date="2022-08-16T13:36:00Z">
              <w:rPr/>
            </w:rPrChange>
          </w:rPr>
          <w:t xml:space="preserve">are </w:t>
        </w:r>
      </w:ins>
      <w:ins w:id="1383" w:author="juan rivillas" w:date="2022-08-14T17:55:00Z">
        <w:r w:rsidR="004F6201" w:rsidRPr="00AB59C6">
          <w:rPr>
            <w:sz w:val="22"/>
            <w:szCs w:val="22"/>
            <w:rPrChange w:id="1384" w:author="juan rivillas" w:date="2022-08-16T13:36:00Z">
              <w:rPr/>
            </w:rPrChange>
          </w:rPr>
          <w:t>discussed</w:t>
        </w:r>
      </w:ins>
      <w:ins w:id="1385" w:author="juan rivillas" w:date="2022-08-14T17:59:00Z">
        <w:r w:rsidR="006760CA" w:rsidRPr="00AB59C6">
          <w:rPr>
            <w:sz w:val="22"/>
            <w:szCs w:val="22"/>
            <w:rPrChange w:id="1386" w:author="juan rivillas" w:date="2022-08-16T13:36:00Z">
              <w:rPr/>
            </w:rPrChange>
          </w:rPr>
          <w:t>.</w:t>
        </w:r>
      </w:ins>
      <w:moveFromRangeStart w:id="1387" w:author="juan rivillas" w:date="2022-08-14T17:49:00Z" w:name="move111391801"/>
      <w:moveFrom w:id="1388" w:author="juan rivillas" w:date="2022-08-14T17:49:00Z">
        <w:del w:id="1389" w:author="juan rivillas" w:date="2022-08-14T17:52:00Z">
          <w:r w:rsidR="00B25728" w:rsidRPr="00AB59C6" w:rsidDel="00997CEE">
            <w:rPr>
              <w:sz w:val="22"/>
              <w:szCs w:val="22"/>
              <w:rPrChange w:id="1390" w:author="juan rivillas" w:date="2022-08-16T13:36:00Z">
                <w:rPr/>
              </w:rPrChange>
            </w:rPr>
            <w:delText xml:space="preserve">Students deepen their knowledge about multiple regression discussing how potential pitfalls might affect the quality of inference. </w:delText>
          </w:r>
          <w:r w:rsidR="00127061" w:rsidRPr="00AB59C6" w:rsidDel="00997CEE">
            <w:rPr>
              <w:sz w:val="22"/>
              <w:szCs w:val="22"/>
              <w:rPrChange w:id="1391" w:author="juan rivillas" w:date="2022-08-16T13:36:00Z">
                <w:rPr/>
              </w:rPrChange>
            </w:rPr>
            <w:delText>Multicollinearity</w:delText>
          </w:r>
          <w:r w:rsidR="00B25728" w:rsidRPr="00AB59C6" w:rsidDel="00997CEE">
            <w:rPr>
              <w:sz w:val="22"/>
              <w:szCs w:val="22"/>
              <w:rPrChange w:id="1392" w:author="juan rivillas" w:date="2022-08-16T13:36:00Z">
                <w:rPr/>
              </w:rPrChange>
            </w:rPr>
            <w:delText xml:space="preserve">, endogeneity, omitted variables are discussed. In addition, the students will learn how to augment linear regressions to </w:delText>
          </w:r>
          <w:r w:rsidR="00127061" w:rsidRPr="00AB59C6" w:rsidDel="00997CEE">
            <w:rPr>
              <w:sz w:val="22"/>
              <w:szCs w:val="22"/>
              <w:rPrChange w:id="1393" w:author="juan rivillas" w:date="2022-08-16T13:36:00Z">
                <w:rPr/>
              </w:rPrChange>
            </w:rPr>
            <w:delText>account</w:delText>
          </w:r>
          <w:r w:rsidR="00B25728" w:rsidRPr="00AB59C6" w:rsidDel="00997CEE">
            <w:rPr>
              <w:sz w:val="22"/>
              <w:szCs w:val="22"/>
              <w:rPrChange w:id="1394" w:author="juan rivillas" w:date="2022-08-16T13:36:00Z">
                <w:rPr/>
              </w:rPrChange>
            </w:rPr>
            <w:delText xml:space="preserve"> for non-linearities.</w:delText>
          </w:r>
        </w:del>
      </w:moveFrom>
    </w:p>
    <w:moveFromRangeEnd w:id="1387"/>
    <w:p w14:paraId="1BA43D69" w14:textId="77777777" w:rsidR="00997CEE" w:rsidRPr="00AB59C6" w:rsidDel="00997CEE" w:rsidRDefault="00997CEE">
      <w:pPr>
        <w:jc w:val="both"/>
        <w:rPr>
          <w:ins w:id="1395" w:author="juan rivillas" w:date="2022-08-14T17:50:00Z"/>
          <w:sz w:val="22"/>
          <w:szCs w:val="22"/>
          <w:rPrChange w:id="1396" w:author="juan rivillas" w:date="2022-08-16T13:36:00Z">
            <w:rPr>
              <w:ins w:id="1397" w:author="juan rivillas" w:date="2022-08-14T17:50:00Z"/>
            </w:rPr>
          </w:rPrChange>
        </w:rPr>
        <w:pPrChange w:id="1398" w:author="juan rivillas" w:date="2022-08-06T11:30:00Z">
          <w:pPr/>
        </w:pPrChange>
      </w:pPr>
    </w:p>
    <w:p w14:paraId="1CDDBC79" w14:textId="77777777" w:rsidR="00B80FFA" w:rsidRPr="00AB59C6" w:rsidRDefault="00B80FFA">
      <w:pPr>
        <w:rPr>
          <w:sz w:val="22"/>
          <w:szCs w:val="22"/>
          <w:rPrChange w:id="1399" w:author="juan rivillas" w:date="2022-08-16T13:36:00Z">
            <w:rPr/>
          </w:rPrChange>
        </w:rPr>
      </w:pPr>
    </w:p>
    <w:p w14:paraId="01942F39" w14:textId="77777777" w:rsidR="00B80FFA" w:rsidRPr="00AB59C6" w:rsidRDefault="00B25728">
      <w:pPr>
        <w:rPr>
          <w:sz w:val="22"/>
          <w:szCs w:val="22"/>
          <w:rPrChange w:id="1400" w:author="juan rivillas" w:date="2022-08-16T13:36:00Z">
            <w:rPr/>
          </w:rPrChange>
        </w:rPr>
      </w:pPr>
      <w:r w:rsidRPr="00AB59C6">
        <w:rPr>
          <w:b/>
          <w:sz w:val="22"/>
          <w:szCs w:val="22"/>
          <w:rPrChange w:id="1401" w:author="juan rivillas" w:date="2022-08-16T13:36:00Z">
            <w:rPr>
              <w:b/>
            </w:rPr>
          </w:rPrChange>
        </w:rPr>
        <w:t>Readings</w:t>
      </w:r>
    </w:p>
    <w:p w14:paraId="2CE45934" w14:textId="7F2C7BFE" w:rsidR="00B80FFA" w:rsidRPr="00AB59C6" w:rsidRDefault="002C13F7" w:rsidP="002C13F7">
      <w:pPr>
        <w:rPr>
          <w:sz w:val="22"/>
          <w:szCs w:val="22"/>
          <w:rPrChange w:id="1402" w:author="juan rivillas" w:date="2022-08-16T13:36:00Z">
            <w:rPr/>
          </w:rPrChange>
        </w:rPr>
        <w:pPrChange w:id="1403" w:author="juan rivillas" w:date="2022-08-14T18:28:00Z">
          <w:pPr>
            <w:numPr>
              <w:numId w:val="3"/>
            </w:numPr>
            <w:ind w:left="720" w:hanging="360"/>
          </w:pPr>
        </w:pPrChange>
      </w:pPr>
      <w:ins w:id="1404" w:author="juan rivillas" w:date="2022-08-14T18:28:00Z">
        <w:r w:rsidRPr="00AB59C6">
          <w:rPr>
            <w:sz w:val="22"/>
            <w:szCs w:val="22"/>
            <w:rPrChange w:id="1405" w:author="juan rivillas" w:date="2022-08-16T13:36:00Z">
              <w:rPr/>
            </w:rPrChange>
          </w:rPr>
          <w:t>Correlation coefficient and correlation test in R</w:t>
        </w:r>
      </w:ins>
      <w:del w:id="1406" w:author="juan rivillas" w:date="2022-08-14T18:28:00Z">
        <w:r w:rsidR="00B25728" w:rsidRPr="00AB59C6" w:rsidDel="002C13F7">
          <w:rPr>
            <w:sz w:val="22"/>
            <w:szCs w:val="22"/>
            <w:rPrChange w:id="1407" w:author="juan rivillas" w:date="2022-08-16T13:36:00Z">
              <w:rPr/>
            </w:rPrChange>
          </w:rPr>
          <w:delText>Chapter 8 of the Intro to Statistics book</w:delText>
        </w:r>
      </w:del>
      <w:r w:rsidR="00B25728" w:rsidRPr="00AB59C6">
        <w:rPr>
          <w:sz w:val="22"/>
          <w:szCs w:val="22"/>
          <w:rPrChange w:id="1408" w:author="juan rivillas" w:date="2022-08-16T13:36:00Z">
            <w:rPr/>
          </w:rPrChange>
        </w:rPr>
        <w:t xml:space="preserve"> and lecture notes</w:t>
      </w:r>
      <w:ins w:id="1409" w:author="juan rivillas" w:date="2022-08-06T11:41:00Z">
        <w:r w:rsidR="007F2F83" w:rsidRPr="00AB59C6">
          <w:rPr>
            <w:sz w:val="22"/>
            <w:szCs w:val="22"/>
            <w:rPrChange w:id="1410" w:author="juan rivillas" w:date="2022-08-16T13:36:00Z">
              <w:rPr/>
            </w:rPrChange>
          </w:rPr>
          <w:t>.</w:t>
        </w:r>
      </w:ins>
    </w:p>
    <w:p w14:paraId="4F3EDBE9" w14:textId="189F997F" w:rsidR="00B80FFA" w:rsidRPr="00AB59C6" w:rsidRDefault="00B80FFA">
      <w:pPr>
        <w:ind w:left="1080"/>
        <w:rPr>
          <w:ins w:id="1411" w:author="juan rivillas" w:date="2022-08-16T13:25:00Z"/>
          <w:b/>
          <w:sz w:val="22"/>
          <w:szCs w:val="22"/>
          <w:rPrChange w:id="1412" w:author="juan rivillas" w:date="2022-08-16T13:36:00Z">
            <w:rPr>
              <w:ins w:id="1413" w:author="juan rivillas" w:date="2022-08-16T13:25:00Z"/>
              <w:b/>
            </w:rPr>
          </w:rPrChange>
        </w:rPr>
      </w:pPr>
    </w:p>
    <w:p w14:paraId="7F1B4163" w14:textId="53C4DA37" w:rsidR="001E74F4" w:rsidRPr="00AB59C6" w:rsidRDefault="001E74F4" w:rsidP="001E74F4">
      <w:pPr>
        <w:rPr>
          <w:ins w:id="1414" w:author="juan rivillas" w:date="2022-08-16T13:25:00Z"/>
          <w:b/>
          <w:color w:val="000000" w:themeColor="text1"/>
          <w:sz w:val="22"/>
          <w:szCs w:val="22"/>
          <w:rPrChange w:id="1415" w:author="juan rivillas" w:date="2022-08-16T13:36:00Z">
            <w:rPr>
              <w:ins w:id="1416" w:author="juan rivillas" w:date="2022-08-16T13:25:00Z"/>
              <w:b/>
              <w:color w:val="000000" w:themeColor="text1"/>
              <w:sz w:val="20"/>
              <w:szCs w:val="20"/>
            </w:rPr>
          </w:rPrChange>
        </w:rPr>
      </w:pPr>
      <w:ins w:id="1417" w:author="juan rivillas" w:date="2022-08-16T13:25:00Z">
        <w:r w:rsidRPr="00AB59C6">
          <w:rPr>
            <w:b/>
            <w:color w:val="000000" w:themeColor="text1"/>
            <w:sz w:val="22"/>
            <w:szCs w:val="22"/>
            <w:rPrChange w:id="1418" w:author="juan rivillas" w:date="2022-08-16T13:36:00Z">
              <w:rPr>
                <w:b/>
                <w:color w:val="000000" w:themeColor="text1"/>
                <w:sz w:val="20"/>
                <w:szCs w:val="20"/>
              </w:rPr>
            </w:rPrChange>
          </w:rPr>
          <w:t>Packages in R</w:t>
        </w:r>
      </w:ins>
    </w:p>
    <w:p w14:paraId="53A87FE7" w14:textId="405DB313" w:rsidR="001E74F4" w:rsidRPr="008240D0" w:rsidRDefault="001E74F4" w:rsidP="001E74F4">
      <w:pPr>
        <w:rPr>
          <w:ins w:id="1419" w:author="juan rivillas" w:date="2022-08-16T13:25:00Z"/>
          <w:rPrChange w:id="1420" w:author="juan rivillas" w:date="2022-08-16T13:49:00Z">
            <w:rPr>
              <w:ins w:id="1421" w:author="juan rivillas" w:date="2022-08-16T13:25:00Z"/>
              <w:color w:val="000000" w:themeColor="text1"/>
              <w:sz w:val="20"/>
              <w:szCs w:val="20"/>
            </w:rPr>
          </w:rPrChange>
        </w:rPr>
      </w:pPr>
      <w:ins w:id="1422" w:author="juan rivillas" w:date="2022-08-16T13:25:00Z">
        <w:r w:rsidRPr="00AB59C6">
          <w:rPr>
            <w:color w:val="000000" w:themeColor="text1"/>
            <w:sz w:val="22"/>
            <w:szCs w:val="22"/>
            <w:rPrChange w:id="1423" w:author="juan rivillas" w:date="2022-08-16T13:36:00Z">
              <w:rPr>
                <w:color w:val="000000" w:themeColor="text1"/>
                <w:sz w:val="20"/>
                <w:szCs w:val="20"/>
              </w:rPr>
            </w:rPrChange>
          </w:rPr>
          <w:t>Librar</w:t>
        </w:r>
      </w:ins>
      <w:ins w:id="1424" w:author="juan rivillas" w:date="2022-08-16T13:31:00Z">
        <w:r w:rsidR="00AB59C6" w:rsidRPr="00AB59C6">
          <w:rPr>
            <w:color w:val="000000" w:themeColor="text1"/>
            <w:sz w:val="22"/>
            <w:szCs w:val="22"/>
            <w:rPrChange w:id="1425" w:author="juan rivillas" w:date="2022-08-16T13:36:00Z">
              <w:rPr>
                <w:color w:val="000000" w:themeColor="text1"/>
                <w:sz w:val="20"/>
                <w:szCs w:val="20"/>
              </w:rPr>
            </w:rPrChange>
          </w:rPr>
          <w:t>ies</w:t>
        </w:r>
      </w:ins>
      <w:ins w:id="1426" w:author="juan rivillas" w:date="2022-08-16T13:25:00Z">
        <w:r w:rsidRPr="00AB59C6">
          <w:rPr>
            <w:color w:val="000000" w:themeColor="text1"/>
            <w:sz w:val="22"/>
            <w:szCs w:val="22"/>
            <w:rPrChange w:id="1427" w:author="juan rivillas" w:date="2022-08-16T13:36:00Z">
              <w:rPr>
                <w:color w:val="000000" w:themeColor="text1"/>
                <w:sz w:val="20"/>
                <w:szCs w:val="20"/>
              </w:rPr>
            </w:rPrChange>
          </w:rPr>
          <w:t xml:space="preserve"> (</w:t>
        </w:r>
      </w:ins>
      <w:proofErr w:type="spellStart"/>
      <w:ins w:id="1428" w:author="juan rivillas" w:date="2022-08-16T13:46:00Z">
        <w:r w:rsidR="006E662A" w:rsidRPr="008240D0">
          <w:rPr>
            <w:color w:val="000000" w:themeColor="text1"/>
            <w:sz w:val="22"/>
            <w:szCs w:val="22"/>
            <w:rPrChange w:id="1429" w:author="juan rivillas" w:date="2022-08-16T13:49:00Z">
              <w:rPr>
                <w:color w:val="000000" w:themeColor="text1"/>
                <w:sz w:val="21"/>
                <w:szCs w:val="21"/>
              </w:rPr>
            </w:rPrChange>
          </w:rPr>
          <w:t>readxl</w:t>
        </w:r>
        <w:proofErr w:type="spellEnd"/>
        <w:r w:rsidR="006E662A" w:rsidRPr="008240D0">
          <w:rPr>
            <w:color w:val="000000" w:themeColor="text1"/>
            <w:sz w:val="22"/>
            <w:szCs w:val="22"/>
            <w:rPrChange w:id="1430" w:author="juan rivillas" w:date="2022-08-16T13:49:00Z">
              <w:rPr>
                <w:color w:val="000000" w:themeColor="text1"/>
                <w:sz w:val="21"/>
                <w:szCs w:val="21"/>
              </w:rPr>
            </w:rPrChange>
          </w:rPr>
          <w:t xml:space="preserve">, </w:t>
        </w:r>
      </w:ins>
      <w:proofErr w:type="spellStart"/>
      <w:ins w:id="1431" w:author="juan rivillas" w:date="2022-08-16T13:49:00Z">
        <w:r w:rsidR="008240D0" w:rsidRPr="008240D0">
          <w:rPr>
            <w:color w:val="000000" w:themeColor="text1"/>
            <w:sz w:val="22"/>
            <w:szCs w:val="22"/>
            <w:rPrChange w:id="1432" w:author="juan rivillas" w:date="2022-08-16T13:49:00Z">
              <w:rPr>
                <w:rFonts w:ascii="Menlo" w:hAnsi="Menlo" w:cs="Menlo"/>
                <w:color w:val="666666"/>
                <w:sz w:val="18"/>
                <w:szCs w:val="18"/>
                <w:shd w:val="clear" w:color="auto" w:fill="F9F9FB"/>
              </w:rPr>
            </w:rPrChange>
          </w:rPr>
          <w:t>dplyr</w:t>
        </w:r>
        <w:proofErr w:type="spellEnd"/>
        <w:r w:rsidR="008240D0" w:rsidRPr="008240D0">
          <w:rPr>
            <w:color w:val="000000" w:themeColor="text1"/>
            <w:sz w:val="22"/>
            <w:szCs w:val="22"/>
            <w:rPrChange w:id="1433" w:author="juan rivillas" w:date="2022-08-16T13:49:00Z">
              <w:rPr/>
            </w:rPrChange>
          </w:rPr>
          <w:t xml:space="preserve">, </w:t>
        </w:r>
      </w:ins>
      <w:proofErr w:type="spellStart"/>
      <w:ins w:id="1434" w:author="juan rivillas" w:date="2022-08-16T13:33:00Z">
        <w:r w:rsidR="00AB59C6" w:rsidRPr="00AB59C6">
          <w:rPr>
            <w:color w:val="000000" w:themeColor="text1"/>
            <w:sz w:val="22"/>
            <w:szCs w:val="22"/>
            <w:rPrChange w:id="1435" w:author="juan rivillas" w:date="2022-08-16T13:36:00Z">
              <w:rPr>
                <w:color w:val="000000" w:themeColor="text1"/>
                <w:sz w:val="20"/>
                <w:szCs w:val="20"/>
              </w:rPr>
            </w:rPrChange>
          </w:rPr>
          <w:t>DescTools</w:t>
        </w:r>
        <w:proofErr w:type="spellEnd"/>
        <w:r w:rsidR="00AB59C6" w:rsidRPr="00AB59C6">
          <w:rPr>
            <w:color w:val="000000" w:themeColor="text1"/>
            <w:sz w:val="22"/>
            <w:szCs w:val="22"/>
            <w:rPrChange w:id="1436" w:author="juan rivillas" w:date="2022-08-16T13:36:00Z">
              <w:rPr>
                <w:color w:val="000000" w:themeColor="text1"/>
                <w:sz w:val="20"/>
                <w:szCs w:val="20"/>
              </w:rPr>
            </w:rPrChange>
          </w:rPr>
          <w:t xml:space="preserve">, </w:t>
        </w:r>
      </w:ins>
      <w:ins w:id="1437" w:author="juan rivillas" w:date="2022-08-16T13:25:00Z">
        <w:r w:rsidRPr="00AB59C6">
          <w:rPr>
            <w:color w:val="000000" w:themeColor="text1"/>
            <w:sz w:val="22"/>
            <w:szCs w:val="22"/>
            <w:rPrChange w:id="1438" w:author="juan rivillas" w:date="2022-08-16T13:36:00Z">
              <w:rPr>
                <w:color w:val="000000" w:themeColor="text1"/>
                <w:sz w:val="20"/>
                <w:szCs w:val="20"/>
              </w:rPr>
            </w:rPrChange>
          </w:rPr>
          <w:t>table1</w:t>
        </w:r>
      </w:ins>
      <w:ins w:id="1439" w:author="juan rivillas" w:date="2022-08-16T13:31:00Z">
        <w:r w:rsidR="00AB59C6" w:rsidRPr="00AB59C6">
          <w:rPr>
            <w:color w:val="000000" w:themeColor="text1"/>
            <w:sz w:val="22"/>
            <w:szCs w:val="22"/>
            <w:rPrChange w:id="1440" w:author="juan rivillas" w:date="2022-08-16T13:36:00Z">
              <w:rPr>
                <w:color w:val="000000" w:themeColor="text1"/>
                <w:sz w:val="20"/>
                <w:szCs w:val="20"/>
              </w:rPr>
            </w:rPrChange>
          </w:rPr>
          <w:t xml:space="preserve">, </w:t>
        </w:r>
        <w:proofErr w:type="spellStart"/>
        <w:r w:rsidR="00AB59C6" w:rsidRPr="00AB59C6">
          <w:rPr>
            <w:sz w:val="22"/>
            <w:szCs w:val="22"/>
            <w:rPrChange w:id="1441" w:author="juan rivillas" w:date="2022-08-16T13:36:00Z">
              <w:rPr>
                <w:color w:val="000000" w:themeColor="text1"/>
                <w:sz w:val="20"/>
                <w:szCs w:val="20"/>
              </w:rPr>
            </w:rPrChange>
          </w:rPr>
          <w:t>ggstatsplot</w:t>
        </w:r>
        <w:proofErr w:type="spellEnd"/>
        <w:r w:rsidR="00AB59C6" w:rsidRPr="00AB59C6">
          <w:rPr>
            <w:sz w:val="22"/>
            <w:szCs w:val="22"/>
            <w:rPrChange w:id="1442" w:author="juan rivillas" w:date="2022-08-16T13:36:00Z">
              <w:rPr>
                <w:color w:val="000000" w:themeColor="text1"/>
                <w:sz w:val="20"/>
                <w:szCs w:val="20"/>
              </w:rPr>
            </w:rPrChange>
          </w:rPr>
          <w:t>,</w:t>
        </w:r>
      </w:ins>
      <w:ins w:id="1443" w:author="juan rivillas" w:date="2022-08-16T13:33:00Z">
        <w:r w:rsidR="00AB59C6" w:rsidRPr="00AB59C6">
          <w:rPr>
            <w:sz w:val="22"/>
            <w:szCs w:val="22"/>
            <w:rPrChange w:id="1444" w:author="juan rivillas" w:date="2022-08-16T13:36:00Z">
              <w:rPr>
                <w:sz w:val="20"/>
                <w:szCs w:val="20"/>
              </w:rPr>
            </w:rPrChange>
          </w:rPr>
          <w:t xml:space="preserve"> </w:t>
        </w:r>
      </w:ins>
      <w:ins w:id="1445" w:author="juan rivillas" w:date="2022-08-16T13:34:00Z">
        <w:r w:rsidR="00AB59C6" w:rsidRPr="00AB59C6">
          <w:rPr>
            <w:sz w:val="22"/>
            <w:szCs w:val="22"/>
            <w:rPrChange w:id="1446" w:author="juan rivillas" w:date="2022-08-16T13:36:00Z">
              <w:rPr>
                <w:sz w:val="20"/>
                <w:szCs w:val="20"/>
              </w:rPr>
            </w:rPrChange>
          </w:rPr>
          <w:t>ggplot2</w:t>
        </w:r>
        <w:r w:rsidR="00AB59C6" w:rsidRPr="00AB59C6">
          <w:rPr>
            <w:sz w:val="22"/>
            <w:szCs w:val="22"/>
            <w:rPrChange w:id="1447" w:author="juan rivillas" w:date="2022-08-16T13:36:00Z">
              <w:rPr>
                <w:sz w:val="20"/>
                <w:szCs w:val="20"/>
              </w:rPr>
            </w:rPrChange>
          </w:rPr>
          <w:t>,</w:t>
        </w:r>
      </w:ins>
      <w:ins w:id="1448" w:author="juan rivillas" w:date="2022-08-16T13:31:00Z">
        <w:r w:rsidR="00AB59C6" w:rsidRPr="00AB59C6">
          <w:rPr>
            <w:sz w:val="22"/>
            <w:szCs w:val="22"/>
            <w:rPrChange w:id="1449" w:author="juan rivillas" w:date="2022-08-16T13:36:00Z">
              <w:rPr>
                <w:color w:val="000000" w:themeColor="text1"/>
                <w:sz w:val="20"/>
                <w:szCs w:val="20"/>
              </w:rPr>
            </w:rPrChange>
          </w:rPr>
          <w:t xml:space="preserve"> </w:t>
        </w:r>
      </w:ins>
      <w:proofErr w:type="spellStart"/>
      <w:ins w:id="1450" w:author="juan rivillas" w:date="2022-08-16T13:34:00Z">
        <w:r w:rsidR="00AB59C6" w:rsidRPr="00AB59C6">
          <w:rPr>
            <w:sz w:val="22"/>
            <w:szCs w:val="22"/>
            <w:rPrChange w:id="1451" w:author="juan rivillas" w:date="2022-08-16T13:36:00Z">
              <w:rPr>
                <w:sz w:val="20"/>
                <w:szCs w:val="20"/>
              </w:rPr>
            </w:rPrChange>
          </w:rPr>
          <w:t>compareGroups</w:t>
        </w:r>
        <w:proofErr w:type="spellEnd"/>
        <w:r w:rsidR="00AB59C6" w:rsidRPr="00AB59C6">
          <w:rPr>
            <w:sz w:val="22"/>
            <w:szCs w:val="22"/>
            <w:rPrChange w:id="1452" w:author="juan rivillas" w:date="2022-08-16T13:36:00Z">
              <w:rPr>
                <w:sz w:val="20"/>
                <w:szCs w:val="20"/>
              </w:rPr>
            </w:rPrChange>
          </w:rPr>
          <w:t xml:space="preserve">, </w:t>
        </w:r>
      </w:ins>
      <w:proofErr w:type="spellStart"/>
      <w:ins w:id="1453" w:author="juan rivillas" w:date="2022-08-16T13:31:00Z">
        <w:r w:rsidR="00AB59C6" w:rsidRPr="00AB59C6">
          <w:rPr>
            <w:sz w:val="22"/>
            <w:szCs w:val="22"/>
            <w:rPrChange w:id="1454" w:author="juan rivillas" w:date="2022-08-16T13:36:00Z">
              <w:rPr>
                <w:b/>
                <w:color w:val="000000" w:themeColor="text1"/>
                <w:sz w:val="20"/>
                <w:szCs w:val="20"/>
              </w:rPr>
            </w:rPrChange>
          </w:rPr>
          <w:t>BioAge</w:t>
        </w:r>
      </w:ins>
      <w:proofErr w:type="spellEnd"/>
      <w:ins w:id="1455" w:author="juan rivillas" w:date="2022-08-16T13:25:00Z">
        <w:r w:rsidRPr="00AB59C6">
          <w:rPr>
            <w:sz w:val="22"/>
            <w:szCs w:val="22"/>
            <w:rPrChange w:id="1456" w:author="juan rivillas" w:date="2022-08-16T13:36:00Z">
              <w:rPr>
                <w:color w:val="000000" w:themeColor="text1"/>
                <w:sz w:val="20"/>
                <w:szCs w:val="20"/>
              </w:rPr>
            </w:rPrChange>
          </w:rPr>
          <w:t>)</w:t>
        </w:r>
      </w:ins>
      <w:ins w:id="1457" w:author="juan rivillas" w:date="2022-08-16T13:37:00Z">
        <w:r w:rsidR="00D512B2">
          <w:rPr>
            <w:sz w:val="22"/>
            <w:szCs w:val="22"/>
          </w:rPr>
          <w:t>.</w:t>
        </w:r>
      </w:ins>
      <w:ins w:id="1458" w:author="juan rivillas" w:date="2022-08-16T13:25:00Z">
        <w:r w:rsidRPr="00AB59C6">
          <w:rPr>
            <w:color w:val="000000" w:themeColor="text1"/>
            <w:sz w:val="22"/>
            <w:szCs w:val="22"/>
            <w:rPrChange w:id="1459" w:author="juan rivillas" w:date="2022-08-16T13:36:00Z">
              <w:rPr>
                <w:color w:val="000000" w:themeColor="text1"/>
                <w:sz w:val="20"/>
                <w:szCs w:val="20"/>
              </w:rPr>
            </w:rPrChange>
          </w:rPr>
          <w:t xml:space="preserve"> </w:t>
        </w:r>
      </w:ins>
    </w:p>
    <w:p w14:paraId="3DD06764" w14:textId="77777777" w:rsidR="001E74F4" w:rsidRPr="00AB59C6" w:rsidRDefault="001E74F4">
      <w:pPr>
        <w:ind w:left="1080"/>
        <w:rPr>
          <w:b/>
          <w:sz w:val="22"/>
          <w:szCs w:val="22"/>
          <w:rPrChange w:id="1460" w:author="juan rivillas" w:date="2022-08-16T13:36:00Z">
            <w:rPr>
              <w:b/>
            </w:rPr>
          </w:rPrChange>
        </w:rPr>
      </w:pPr>
    </w:p>
    <w:p w14:paraId="0EA6B2A3" w14:textId="77777777" w:rsidR="002C13F7" w:rsidRPr="00AB59C6" w:rsidRDefault="00B25728">
      <w:pPr>
        <w:rPr>
          <w:ins w:id="1461" w:author="juan rivillas" w:date="2022-08-14T18:29:00Z"/>
          <w:b/>
          <w:sz w:val="22"/>
          <w:szCs w:val="22"/>
          <w:rPrChange w:id="1462" w:author="juan rivillas" w:date="2022-08-16T13:36:00Z">
            <w:rPr>
              <w:ins w:id="1463" w:author="juan rivillas" w:date="2022-08-14T18:29:00Z"/>
              <w:b/>
            </w:rPr>
          </w:rPrChange>
        </w:rPr>
      </w:pPr>
      <w:r w:rsidRPr="00AB59C6">
        <w:rPr>
          <w:b/>
          <w:sz w:val="22"/>
          <w:szCs w:val="22"/>
          <w:rPrChange w:id="1464" w:author="juan rivillas" w:date="2022-08-16T13:36:00Z">
            <w:rPr>
              <w:b/>
            </w:rPr>
          </w:rPrChange>
        </w:rPr>
        <w:t xml:space="preserve">Lab  </w:t>
      </w:r>
    </w:p>
    <w:p w14:paraId="73DBA3F5" w14:textId="47209BB6" w:rsidR="005B1747" w:rsidRPr="00AB59C6" w:rsidRDefault="005B1747" w:rsidP="005B1747">
      <w:pPr>
        <w:rPr>
          <w:ins w:id="1465" w:author="juan rivillas" w:date="2022-08-16T11:55:00Z"/>
          <w:color w:val="000000" w:themeColor="text1"/>
          <w:sz w:val="22"/>
          <w:szCs w:val="22"/>
          <w:rPrChange w:id="1466" w:author="juan rivillas" w:date="2022-08-16T13:36:00Z">
            <w:rPr>
              <w:ins w:id="1467" w:author="juan rivillas" w:date="2022-08-16T11:55:00Z"/>
              <w:color w:val="000000" w:themeColor="text1"/>
              <w:sz w:val="20"/>
              <w:szCs w:val="20"/>
            </w:rPr>
          </w:rPrChange>
        </w:rPr>
      </w:pPr>
      <w:ins w:id="1468" w:author="juan rivillas" w:date="2022-08-16T11:55:00Z">
        <w:r w:rsidRPr="00AB59C6">
          <w:rPr>
            <w:color w:val="000000" w:themeColor="text1"/>
            <w:sz w:val="22"/>
            <w:szCs w:val="22"/>
            <w:rPrChange w:id="1469" w:author="juan rivillas" w:date="2022-08-16T13:36:00Z">
              <w:rPr>
                <w:color w:val="000000" w:themeColor="text1"/>
                <w:sz w:val="20"/>
                <w:szCs w:val="20"/>
              </w:rPr>
            </w:rPrChange>
          </w:rPr>
          <w:t xml:space="preserve">Group A </w:t>
        </w:r>
        <w:r w:rsidRPr="00AB59C6">
          <w:rPr>
            <w:color w:val="000000" w:themeColor="text1"/>
            <w:sz w:val="22"/>
            <w:szCs w:val="22"/>
            <w:rPrChange w:id="1470" w:author="juan rivillas" w:date="2022-08-16T13:36:00Z">
              <w:rPr>
                <w:color w:val="000000" w:themeColor="text1"/>
                <w:sz w:val="20"/>
                <w:szCs w:val="20"/>
              </w:rPr>
            </w:rPrChange>
          </w:rPr>
          <w:t>16</w:t>
        </w:r>
        <w:r w:rsidRPr="00AB59C6">
          <w:rPr>
            <w:color w:val="000000" w:themeColor="text1"/>
            <w:sz w:val="22"/>
            <w:szCs w:val="22"/>
            <w:rPrChange w:id="1471" w:author="juan rivillas" w:date="2022-08-16T13:36:00Z">
              <w:rPr>
                <w:color w:val="000000" w:themeColor="text1"/>
                <w:sz w:val="20"/>
                <w:szCs w:val="20"/>
              </w:rPr>
            </w:rPrChange>
          </w:rPr>
          <w:t xml:space="preserve"> September 2022 8:45- 10:30</w:t>
        </w:r>
      </w:ins>
    </w:p>
    <w:p w14:paraId="4C2DEEF5" w14:textId="026789E6" w:rsidR="005B1747" w:rsidRPr="00AB59C6" w:rsidRDefault="005B1747" w:rsidP="005B1747">
      <w:pPr>
        <w:rPr>
          <w:ins w:id="1472" w:author="juan rivillas" w:date="2022-08-16T11:55:00Z"/>
          <w:color w:val="000000" w:themeColor="text1"/>
          <w:sz w:val="22"/>
          <w:szCs w:val="22"/>
          <w:rPrChange w:id="1473" w:author="juan rivillas" w:date="2022-08-16T13:36:00Z">
            <w:rPr>
              <w:ins w:id="1474" w:author="juan rivillas" w:date="2022-08-16T11:55:00Z"/>
              <w:color w:val="000000" w:themeColor="text1"/>
              <w:sz w:val="20"/>
              <w:szCs w:val="20"/>
            </w:rPr>
          </w:rPrChange>
        </w:rPr>
      </w:pPr>
      <w:ins w:id="1475" w:author="juan rivillas" w:date="2022-08-16T11:55:00Z">
        <w:r w:rsidRPr="00AB59C6">
          <w:rPr>
            <w:color w:val="000000" w:themeColor="text1"/>
            <w:sz w:val="22"/>
            <w:szCs w:val="22"/>
            <w:rPrChange w:id="1476" w:author="juan rivillas" w:date="2022-08-16T13:36:00Z">
              <w:rPr>
                <w:color w:val="000000" w:themeColor="text1"/>
                <w:sz w:val="20"/>
                <w:szCs w:val="20"/>
              </w:rPr>
            </w:rPrChange>
          </w:rPr>
          <w:t xml:space="preserve">Group B </w:t>
        </w:r>
        <w:r w:rsidRPr="00AB59C6">
          <w:rPr>
            <w:color w:val="000000" w:themeColor="text1"/>
            <w:sz w:val="22"/>
            <w:szCs w:val="22"/>
            <w:rPrChange w:id="1477" w:author="juan rivillas" w:date="2022-08-16T13:36:00Z">
              <w:rPr>
                <w:color w:val="000000" w:themeColor="text1"/>
                <w:sz w:val="20"/>
                <w:szCs w:val="20"/>
              </w:rPr>
            </w:rPrChange>
          </w:rPr>
          <w:t>16</w:t>
        </w:r>
        <w:r w:rsidRPr="00AB59C6">
          <w:rPr>
            <w:color w:val="000000" w:themeColor="text1"/>
            <w:sz w:val="22"/>
            <w:szCs w:val="22"/>
            <w:rPrChange w:id="1478" w:author="juan rivillas" w:date="2022-08-16T13:36:00Z">
              <w:rPr>
                <w:color w:val="000000" w:themeColor="text1"/>
                <w:sz w:val="20"/>
                <w:szCs w:val="20"/>
              </w:rPr>
            </w:rPrChange>
          </w:rPr>
          <w:t xml:space="preserve"> September 2022 10:45- 12:30</w:t>
        </w:r>
      </w:ins>
    </w:p>
    <w:p w14:paraId="1934F7B6" w14:textId="7C151E1B" w:rsidR="005B1747" w:rsidRPr="00AB59C6" w:rsidRDefault="005B1747" w:rsidP="005B1747">
      <w:pPr>
        <w:rPr>
          <w:ins w:id="1479" w:author="juan rivillas" w:date="2022-08-16T11:55:00Z"/>
          <w:color w:val="000000" w:themeColor="text1"/>
          <w:sz w:val="22"/>
          <w:szCs w:val="22"/>
          <w:rPrChange w:id="1480" w:author="juan rivillas" w:date="2022-08-16T13:36:00Z">
            <w:rPr>
              <w:ins w:id="1481" w:author="juan rivillas" w:date="2022-08-16T11:55:00Z"/>
              <w:color w:val="000000" w:themeColor="text1"/>
              <w:sz w:val="20"/>
              <w:szCs w:val="20"/>
            </w:rPr>
          </w:rPrChange>
        </w:rPr>
      </w:pPr>
      <w:ins w:id="1482" w:author="juan rivillas" w:date="2022-08-16T11:55:00Z">
        <w:r w:rsidRPr="00AB59C6">
          <w:rPr>
            <w:color w:val="000000" w:themeColor="text1"/>
            <w:sz w:val="22"/>
            <w:szCs w:val="22"/>
            <w:rPrChange w:id="1483" w:author="juan rivillas" w:date="2022-08-16T13:36:00Z">
              <w:rPr>
                <w:color w:val="000000" w:themeColor="text1"/>
                <w:sz w:val="20"/>
                <w:szCs w:val="20"/>
              </w:rPr>
            </w:rPrChange>
          </w:rPr>
          <w:t xml:space="preserve">Group C </w:t>
        </w:r>
        <w:r w:rsidRPr="00AB59C6">
          <w:rPr>
            <w:color w:val="000000" w:themeColor="text1"/>
            <w:sz w:val="22"/>
            <w:szCs w:val="22"/>
            <w:rPrChange w:id="1484" w:author="juan rivillas" w:date="2022-08-16T13:36:00Z">
              <w:rPr>
                <w:color w:val="000000" w:themeColor="text1"/>
                <w:sz w:val="20"/>
                <w:szCs w:val="20"/>
              </w:rPr>
            </w:rPrChange>
          </w:rPr>
          <w:t>14</w:t>
        </w:r>
        <w:r w:rsidRPr="00AB59C6">
          <w:rPr>
            <w:color w:val="000000" w:themeColor="text1"/>
            <w:sz w:val="22"/>
            <w:szCs w:val="22"/>
            <w:rPrChange w:id="1485" w:author="juan rivillas" w:date="2022-08-16T13:36:00Z">
              <w:rPr>
                <w:color w:val="000000" w:themeColor="text1"/>
                <w:sz w:val="20"/>
                <w:szCs w:val="20"/>
              </w:rPr>
            </w:rPrChange>
          </w:rPr>
          <w:t xml:space="preserve"> September 2022 8:45- 10:30</w:t>
        </w:r>
      </w:ins>
    </w:p>
    <w:p w14:paraId="39874B94" w14:textId="421970C7" w:rsidR="00B80FFA" w:rsidRPr="00AB59C6" w:rsidDel="005B1747" w:rsidRDefault="00B25728">
      <w:pPr>
        <w:rPr>
          <w:del w:id="1486" w:author="juan rivillas" w:date="2022-08-16T11:55:00Z"/>
          <w:sz w:val="22"/>
          <w:szCs w:val="22"/>
          <w:rPrChange w:id="1487" w:author="juan rivillas" w:date="2022-08-16T13:36:00Z">
            <w:rPr>
              <w:del w:id="1488" w:author="juan rivillas" w:date="2022-08-16T11:55:00Z"/>
            </w:rPr>
          </w:rPrChange>
        </w:rPr>
      </w:pPr>
      <w:del w:id="1489" w:author="juan rivillas" w:date="2022-08-14T18:30:00Z">
        <w:r w:rsidRPr="00AB59C6" w:rsidDel="004D011F">
          <w:rPr>
            <w:sz w:val="22"/>
            <w:szCs w:val="22"/>
            <w:rPrChange w:id="1490" w:author="juan rivillas" w:date="2022-08-16T13:36:00Z">
              <w:rPr/>
            </w:rPrChange>
          </w:rPr>
          <w:delText>[</w:delText>
        </w:r>
      </w:del>
      <w:del w:id="1491" w:author="juan rivillas" w:date="2022-08-16T11:55:00Z">
        <w:r w:rsidRPr="00AB59C6" w:rsidDel="005B1747">
          <w:rPr>
            <w:sz w:val="22"/>
            <w:szCs w:val="22"/>
            <w:rPrChange w:id="1492" w:author="juan rivillas" w:date="2022-08-16T13:36:00Z">
              <w:rPr/>
            </w:rPrChange>
          </w:rPr>
          <w:delText>Group A 7 September 2020 15:15 - 17:00</w:delText>
        </w:r>
      </w:del>
    </w:p>
    <w:p w14:paraId="166B4B54" w14:textId="0D2231C2" w:rsidR="00B80FFA" w:rsidRPr="00AB59C6" w:rsidDel="005B1747" w:rsidRDefault="00B25728">
      <w:pPr>
        <w:rPr>
          <w:del w:id="1493" w:author="juan rivillas" w:date="2022-08-16T11:55:00Z"/>
          <w:sz w:val="22"/>
          <w:szCs w:val="22"/>
          <w:rPrChange w:id="1494" w:author="juan rivillas" w:date="2022-08-16T13:36:00Z">
            <w:rPr>
              <w:del w:id="1495" w:author="juan rivillas" w:date="2022-08-16T11:55:00Z"/>
            </w:rPr>
          </w:rPrChange>
        </w:rPr>
      </w:pPr>
      <w:del w:id="1496" w:author="juan rivillas" w:date="2022-08-14T18:30:00Z">
        <w:r w:rsidRPr="00AB59C6" w:rsidDel="004D011F">
          <w:rPr>
            <w:sz w:val="22"/>
            <w:szCs w:val="22"/>
            <w:rPrChange w:id="1497" w:author="juan rivillas" w:date="2022-08-16T13:36:00Z">
              <w:rPr/>
            </w:rPrChange>
          </w:rPr>
          <w:delText xml:space="preserve">          </w:delText>
        </w:r>
      </w:del>
      <w:del w:id="1498" w:author="juan rivillas" w:date="2022-08-16T11:55:00Z">
        <w:r w:rsidRPr="00AB59C6" w:rsidDel="005B1747">
          <w:rPr>
            <w:sz w:val="22"/>
            <w:szCs w:val="22"/>
            <w:rPrChange w:id="1499" w:author="juan rivillas" w:date="2022-08-16T13:36:00Z">
              <w:rPr/>
            </w:rPrChange>
          </w:rPr>
          <w:delText>Group B 8 September 2020 10:45 – 12:30</w:delText>
        </w:r>
      </w:del>
      <w:del w:id="1500" w:author="juan rivillas" w:date="2022-08-14T18:30:00Z">
        <w:r w:rsidRPr="00AB59C6" w:rsidDel="004D011F">
          <w:rPr>
            <w:sz w:val="22"/>
            <w:szCs w:val="22"/>
            <w:rPrChange w:id="1501" w:author="juan rivillas" w:date="2022-08-16T13:36:00Z">
              <w:rPr/>
            </w:rPrChange>
          </w:rPr>
          <w:delText>]</w:delText>
        </w:r>
      </w:del>
    </w:p>
    <w:p w14:paraId="2DE2D08A" w14:textId="77777777" w:rsidR="00F050D2" w:rsidRPr="00AB59C6" w:rsidRDefault="00F050D2">
      <w:pPr>
        <w:rPr>
          <w:sz w:val="22"/>
          <w:szCs w:val="22"/>
          <w:rPrChange w:id="1502" w:author="juan rivillas" w:date="2022-08-16T13:36:00Z">
            <w:rPr/>
          </w:rPrChange>
        </w:rPr>
      </w:pPr>
    </w:p>
    <w:p w14:paraId="7B287AAE" w14:textId="157FE3D9" w:rsidR="00B80FFA" w:rsidRPr="00AB59C6" w:rsidRDefault="00B25728">
      <w:pPr>
        <w:jc w:val="both"/>
        <w:rPr>
          <w:sz w:val="22"/>
          <w:szCs w:val="22"/>
          <w:rPrChange w:id="1503" w:author="juan rivillas" w:date="2022-08-16T13:36:00Z">
            <w:rPr/>
          </w:rPrChange>
        </w:rPr>
        <w:pPrChange w:id="1504" w:author="juan rivillas" w:date="2022-08-06T11:30:00Z">
          <w:pPr/>
        </w:pPrChange>
      </w:pPr>
      <w:r w:rsidRPr="00AB59C6">
        <w:rPr>
          <w:sz w:val="22"/>
          <w:szCs w:val="22"/>
          <w:rPrChange w:id="1505" w:author="juan rivillas" w:date="2022-08-16T13:36:00Z">
            <w:rPr/>
          </w:rPrChange>
        </w:rPr>
        <w:t xml:space="preserve">The lab continues where the lecture stops and allows students to further practise their skills in </w:t>
      </w:r>
      <w:ins w:id="1506" w:author="juan rivillas" w:date="2022-08-16T11:56:00Z">
        <w:r w:rsidR="005B1747" w:rsidRPr="00AB59C6">
          <w:rPr>
            <w:rFonts w:eastAsia="Georgia"/>
            <w:sz w:val="22"/>
            <w:szCs w:val="22"/>
            <w:rPrChange w:id="1507" w:author="juan rivillas" w:date="2022-08-16T13:36:00Z">
              <w:rPr>
                <w:rFonts w:eastAsia="Georgia"/>
              </w:rPr>
            </w:rPrChange>
          </w:rPr>
          <w:t>correlation analysis and test the significance</w:t>
        </w:r>
      </w:ins>
      <w:del w:id="1508" w:author="juan rivillas" w:date="2022-08-16T11:56:00Z">
        <w:r w:rsidRPr="00AB59C6" w:rsidDel="005B1747">
          <w:rPr>
            <w:sz w:val="22"/>
            <w:szCs w:val="22"/>
            <w:rPrChange w:id="1509" w:author="juan rivillas" w:date="2022-08-16T13:36:00Z">
              <w:rPr/>
            </w:rPrChange>
          </w:rPr>
          <w:delText>multiple regression</w:delText>
        </w:r>
      </w:del>
      <w:r w:rsidRPr="00AB59C6">
        <w:rPr>
          <w:sz w:val="22"/>
          <w:szCs w:val="22"/>
          <w:rPrChange w:id="1510" w:author="juan rivillas" w:date="2022-08-16T13:36:00Z">
            <w:rPr/>
          </w:rPrChange>
        </w:rPr>
        <w:t>.</w:t>
      </w:r>
    </w:p>
    <w:p w14:paraId="257D8567" w14:textId="77777777" w:rsidR="00F050D2" w:rsidRPr="00AB59C6" w:rsidRDefault="00F050D2">
      <w:pPr>
        <w:rPr>
          <w:ins w:id="1511" w:author="juan rivillas" w:date="2022-08-14T17:46:00Z"/>
          <w:sz w:val="22"/>
          <w:szCs w:val="22"/>
          <w:rPrChange w:id="1512" w:author="juan rivillas" w:date="2022-08-16T13:36:00Z">
            <w:rPr>
              <w:ins w:id="1513" w:author="juan rivillas" w:date="2022-08-14T17:46:00Z"/>
            </w:rPr>
          </w:rPrChange>
        </w:rPr>
      </w:pPr>
    </w:p>
    <w:p w14:paraId="5B7398D5" w14:textId="77777777" w:rsidR="00F050D2" w:rsidRPr="00AB59C6" w:rsidRDefault="00F050D2" w:rsidP="00F050D2">
      <w:pPr>
        <w:snapToGrid w:val="0"/>
        <w:rPr>
          <w:ins w:id="1514" w:author="juan rivillas" w:date="2022-08-14T17:46:00Z"/>
          <w:b/>
          <w:bCs/>
          <w:sz w:val="22"/>
          <w:szCs w:val="22"/>
          <w:rPrChange w:id="1515" w:author="juan rivillas" w:date="2022-08-16T13:36:00Z">
            <w:rPr>
              <w:ins w:id="1516" w:author="juan rivillas" w:date="2022-08-14T17:46:00Z"/>
              <w:b/>
              <w:bCs/>
              <w:sz w:val="20"/>
              <w:szCs w:val="20"/>
            </w:rPr>
          </w:rPrChange>
        </w:rPr>
      </w:pPr>
      <w:ins w:id="1517" w:author="juan rivillas" w:date="2022-08-14T17:46:00Z">
        <w:r w:rsidRPr="00AB59C6">
          <w:rPr>
            <w:b/>
            <w:bCs/>
            <w:sz w:val="22"/>
            <w:szCs w:val="22"/>
            <w:rPrChange w:id="1518" w:author="juan rivillas" w:date="2022-08-16T13:36:00Z">
              <w:rPr>
                <w:b/>
                <w:bCs/>
                <w:sz w:val="20"/>
                <w:szCs w:val="20"/>
              </w:rPr>
            </w:rPrChange>
          </w:rPr>
          <w:t>Scripts and slides available in GitHub:</w:t>
        </w:r>
      </w:ins>
    </w:p>
    <w:p w14:paraId="7CBB0A1A" w14:textId="2849CD73" w:rsidR="00F050D2" w:rsidRPr="00AB59C6" w:rsidRDefault="00F050D2" w:rsidP="00DF22AB">
      <w:pPr>
        <w:snapToGrid w:val="0"/>
        <w:rPr>
          <w:ins w:id="1519" w:author="juan rivillas" w:date="2022-08-14T17:46:00Z"/>
          <w:sz w:val="22"/>
          <w:szCs w:val="22"/>
          <w:rPrChange w:id="1520" w:author="juan rivillas" w:date="2022-08-16T13:36:00Z">
            <w:rPr>
              <w:ins w:id="1521" w:author="juan rivillas" w:date="2022-08-14T17:46:00Z"/>
            </w:rPr>
          </w:rPrChange>
        </w:rPr>
        <w:pPrChange w:id="1522" w:author="juan rivillas" w:date="2022-08-14T18:30:00Z">
          <w:pPr>
            <w:pStyle w:val="ListParagraph"/>
            <w:numPr>
              <w:numId w:val="3"/>
            </w:numPr>
            <w:snapToGrid w:val="0"/>
            <w:ind w:hanging="360"/>
            <w:contextualSpacing w:val="0"/>
          </w:pPr>
        </w:pPrChange>
      </w:pPr>
      <w:ins w:id="1523" w:author="juan rivillas" w:date="2022-08-14T17:46:00Z">
        <w:r w:rsidRPr="00AB59C6">
          <w:rPr>
            <w:sz w:val="22"/>
            <w:szCs w:val="22"/>
            <w:rPrChange w:id="1524" w:author="juan rivillas" w:date="2022-08-16T13:36:00Z">
              <w:rPr/>
            </w:rPrChange>
          </w:rPr>
          <w:t>R Markdown “</w:t>
        </w:r>
      </w:ins>
      <w:ins w:id="1525" w:author="juan rivillas" w:date="2022-08-14T18:03:00Z">
        <w:r w:rsidR="005C23C5" w:rsidRPr="00AB59C6">
          <w:rPr>
            <w:sz w:val="22"/>
            <w:szCs w:val="22"/>
            <w:rPrChange w:id="1526" w:author="juan rivillas" w:date="2022-08-16T13:36:00Z">
              <w:rPr/>
            </w:rPrChange>
          </w:rPr>
          <w:t>Correlat</w:t>
        </w:r>
      </w:ins>
      <w:ins w:id="1527" w:author="juan rivillas" w:date="2022-08-14T18:04:00Z">
        <w:r w:rsidR="005C23C5" w:rsidRPr="00AB59C6">
          <w:rPr>
            <w:sz w:val="22"/>
            <w:szCs w:val="22"/>
            <w:rPrChange w:id="1528" w:author="juan rivillas" w:date="2022-08-16T13:36:00Z">
              <w:rPr/>
            </w:rPrChange>
          </w:rPr>
          <w:t>ion coefficients</w:t>
        </w:r>
      </w:ins>
      <w:ins w:id="1529" w:author="juan rivillas" w:date="2022-08-14T17:46:00Z">
        <w:r w:rsidRPr="00AB59C6">
          <w:rPr>
            <w:sz w:val="22"/>
            <w:szCs w:val="22"/>
            <w:rPrChange w:id="1530" w:author="juan rivillas" w:date="2022-08-16T13:36:00Z">
              <w:rPr/>
            </w:rPrChange>
          </w:rPr>
          <w:t>” step by step.</w:t>
        </w:r>
      </w:ins>
    </w:p>
    <w:p w14:paraId="2E7F88C6" w14:textId="77777777" w:rsidR="00F050D2" w:rsidRPr="00AB59C6" w:rsidRDefault="00F050D2" w:rsidP="00DF22AB">
      <w:pPr>
        <w:snapToGrid w:val="0"/>
        <w:rPr>
          <w:ins w:id="1531" w:author="juan rivillas" w:date="2022-08-14T17:46:00Z"/>
          <w:sz w:val="22"/>
          <w:szCs w:val="22"/>
          <w:rPrChange w:id="1532" w:author="juan rivillas" w:date="2022-08-16T13:36:00Z">
            <w:rPr>
              <w:ins w:id="1533" w:author="juan rivillas" w:date="2022-08-14T17:46:00Z"/>
            </w:rPr>
          </w:rPrChange>
        </w:rPr>
        <w:pPrChange w:id="1534" w:author="juan rivillas" w:date="2022-08-14T18:30:00Z">
          <w:pPr>
            <w:pStyle w:val="ListParagraph"/>
            <w:numPr>
              <w:numId w:val="3"/>
            </w:numPr>
            <w:snapToGrid w:val="0"/>
            <w:ind w:hanging="360"/>
            <w:contextualSpacing w:val="0"/>
          </w:pPr>
        </w:pPrChange>
      </w:pPr>
      <w:ins w:id="1535" w:author="juan rivillas" w:date="2022-08-14T17:46:00Z">
        <w:r w:rsidRPr="00AB59C6">
          <w:rPr>
            <w:sz w:val="22"/>
            <w:szCs w:val="22"/>
            <w:rPrChange w:id="1536" w:author="juan rivillas" w:date="2022-08-16T13:36:00Z">
              <w:rPr/>
            </w:rPrChange>
          </w:rPr>
          <w:t>Slides covering with basic concepts of the week.</w:t>
        </w:r>
      </w:ins>
    </w:p>
    <w:p w14:paraId="6DAEDB2F" w14:textId="67B1BC83" w:rsidR="00F050D2" w:rsidRDefault="00F050D2" w:rsidP="00F050D2">
      <w:pPr>
        <w:snapToGrid w:val="0"/>
        <w:rPr>
          <w:ins w:id="1537" w:author="juan rivillas" w:date="2022-08-16T14:21:00Z"/>
          <w:sz w:val="20"/>
          <w:szCs w:val="20"/>
        </w:rPr>
      </w:pPr>
    </w:p>
    <w:p w14:paraId="3175B6C0" w14:textId="2CC025E0" w:rsidR="00D97810" w:rsidRPr="00D97810" w:rsidRDefault="00D97810" w:rsidP="00D97810">
      <w:pPr>
        <w:rPr>
          <w:moveTo w:id="1538" w:author="juan rivillas" w:date="2022-08-16T14:21:00Z"/>
          <w:b/>
          <w:bCs/>
          <w:sz w:val="22"/>
          <w:szCs w:val="22"/>
          <w:rPrChange w:id="1539" w:author="juan rivillas" w:date="2022-08-16T14:21:00Z">
            <w:rPr>
              <w:moveTo w:id="1540" w:author="juan rivillas" w:date="2022-08-16T14:21:00Z"/>
              <w:b/>
              <w:bCs/>
            </w:rPr>
          </w:rPrChange>
        </w:rPr>
      </w:pPr>
      <w:moveToRangeStart w:id="1541" w:author="juan rivillas" w:date="2022-08-16T14:21:00Z" w:name="move111552107"/>
      <w:moveTo w:id="1542" w:author="juan rivillas" w:date="2022-08-16T14:21:00Z">
        <w:r w:rsidRPr="00D97810">
          <w:rPr>
            <w:b/>
            <w:bCs/>
            <w:sz w:val="22"/>
            <w:szCs w:val="22"/>
            <w:rPrChange w:id="1543" w:author="juan rivillas" w:date="2022-08-16T14:21:00Z">
              <w:rPr>
                <w:b/>
                <w:bCs/>
              </w:rPr>
            </w:rPrChange>
          </w:rPr>
          <w:t xml:space="preserve">Assignment </w:t>
        </w:r>
      </w:moveTo>
      <w:ins w:id="1544" w:author="juan rivillas" w:date="2022-08-16T14:21:00Z">
        <w:r w:rsidRPr="00D97810">
          <w:rPr>
            <w:b/>
            <w:bCs/>
            <w:sz w:val="22"/>
            <w:szCs w:val="22"/>
            <w:rPrChange w:id="1545" w:author="juan rivillas" w:date="2022-08-16T14:21:00Z">
              <w:rPr>
                <w:b/>
                <w:bCs/>
              </w:rPr>
            </w:rPrChange>
          </w:rPr>
          <w:t>1</w:t>
        </w:r>
      </w:ins>
      <w:moveTo w:id="1546" w:author="juan rivillas" w:date="2022-08-16T14:21:00Z">
        <w:del w:id="1547" w:author="juan rivillas" w:date="2022-08-16T14:21:00Z">
          <w:r w:rsidRPr="00D97810" w:rsidDel="00D97810">
            <w:rPr>
              <w:b/>
              <w:bCs/>
              <w:sz w:val="22"/>
              <w:szCs w:val="22"/>
              <w:rPrChange w:id="1548" w:author="juan rivillas" w:date="2022-08-16T14:21:00Z">
                <w:rPr>
                  <w:b/>
                  <w:bCs/>
                </w:rPr>
              </w:rPrChange>
            </w:rPr>
            <w:delText>2</w:delText>
          </w:r>
        </w:del>
      </w:moveTo>
    </w:p>
    <w:p w14:paraId="2899DB10" w14:textId="50438A74" w:rsidR="00D97810" w:rsidRPr="00D97810" w:rsidRDefault="00D97810" w:rsidP="00D97810">
      <w:pPr>
        <w:snapToGrid w:val="0"/>
        <w:rPr>
          <w:ins w:id="1549" w:author="juan rivillas" w:date="2022-08-14T17:46:00Z"/>
          <w:sz w:val="18"/>
          <w:szCs w:val="18"/>
          <w:rPrChange w:id="1550" w:author="juan rivillas" w:date="2022-08-16T14:21:00Z">
            <w:rPr>
              <w:ins w:id="1551" w:author="juan rivillas" w:date="2022-08-14T17:46:00Z"/>
              <w:sz w:val="20"/>
              <w:szCs w:val="20"/>
            </w:rPr>
          </w:rPrChange>
        </w:rPr>
      </w:pPr>
      <w:moveTo w:id="1552" w:author="juan rivillas" w:date="2022-08-16T14:21:00Z">
        <w:r w:rsidRPr="00D97810">
          <w:rPr>
            <w:sz w:val="22"/>
            <w:szCs w:val="22"/>
            <w:rPrChange w:id="1553" w:author="juan rivillas" w:date="2022-08-16T14:21:00Z">
              <w:rPr/>
            </w:rPrChange>
          </w:rPr>
          <w:t xml:space="preserve">Assignment </w:t>
        </w:r>
      </w:moveTo>
      <w:ins w:id="1554" w:author="juan rivillas" w:date="2022-08-16T14:21:00Z">
        <w:r w:rsidRPr="00D97810">
          <w:rPr>
            <w:sz w:val="22"/>
            <w:szCs w:val="22"/>
            <w:rPrChange w:id="1555" w:author="juan rivillas" w:date="2022-08-16T14:21:00Z">
              <w:rPr/>
            </w:rPrChange>
          </w:rPr>
          <w:t>1</w:t>
        </w:r>
      </w:ins>
      <w:moveTo w:id="1556" w:author="juan rivillas" w:date="2022-08-16T14:21:00Z">
        <w:del w:id="1557" w:author="juan rivillas" w:date="2022-08-16T14:21:00Z">
          <w:r w:rsidRPr="00D97810" w:rsidDel="00D97810">
            <w:rPr>
              <w:sz w:val="22"/>
              <w:szCs w:val="22"/>
              <w:rPrChange w:id="1558" w:author="juan rivillas" w:date="2022-08-16T14:21:00Z">
                <w:rPr/>
              </w:rPrChange>
            </w:rPr>
            <w:delText>2</w:delText>
          </w:r>
        </w:del>
        <w:r w:rsidRPr="00D97810">
          <w:rPr>
            <w:sz w:val="22"/>
            <w:szCs w:val="22"/>
            <w:rPrChange w:id="1559" w:author="juan rivillas" w:date="2022-08-16T14:21:00Z">
              <w:rPr/>
            </w:rPrChange>
          </w:rPr>
          <w:t xml:space="preserve"> is handed out in this week. The deadline for the assignment is Week </w:t>
        </w:r>
        <w:del w:id="1560" w:author="juan rivillas" w:date="2022-08-16T14:21:00Z">
          <w:r w:rsidRPr="00D97810" w:rsidDel="00D97810">
            <w:rPr>
              <w:sz w:val="22"/>
              <w:szCs w:val="22"/>
              <w:rPrChange w:id="1561" w:author="juan rivillas" w:date="2022-08-16T14:21:00Z">
                <w:rPr/>
              </w:rPrChange>
            </w:rPr>
            <w:delText>8</w:delText>
          </w:r>
        </w:del>
      </w:moveTo>
      <w:ins w:id="1562" w:author="juan rivillas" w:date="2022-08-16T14:21:00Z">
        <w:r w:rsidRPr="00D97810">
          <w:rPr>
            <w:sz w:val="22"/>
            <w:szCs w:val="22"/>
            <w:rPrChange w:id="1563" w:author="juan rivillas" w:date="2022-08-16T14:21:00Z">
              <w:rPr/>
            </w:rPrChange>
          </w:rPr>
          <w:t>3</w:t>
        </w:r>
      </w:ins>
      <w:moveTo w:id="1564" w:author="juan rivillas" w:date="2022-08-16T14:21:00Z">
        <w:r w:rsidRPr="00D97810">
          <w:rPr>
            <w:sz w:val="22"/>
            <w:szCs w:val="22"/>
            <w:rPrChange w:id="1565" w:author="juan rivillas" w:date="2022-08-16T14:21:00Z">
              <w:rPr/>
            </w:rPrChange>
          </w:rPr>
          <w:t xml:space="preserve"> of the course, at 12pm on the day of your Group’s lecture.</w:t>
        </w:r>
      </w:moveTo>
      <w:moveToRangeEnd w:id="1541"/>
    </w:p>
    <w:p w14:paraId="5AF77167" w14:textId="325B8387" w:rsidR="00B80FFA" w:rsidRPr="00D97810" w:rsidRDefault="00B25728">
      <w:pPr>
        <w:rPr>
          <w:ins w:id="1566" w:author="juan rivillas" w:date="2022-08-14T18:04:00Z"/>
          <w:sz w:val="18"/>
          <w:szCs w:val="18"/>
          <w:rPrChange w:id="1567" w:author="juan rivillas" w:date="2022-08-16T14:21:00Z">
            <w:rPr>
              <w:ins w:id="1568" w:author="juan rivillas" w:date="2022-08-14T18:04:00Z"/>
            </w:rPr>
          </w:rPrChange>
        </w:rPr>
      </w:pPr>
      <w:del w:id="1569" w:author="juan rivillas" w:date="2022-08-14T18:04:00Z">
        <w:r w:rsidRPr="00D97810" w:rsidDel="005C23C5">
          <w:rPr>
            <w:sz w:val="18"/>
            <w:szCs w:val="18"/>
            <w:rPrChange w:id="1570" w:author="juan rivillas" w:date="2022-08-16T14:21:00Z">
              <w:rPr/>
            </w:rPrChange>
          </w:rPr>
          <w:br w:type="page"/>
        </w:r>
      </w:del>
    </w:p>
    <w:p w14:paraId="7BD1A835" w14:textId="352EF51D" w:rsidR="005C23C5" w:rsidRPr="00AB59C6" w:rsidRDefault="005C23C5">
      <w:pPr>
        <w:rPr>
          <w:ins w:id="1571" w:author="juan rivillas" w:date="2022-08-14T18:04:00Z"/>
          <w:sz w:val="20"/>
          <w:szCs w:val="20"/>
          <w:rPrChange w:id="1572" w:author="juan rivillas" w:date="2022-08-16T13:31:00Z">
            <w:rPr>
              <w:ins w:id="1573" w:author="juan rivillas" w:date="2022-08-14T18:04:00Z"/>
            </w:rPr>
          </w:rPrChange>
        </w:rPr>
      </w:pPr>
    </w:p>
    <w:p w14:paraId="657E16C0" w14:textId="313BACF3" w:rsidR="005C23C5" w:rsidRDefault="005C23C5">
      <w:pPr>
        <w:rPr>
          <w:ins w:id="1574" w:author="juan rivillas" w:date="2022-08-14T18:04:00Z"/>
        </w:rPr>
      </w:pPr>
    </w:p>
    <w:p w14:paraId="6A8BACDD" w14:textId="77777777" w:rsidR="005C23C5" w:rsidDel="00755495" w:rsidRDefault="005C23C5">
      <w:pPr>
        <w:rPr>
          <w:del w:id="1575" w:author="juan rivillas" w:date="2022-08-16T13:36:00Z"/>
          <w:rFonts w:ascii="Georgia" w:eastAsia="Georgia" w:hAnsi="Georgia" w:cs="Georgia"/>
          <w:color w:val="CA081C"/>
        </w:rPr>
      </w:pPr>
    </w:p>
    <w:p w14:paraId="1A6AFA71" w14:textId="136626B0" w:rsidR="00DF22AB" w:rsidRPr="00AB59C6" w:rsidRDefault="00DF22AB" w:rsidP="00DF22AB">
      <w:pPr>
        <w:pStyle w:val="Heading2"/>
        <w:rPr>
          <w:ins w:id="1576" w:author="juan rivillas" w:date="2022-08-14T18:31:00Z"/>
          <w:rFonts w:ascii="Times New Roman" w:hAnsi="Times New Roman" w:cs="Times New Roman"/>
          <w:sz w:val="21"/>
          <w:szCs w:val="21"/>
          <w:rPrChange w:id="1577" w:author="juan rivillas" w:date="2022-08-16T13:36:00Z">
            <w:rPr>
              <w:ins w:id="1578" w:author="juan rivillas" w:date="2022-08-14T18:31:00Z"/>
            </w:rPr>
          </w:rPrChange>
        </w:rPr>
      </w:pPr>
      <w:bookmarkStart w:id="1579" w:name="_1ksv4uv"/>
      <w:bookmarkEnd w:id="1579"/>
      <w:ins w:id="1580" w:author="juan rivillas" w:date="2022-08-14T18:31:00Z">
        <w:r w:rsidRPr="00AB59C6">
          <w:rPr>
            <w:rFonts w:ascii="Times New Roman" w:hAnsi="Times New Roman" w:cs="Times New Roman"/>
            <w:sz w:val="21"/>
            <w:szCs w:val="21"/>
            <w:rPrChange w:id="1581" w:author="juan rivillas" w:date="2022-08-16T13:36:00Z">
              <w:rPr/>
            </w:rPrChange>
          </w:rPr>
          <w:t xml:space="preserve">Week </w:t>
        </w:r>
      </w:ins>
      <w:ins w:id="1582" w:author="juan rivillas" w:date="2022-08-16T11:58:00Z">
        <w:r w:rsidR="005E3921" w:rsidRPr="00AB59C6">
          <w:rPr>
            <w:rFonts w:ascii="Times New Roman" w:hAnsi="Times New Roman" w:cs="Times New Roman"/>
            <w:sz w:val="21"/>
            <w:szCs w:val="21"/>
            <w:rPrChange w:id="1583" w:author="juan rivillas" w:date="2022-08-16T13:36:00Z">
              <w:rPr/>
            </w:rPrChange>
          </w:rPr>
          <w:t>3</w:t>
        </w:r>
      </w:ins>
      <w:ins w:id="1584" w:author="juan rivillas" w:date="2022-08-14T18:31:00Z">
        <w:r w:rsidRPr="00AB59C6">
          <w:rPr>
            <w:rFonts w:ascii="Times New Roman" w:hAnsi="Times New Roman" w:cs="Times New Roman"/>
            <w:sz w:val="21"/>
            <w:szCs w:val="21"/>
            <w:rPrChange w:id="1585" w:author="juan rivillas" w:date="2022-08-16T13:36:00Z">
              <w:rPr/>
            </w:rPrChange>
          </w:rPr>
          <w:t>. Clustering Analysis and Latent Class Analysis (LCA)</w:t>
        </w:r>
      </w:ins>
    </w:p>
    <w:p w14:paraId="15166E16" w14:textId="77777777" w:rsidR="00DF22AB" w:rsidRPr="00AB59C6" w:rsidRDefault="00DF22AB" w:rsidP="00DF22AB">
      <w:pPr>
        <w:rPr>
          <w:ins w:id="1586" w:author="juan rivillas" w:date="2022-08-14T18:31:00Z"/>
          <w:sz w:val="21"/>
          <w:szCs w:val="21"/>
          <w:rPrChange w:id="1587" w:author="juan rivillas" w:date="2022-08-16T13:36:00Z">
            <w:rPr>
              <w:ins w:id="1588" w:author="juan rivillas" w:date="2022-08-14T18:31:00Z"/>
            </w:rPr>
          </w:rPrChange>
        </w:rPr>
      </w:pPr>
    </w:p>
    <w:p w14:paraId="1889FBD7" w14:textId="77777777" w:rsidR="00DF22AB" w:rsidRPr="00AB59C6" w:rsidRDefault="00DF22AB" w:rsidP="00DF22AB">
      <w:pPr>
        <w:rPr>
          <w:ins w:id="1589" w:author="juan rivillas" w:date="2022-08-14T18:31:00Z"/>
          <w:sz w:val="21"/>
          <w:szCs w:val="21"/>
          <w:rPrChange w:id="1590" w:author="juan rivillas" w:date="2022-08-16T13:36:00Z">
            <w:rPr>
              <w:ins w:id="1591" w:author="juan rivillas" w:date="2022-08-14T18:31:00Z"/>
            </w:rPr>
          </w:rPrChange>
        </w:rPr>
      </w:pPr>
      <w:ins w:id="1592" w:author="juan rivillas" w:date="2022-08-14T18:31:00Z">
        <w:r w:rsidRPr="00AB59C6">
          <w:rPr>
            <w:b/>
            <w:sz w:val="21"/>
            <w:szCs w:val="21"/>
            <w:rPrChange w:id="1593" w:author="juan rivillas" w:date="2022-08-16T13:36:00Z">
              <w:rPr>
                <w:b/>
              </w:rPr>
            </w:rPrChange>
          </w:rPr>
          <w:t>Objectives</w:t>
        </w:r>
      </w:ins>
    </w:p>
    <w:p w14:paraId="008F2347" w14:textId="77777777" w:rsidR="00DF22AB" w:rsidRPr="00AB59C6" w:rsidRDefault="00DF22AB" w:rsidP="00DF22AB">
      <w:pPr>
        <w:rPr>
          <w:ins w:id="1594" w:author="juan rivillas" w:date="2022-08-14T18:31:00Z"/>
          <w:sz w:val="21"/>
          <w:szCs w:val="21"/>
          <w:rPrChange w:id="1595" w:author="juan rivillas" w:date="2022-08-16T13:36:00Z">
            <w:rPr>
              <w:ins w:id="1596" w:author="juan rivillas" w:date="2022-08-14T18:31:00Z"/>
            </w:rPr>
          </w:rPrChange>
        </w:rPr>
      </w:pPr>
      <w:ins w:id="1597" w:author="juan rivillas" w:date="2022-08-14T18:31:00Z">
        <w:r w:rsidRPr="00AB59C6">
          <w:rPr>
            <w:sz w:val="21"/>
            <w:szCs w:val="21"/>
            <w:rPrChange w:id="1598" w:author="juan rivillas" w:date="2022-08-16T13:36:00Z">
              <w:rPr/>
            </w:rPrChange>
          </w:rPr>
          <w:t>Students will be able to:</w:t>
        </w:r>
      </w:ins>
    </w:p>
    <w:p w14:paraId="0E4908CD" w14:textId="77777777" w:rsidR="00DF22AB" w:rsidRPr="00AB59C6" w:rsidRDefault="00DF22AB" w:rsidP="00DF22AB">
      <w:pPr>
        <w:pStyle w:val="ListParagraph"/>
        <w:numPr>
          <w:ilvl w:val="0"/>
          <w:numId w:val="24"/>
        </w:numPr>
        <w:rPr>
          <w:ins w:id="1599" w:author="juan rivillas" w:date="2022-08-14T18:31:00Z"/>
          <w:rFonts w:cs="Times New Roman"/>
          <w:sz w:val="21"/>
          <w:szCs w:val="21"/>
          <w:rPrChange w:id="1600" w:author="juan rivillas" w:date="2022-08-16T13:36:00Z">
            <w:rPr>
              <w:ins w:id="1601" w:author="juan rivillas" w:date="2022-08-14T18:31:00Z"/>
            </w:rPr>
          </w:rPrChange>
        </w:rPr>
        <w:pPrChange w:id="1602" w:author="juan rivillas" w:date="2022-08-14T18:31:00Z">
          <w:pPr>
            <w:numPr>
              <w:numId w:val="4"/>
            </w:numPr>
            <w:ind w:left="720" w:hanging="360"/>
          </w:pPr>
        </w:pPrChange>
      </w:pPr>
      <w:ins w:id="1603" w:author="juan rivillas" w:date="2022-08-14T18:31:00Z">
        <w:r w:rsidRPr="00AB59C6">
          <w:rPr>
            <w:rFonts w:cs="Times New Roman"/>
            <w:sz w:val="21"/>
            <w:szCs w:val="21"/>
            <w:rPrChange w:id="1604" w:author="juan rivillas" w:date="2022-08-16T13:36:00Z">
              <w:rPr/>
            </w:rPrChange>
          </w:rPr>
          <w:t>Understand the mechanics and motivation behind Cluster Analysis (CA).</w:t>
        </w:r>
      </w:ins>
    </w:p>
    <w:p w14:paraId="22E3682F" w14:textId="77777777" w:rsidR="00DF22AB" w:rsidRPr="00AB59C6" w:rsidRDefault="00DF22AB" w:rsidP="00DF22AB">
      <w:pPr>
        <w:pStyle w:val="ListParagraph"/>
        <w:numPr>
          <w:ilvl w:val="0"/>
          <w:numId w:val="24"/>
        </w:numPr>
        <w:rPr>
          <w:ins w:id="1605" w:author="juan rivillas" w:date="2022-08-14T18:31:00Z"/>
          <w:rFonts w:cs="Times New Roman"/>
          <w:sz w:val="21"/>
          <w:szCs w:val="21"/>
          <w:rPrChange w:id="1606" w:author="juan rivillas" w:date="2022-08-16T13:36:00Z">
            <w:rPr>
              <w:ins w:id="1607" w:author="juan rivillas" w:date="2022-08-14T18:31:00Z"/>
            </w:rPr>
          </w:rPrChange>
        </w:rPr>
        <w:pPrChange w:id="1608" w:author="juan rivillas" w:date="2022-08-14T18:31:00Z">
          <w:pPr>
            <w:numPr>
              <w:numId w:val="4"/>
            </w:numPr>
            <w:ind w:left="720" w:hanging="360"/>
          </w:pPr>
        </w:pPrChange>
      </w:pPr>
      <w:ins w:id="1609" w:author="juan rivillas" w:date="2022-08-14T18:31:00Z">
        <w:r w:rsidRPr="00AB59C6">
          <w:rPr>
            <w:rFonts w:cs="Times New Roman"/>
            <w:sz w:val="21"/>
            <w:szCs w:val="21"/>
            <w:rPrChange w:id="1610" w:author="juan rivillas" w:date="2022-08-16T13:36:00Z">
              <w:rPr/>
            </w:rPrChange>
          </w:rPr>
          <w:t>Understand the mechanics and motivation behind Latent Class Analysis (LCA).</w:t>
        </w:r>
      </w:ins>
    </w:p>
    <w:p w14:paraId="09208B89" w14:textId="77777777" w:rsidR="00DF22AB" w:rsidRPr="00AB59C6" w:rsidRDefault="00DF22AB" w:rsidP="00DF22AB">
      <w:pPr>
        <w:pStyle w:val="ListParagraph"/>
        <w:numPr>
          <w:ilvl w:val="0"/>
          <w:numId w:val="24"/>
        </w:numPr>
        <w:rPr>
          <w:ins w:id="1611" w:author="juan rivillas" w:date="2022-08-14T18:31:00Z"/>
          <w:rFonts w:cs="Times New Roman"/>
          <w:sz w:val="21"/>
          <w:szCs w:val="21"/>
          <w:rPrChange w:id="1612" w:author="juan rivillas" w:date="2022-08-16T13:36:00Z">
            <w:rPr>
              <w:ins w:id="1613" w:author="juan rivillas" w:date="2022-08-14T18:31:00Z"/>
            </w:rPr>
          </w:rPrChange>
        </w:rPr>
        <w:pPrChange w:id="1614" w:author="juan rivillas" w:date="2022-08-14T18:31:00Z">
          <w:pPr>
            <w:numPr>
              <w:numId w:val="4"/>
            </w:numPr>
            <w:ind w:left="720" w:hanging="360"/>
          </w:pPr>
        </w:pPrChange>
      </w:pPr>
      <w:ins w:id="1615" w:author="juan rivillas" w:date="2022-08-14T18:31:00Z">
        <w:r w:rsidRPr="00AB59C6">
          <w:rPr>
            <w:rFonts w:cs="Times New Roman"/>
            <w:sz w:val="21"/>
            <w:szCs w:val="21"/>
            <w:rPrChange w:id="1616" w:author="juan rivillas" w:date="2022-08-16T13:36:00Z">
              <w:rPr/>
            </w:rPrChange>
          </w:rPr>
          <w:t>Perform CA and LCA on datasets and interpret the outcome.</w:t>
        </w:r>
      </w:ins>
    </w:p>
    <w:p w14:paraId="4095C84B" w14:textId="77777777" w:rsidR="00DF22AB" w:rsidRPr="00AB59C6" w:rsidRDefault="00DF22AB" w:rsidP="00DF22AB">
      <w:pPr>
        <w:pStyle w:val="ListParagraph"/>
        <w:numPr>
          <w:ilvl w:val="0"/>
          <w:numId w:val="24"/>
        </w:numPr>
        <w:rPr>
          <w:ins w:id="1617" w:author="juan rivillas" w:date="2022-08-14T18:31:00Z"/>
          <w:rFonts w:cs="Times New Roman"/>
          <w:sz w:val="21"/>
          <w:szCs w:val="21"/>
          <w:rPrChange w:id="1618" w:author="juan rivillas" w:date="2022-08-16T13:36:00Z">
            <w:rPr>
              <w:ins w:id="1619" w:author="juan rivillas" w:date="2022-08-14T18:31:00Z"/>
            </w:rPr>
          </w:rPrChange>
        </w:rPr>
        <w:pPrChange w:id="1620" w:author="juan rivillas" w:date="2022-08-14T18:31:00Z">
          <w:pPr>
            <w:numPr>
              <w:numId w:val="4"/>
            </w:numPr>
            <w:ind w:left="720" w:hanging="360"/>
          </w:pPr>
        </w:pPrChange>
      </w:pPr>
      <w:ins w:id="1621" w:author="juan rivillas" w:date="2022-08-14T18:31:00Z">
        <w:r w:rsidRPr="00AB59C6">
          <w:rPr>
            <w:rFonts w:cs="Times New Roman"/>
            <w:sz w:val="21"/>
            <w:szCs w:val="21"/>
            <w:rPrChange w:id="1622" w:author="juan rivillas" w:date="2022-08-16T13:36:00Z">
              <w:rPr/>
            </w:rPrChange>
          </w:rPr>
          <w:t>Visualise the outcome of CA and LCA.</w:t>
        </w:r>
      </w:ins>
    </w:p>
    <w:p w14:paraId="4D31CC4F" w14:textId="77777777" w:rsidR="00DF22AB" w:rsidRPr="00AB59C6" w:rsidRDefault="00DF22AB" w:rsidP="00DF22AB">
      <w:pPr>
        <w:ind w:left="720"/>
        <w:rPr>
          <w:ins w:id="1623" w:author="juan rivillas" w:date="2022-08-14T18:31:00Z"/>
          <w:b/>
          <w:sz w:val="21"/>
          <w:szCs w:val="21"/>
          <w:u w:val="single"/>
          <w:rPrChange w:id="1624" w:author="juan rivillas" w:date="2022-08-16T13:36:00Z">
            <w:rPr>
              <w:ins w:id="1625" w:author="juan rivillas" w:date="2022-08-14T18:31:00Z"/>
              <w:b/>
              <w:u w:val="single"/>
            </w:rPr>
          </w:rPrChange>
        </w:rPr>
      </w:pPr>
    </w:p>
    <w:p w14:paraId="1F9CED62" w14:textId="77777777" w:rsidR="00DF22AB" w:rsidRPr="00AB59C6" w:rsidRDefault="00DF22AB" w:rsidP="00DF22AB">
      <w:pPr>
        <w:rPr>
          <w:ins w:id="1626" w:author="juan rivillas" w:date="2022-08-14T18:31:00Z"/>
          <w:sz w:val="21"/>
          <w:szCs w:val="21"/>
          <w:rPrChange w:id="1627" w:author="juan rivillas" w:date="2022-08-16T13:36:00Z">
            <w:rPr>
              <w:ins w:id="1628" w:author="juan rivillas" w:date="2022-08-14T18:31:00Z"/>
            </w:rPr>
          </w:rPrChange>
        </w:rPr>
      </w:pPr>
      <w:ins w:id="1629" w:author="juan rivillas" w:date="2022-08-14T18:31:00Z">
        <w:r w:rsidRPr="00AB59C6">
          <w:rPr>
            <w:b/>
            <w:sz w:val="21"/>
            <w:szCs w:val="21"/>
            <w:rPrChange w:id="1630" w:author="juan rivillas" w:date="2022-08-16T13:36:00Z">
              <w:rPr>
                <w:b/>
              </w:rPr>
            </w:rPrChange>
          </w:rPr>
          <w:t xml:space="preserve">Class  </w:t>
        </w:r>
      </w:ins>
    </w:p>
    <w:p w14:paraId="330E059C" w14:textId="6AC1A829" w:rsidR="005B1747" w:rsidRPr="00AB59C6" w:rsidRDefault="005B1747" w:rsidP="005B1747">
      <w:pPr>
        <w:rPr>
          <w:ins w:id="1631" w:author="juan rivillas" w:date="2022-08-16T11:56:00Z"/>
          <w:color w:val="000000" w:themeColor="text1"/>
          <w:sz w:val="21"/>
          <w:szCs w:val="21"/>
          <w:rPrChange w:id="1632" w:author="juan rivillas" w:date="2022-08-16T13:36:00Z">
            <w:rPr>
              <w:ins w:id="1633" w:author="juan rivillas" w:date="2022-08-16T11:56:00Z"/>
              <w:color w:val="000000" w:themeColor="text1"/>
              <w:sz w:val="20"/>
              <w:szCs w:val="20"/>
            </w:rPr>
          </w:rPrChange>
        </w:rPr>
      </w:pPr>
      <w:ins w:id="1634" w:author="juan rivillas" w:date="2022-08-16T11:56:00Z">
        <w:r w:rsidRPr="00AB59C6">
          <w:rPr>
            <w:color w:val="000000" w:themeColor="text1"/>
            <w:sz w:val="21"/>
            <w:szCs w:val="21"/>
            <w:rPrChange w:id="1635" w:author="juan rivillas" w:date="2022-08-16T13:36:00Z">
              <w:rPr>
                <w:color w:val="000000" w:themeColor="text1"/>
                <w:sz w:val="20"/>
                <w:szCs w:val="20"/>
              </w:rPr>
            </w:rPrChange>
          </w:rPr>
          <w:t xml:space="preserve">Group A </w:t>
        </w:r>
      </w:ins>
      <w:ins w:id="1636" w:author="juan rivillas" w:date="2022-08-16T11:58:00Z">
        <w:r w:rsidR="005E3921" w:rsidRPr="00AB59C6">
          <w:rPr>
            <w:color w:val="000000" w:themeColor="text1"/>
            <w:sz w:val="21"/>
            <w:szCs w:val="21"/>
            <w:rPrChange w:id="1637" w:author="juan rivillas" w:date="2022-08-16T13:36:00Z">
              <w:rPr>
                <w:color w:val="000000" w:themeColor="text1"/>
                <w:sz w:val="20"/>
                <w:szCs w:val="20"/>
              </w:rPr>
            </w:rPrChange>
          </w:rPr>
          <w:t>20</w:t>
        </w:r>
      </w:ins>
      <w:ins w:id="1638" w:author="juan rivillas" w:date="2022-08-16T11:56:00Z">
        <w:r w:rsidRPr="00AB59C6">
          <w:rPr>
            <w:color w:val="000000" w:themeColor="text1"/>
            <w:sz w:val="21"/>
            <w:szCs w:val="21"/>
            <w:rPrChange w:id="1639" w:author="juan rivillas" w:date="2022-08-16T13:36:00Z">
              <w:rPr>
                <w:color w:val="000000" w:themeColor="text1"/>
                <w:sz w:val="20"/>
                <w:szCs w:val="20"/>
              </w:rPr>
            </w:rPrChange>
          </w:rPr>
          <w:t xml:space="preserve"> September 2022 10:45 – 12:30</w:t>
        </w:r>
      </w:ins>
    </w:p>
    <w:p w14:paraId="3BF9EEAA" w14:textId="7FEDFB05" w:rsidR="005B1747" w:rsidRPr="00AB59C6" w:rsidRDefault="005B1747" w:rsidP="005B1747">
      <w:pPr>
        <w:rPr>
          <w:ins w:id="1640" w:author="juan rivillas" w:date="2022-08-16T11:56:00Z"/>
          <w:color w:val="000000" w:themeColor="text1"/>
          <w:sz w:val="21"/>
          <w:szCs w:val="21"/>
          <w:rPrChange w:id="1641" w:author="juan rivillas" w:date="2022-08-16T13:36:00Z">
            <w:rPr>
              <w:ins w:id="1642" w:author="juan rivillas" w:date="2022-08-16T11:56:00Z"/>
              <w:color w:val="000000" w:themeColor="text1"/>
              <w:sz w:val="20"/>
              <w:szCs w:val="20"/>
            </w:rPr>
          </w:rPrChange>
        </w:rPr>
      </w:pPr>
      <w:ins w:id="1643" w:author="juan rivillas" w:date="2022-08-16T11:56:00Z">
        <w:r w:rsidRPr="00AB59C6">
          <w:rPr>
            <w:color w:val="000000" w:themeColor="text1"/>
            <w:sz w:val="21"/>
            <w:szCs w:val="21"/>
            <w:rPrChange w:id="1644" w:author="juan rivillas" w:date="2022-08-16T13:36:00Z">
              <w:rPr>
                <w:color w:val="000000" w:themeColor="text1"/>
                <w:sz w:val="20"/>
                <w:szCs w:val="20"/>
              </w:rPr>
            </w:rPrChange>
          </w:rPr>
          <w:t xml:space="preserve">Group B </w:t>
        </w:r>
      </w:ins>
      <w:ins w:id="1645" w:author="juan rivillas" w:date="2022-08-16T11:59:00Z">
        <w:r w:rsidR="005E3921" w:rsidRPr="00AB59C6">
          <w:rPr>
            <w:color w:val="000000" w:themeColor="text1"/>
            <w:sz w:val="21"/>
            <w:szCs w:val="21"/>
            <w:rPrChange w:id="1646" w:author="juan rivillas" w:date="2022-08-16T13:36:00Z">
              <w:rPr>
                <w:color w:val="000000" w:themeColor="text1"/>
                <w:sz w:val="20"/>
                <w:szCs w:val="20"/>
              </w:rPr>
            </w:rPrChange>
          </w:rPr>
          <w:t>20</w:t>
        </w:r>
      </w:ins>
      <w:ins w:id="1647" w:author="juan rivillas" w:date="2022-08-16T11:56:00Z">
        <w:r w:rsidRPr="00AB59C6">
          <w:rPr>
            <w:color w:val="000000" w:themeColor="text1"/>
            <w:sz w:val="21"/>
            <w:szCs w:val="21"/>
            <w:rPrChange w:id="1648" w:author="juan rivillas" w:date="2022-08-16T13:36:00Z">
              <w:rPr>
                <w:color w:val="000000" w:themeColor="text1"/>
                <w:sz w:val="20"/>
                <w:szCs w:val="20"/>
              </w:rPr>
            </w:rPrChange>
          </w:rPr>
          <w:t xml:space="preserve"> September 2022  15:15 – 17:00</w:t>
        </w:r>
      </w:ins>
    </w:p>
    <w:p w14:paraId="7E45C40C" w14:textId="650869DE" w:rsidR="005B1747" w:rsidRPr="00AB59C6" w:rsidRDefault="005B1747" w:rsidP="005B1747">
      <w:pPr>
        <w:rPr>
          <w:ins w:id="1649" w:author="juan rivillas" w:date="2022-08-16T11:56:00Z"/>
          <w:color w:val="000000" w:themeColor="text1"/>
          <w:sz w:val="21"/>
          <w:szCs w:val="21"/>
          <w:rPrChange w:id="1650" w:author="juan rivillas" w:date="2022-08-16T13:36:00Z">
            <w:rPr>
              <w:ins w:id="1651" w:author="juan rivillas" w:date="2022-08-16T11:56:00Z"/>
              <w:color w:val="000000" w:themeColor="text1"/>
              <w:sz w:val="20"/>
              <w:szCs w:val="20"/>
            </w:rPr>
          </w:rPrChange>
        </w:rPr>
      </w:pPr>
      <w:ins w:id="1652" w:author="juan rivillas" w:date="2022-08-16T11:56:00Z">
        <w:r w:rsidRPr="00AB59C6">
          <w:rPr>
            <w:color w:val="000000" w:themeColor="text1"/>
            <w:sz w:val="21"/>
            <w:szCs w:val="21"/>
            <w:rPrChange w:id="1653" w:author="juan rivillas" w:date="2022-08-16T13:36:00Z">
              <w:rPr>
                <w:color w:val="000000" w:themeColor="text1"/>
                <w:sz w:val="20"/>
                <w:szCs w:val="20"/>
              </w:rPr>
            </w:rPrChange>
          </w:rPr>
          <w:t>Group C 1</w:t>
        </w:r>
      </w:ins>
      <w:ins w:id="1654" w:author="juan rivillas" w:date="2022-08-16T11:59:00Z">
        <w:r w:rsidR="005E3921" w:rsidRPr="00AB59C6">
          <w:rPr>
            <w:color w:val="000000" w:themeColor="text1"/>
            <w:sz w:val="21"/>
            <w:szCs w:val="21"/>
            <w:rPrChange w:id="1655" w:author="juan rivillas" w:date="2022-08-16T13:36:00Z">
              <w:rPr>
                <w:color w:val="000000" w:themeColor="text1"/>
                <w:sz w:val="20"/>
                <w:szCs w:val="20"/>
              </w:rPr>
            </w:rPrChange>
          </w:rPr>
          <w:t>9</w:t>
        </w:r>
      </w:ins>
      <w:ins w:id="1656" w:author="juan rivillas" w:date="2022-08-16T11:56:00Z">
        <w:r w:rsidRPr="00AB59C6">
          <w:rPr>
            <w:color w:val="000000" w:themeColor="text1"/>
            <w:sz w:val="21"/>
            <w:szCs w:val="21"/>
            <w:rPrChange w:id="1657" w:author="juan rivillas" w:date="2022-08-16T13:36:00Z">
              <w:rPr>
                <w:color w:val="000000" w:themeColor="text1"/>
                <w:sz w:val="20"/>
                <w:szCs w:val="20"/>
              </w:rPr>
            </w:rPrChange>
          </w:rPr>
          <w:t xml:space="preserve"> September 2022  10:45 - 12:30</w:t>
        </w:r>
      </w:ins>
    </w:p>
    <w:p w14:paraId="0B8B3DE0" w14:textId="77777777" w:rsidR="00DF22AB" w:rsidRPr="00AB59C6" w:rsidRDefault="00DF22AB" w:rsidP="00DF22AB">
      <w:pPr>
        <w:rPr>
          <w:ins w:id="1658" w:author="juan rivillas" w:date="2022-08-14T18:31:00Z"/>
          <w:sz w:val="21"/>
          <w:szCs w:val="21"/>
          <w:rPrChange w:id="1659" w:author="juan rivillas" w:date="2022-08-16T13:36:00Z">
            <w:rPr>
              <w:ins w:id="1660" w:author="juan rivillas" w:date="2022-08-14T18:31:00Z"/>
            </w:rPr>
          </w:rPrChange>
        </w:rPr>
      </w:pPr>
    </w:p>
    <w:p w14:paraId="30B21CDD" w14:textId="77777777" w:rsidR="00DF22AB" w:rsidRPr="00AB59C6" w:rsidRDefault="00DF22AB" w:rsidP="00DF22AB">
      <w:pPr>
        <w:jc w:val="both"/>
        <w:rPr>
          <w:ins w:id="1661" w:author="juan rivillas" w:date="2022-08-14T18:32:00Z"/>
          <w:sz w:val="21"/>
          <w:szCs w:val="21"/>
          <w:rPrChange w:id="1662" w:author="juan rivillas" w:date="2022-08-16T13:36:00Z">
            <w:rPr>
              <w:ins w:id="1663" w:author="juan rivillas" w:date="2022-08-14T18:32:00Z"/>
            </w:rPr>
          </w:rPrChange>
        </w:rPr>
      </w:pPr>
      <w:ins w:id="1664" w:author="juan rivillas" w:date="2022-08-14T18:31:00Z">
        <w:r w:rsidRPr="00AB59C6">
          <w:rPr>
            <w:sz w:val="21"/>
            <w:szCs w:val="21"/>
            <w:rPrChange w:id="1665" w:author="juan rivillas" w:date="2022-08-16T13:36:00Z">
              <w:rPr/>
            </w:rPrChange>
          </w:rPr>
          <w:t>Lea</w:t>
        </w:r>
      </w:ins>
      <w:ins w:id="1666" w:author="juan rivillas" w:date="2022-08-14T18:32:00Z">
        <w:r w:rsidRPr="00AB59C6">
          <w:rPr>
            <w:sz w:val="21"/>
            <w:szCs w:val="21"/>
            <w:rPrChange w:id="1667" w:author="juan rivillas" w:date="2022-08-16T13:36:00Z">
              <w:rPr/>
            </w:rPrChange>
          </w:rPr>
          <w:t>rning outcomes</w:t>
        </w:r>
      </w:ins>
    </w:p>
    <w:p w14:paraId="7F4387AB" w14:textId="465145D4" w:rsidR="00DF22AB" w:rsidRPr="00AB59C6" w:rsidRDefault="00DF22AB" w:rsidP="00DF22AB">
      <w:pPr>
        <w:pStyle w:val="ListParagraph"/>
        <w:numPr>
          <w:ilvl w:val="0"/>
          <w:numId w:val="27"/>
        </w:numPr>
        <w:jc w:val="both"/>
        <w:rPr>
          <w:ins w:id="1668" w:author="juan rivillas" w:date="2022-08-14T18:32:00Z"/>
          <w:rFonts w:cs="Times New Roman"/>
          <w:sz w:val="21"/>
          <w:szCs w:val="21"/>
          <w:rPrChange w:id="1669" w:author="juan rivillas" w:date="2022-08-16T13:36:00Z">
            <w:rPr>
              <w:ins w:id="1670" w:author="juan rivillas" w:date="2022-08-14T18:32:00Z"/>
            </w:rPr>
          </w:rPrChange>
        </w:rPr>
        <w:pPrChange w:id="1671" w:author="juan rivillas" w:date="2022-08-14T18:32:00Z">
          <w:pPr>
            <w:jc w:val="both"/>
          </w:pPr>
        </w:pPrChange>
      </w:pPr>
      <w:ins w:id="1672" w:author="juan rivillas" w:date="2022-08-14T18:32:00Z">
        <w:r w:rsidRPr="00AB59C6">
          <w:rPr>
            <w:rFonts w:cs="Times New Roman"/>
            <w:b/>
            <w:bCs/>
            <w:sz w:val="21"/>
            <w:szCs w:val="21"/>
            <w:rPrChange w:id="1673" w:author="juan rivillas" w:date="2022-08-16T13:36:00Z">
              <w:rPr/>
            </w:rPrChange>
          </w:rPr>
          <w:t>Understand</w:t>
        </w:r>
        <w:r w:rsidRPr="00AB59C6">
          <w:rPr>
            <w:rFonts w:cs="Times New Roman"/>
            <w:sz w:val="21"/>
            <w:szCs w:val="21"/>
            <w:rPrChange w:id="1674" w:author="juan rivillas" w:date="2022-08-16T13:36:00Z">
              <w:rPr/>
            </w:rPrChange>
          </w:rPr>
          <w:t xml:space="preserve"> advantages and disadvantages of both methods.</w:t>
        </w:r>
      </w:ins>
    </w:p>
    <w:p w14:paraId="5CB8973E" w14:textId="1E02C481" w:rsidR="00DF22AB" w:rsidRPr="00AB59C6" w:rsidRDefault="00DF22AB" w:rsidP="00DF22AB">
      <w:pPr>
        <w:pStyle w:val="ListParagraph"/>
        <w:numPr>
          <w:ilvl w:val="0"/>
          <w:numId w:val="27"/>
        </w:numPr>
        <w:jc w:val="both"/>
        <w:rPr>
          <w:ins w:id="1675" w:author="juan rivillas" w:date="2022-08-14T18:32:00Z"/>
          <w:rFonts w:cs="Times New Roman"/>
          <w:sz w:val="21"/>
          <w:szCs w:val="21"/>
          <w:rPrChange w:id="1676" w:author="juan rivillas" w:date="2022-08-16T13:36:00Z">
            <w:rPr>
              <w:ins w:id="1677" w:author="juan rivillas" w:date="2022-08-14T18:32:00Z"/>
            </w:rPr>
          </w:rPrChange>
        </w:rPr>
        <w:pPrChange w:id="1678" w:author="juan rivillas" w:date="2022-08-14T18:32:00Z">
          <w:pPr>
            <w:jc w:val="both"/>
          </w:pPr>
        </w:pPrChange>
      </w:pPr>
      <w:ins w:id="1679" w:author="juan rivillas" w:date="2022-08-14T18:32:00Z">
        <w:r w:rsidRPr="00AB59C6">
          <w:rPr>
            <w:rFonts w:cs="Times New Roman"/>
            <w:b/>
            <w:bCs/>
            <w:sz w:val="21"/>
            <w:szCs w:val="21"/>
            <w:rPrChange w:id="1680" w:author="juan rivillas" w:date="2022-08-16T13:36:00Z">
              <w:rPr/>
            </w:rPrChange>
          </w:rPr>
          <w:t>Identify</w:t>
        </w:r>
        <w:r w:rsidRPr="00AB59C6">
          <w:rPr>
            <w:rFonts w:cs="Times New Roman"/>
            <w:sz w:val="21"/>
            <w:szCs w:val="21"/>
            <w:rPrChange w:id="1681" w:author="juan rivillas" w:date="2022-08-16T13:36:00Z">
              <w:rPr/>
            </w:rPrChange>
          </w:rPr>
          <w:t xml:space="preserve"> the best fit model in cluster analysis and Latent Class Analysis (LCA).</w:t>
        </w:r>
      </w:ins>
    </w:p>
    <w:p w14:paraId="308F038F" w14:textId="21C193A5" w:rsidR="00DF22AB" w:rsidRPr="00AB59C6" w:rsidRDefault="00DF22AB" w:rsidP="00DF22AB">
      <w:pPr>
        <w:pStyle w:val="ListParagraph"/>
        <w:numPr>
          <w:ilvl w:val="0"/>
          <w:numId w:val="27"/>
        </w:numPr>
        <w:jc w:val="both"/>
        <w:rPr>
          <w:ins w:id="1682" w:author="juan rivillas" w:date="2022-08-14T18:32:00Z"/>
          <w:rFonts w:cs="Times New Roman"/>
          <w:sz w:val="21"/>
          <w:szCs w:val="21"/>
          <w:rPrChange w:id="1683" w:author="juan rivillas" w:date="2022-08-16T13:36:00Z">
            <w:rPr>
              <w:ins w:id="1684" w:author="juan rivillas" w:date="2022-08-14T18:32:00Z"/>
            </w:rPr>
          </w:rPrChange>
        </w:rPr>
        <w:pPrChange w:id="1685" w:author="juan rivillas" w:date="2022-08-14T18:32:00Z">
          <w:pPr>
            <w:jc w:val="both"/>
          </w:pPr>
        </w:pPrChange>
      </w:pPr>
      <w:ins w:id="1686" w:author="juan rivillas" w:date="2022-08-14T18:32:00Z">
        <w:r w:rsidRPr="00AB59C6">
          <w:rPr>
            <w:rFonts w:cs="Times New Roman"/>
            <w:b/>
            <w:bCs/>
            <w:sz w:val="21"/>
            <w:szCs w:val="21"/>
            <w:rPrChange w:id="1687" w:author="juan rivillas" w:date="2022-08-16T13:36:00Z">
              <w:rPr/>
            </w:rPrChange>
          </w:rPr>
          <w:t>Formulate</w:t>
        </w:r>
        <w:r w:rsidRPr="00AB59C6">
          <w:rPr>
            <w:rFonts w:cs="Times New Roman"/>
            <w:sz w:val="21"/>
            <w:szCs w:val="21"/>
            <w:rPrChange w:id="1688" w:author="juan rivillas" w:date="2022-08-16T13:36:00Z">
              <w:rPr/>
            </w:rPrChange>
          </w:rPr>
          <w:t xml:space="preserve"> comparisons CA and LCA in the data.</w:t>
        </w:r>
      </w:ins>
    </w:p>
    <w:p w14:paraId="476812C4" w14:textId="069692C5" w:rsidR="00DF22AB" w:rsidRPr="00AB59C6" w:rsidRDefault="00DF22AB" w:rsidP="00DF22AB">
      <w:pPr>
        <w:pStyle w:val="ListParagraph"/>
        <w:numPr>
          <w:ilvl w:val="0"/>
          <w:numId w:val="27"/>
        </w:numPr>
        <w:jc w:val="both"/>
        <w:rPr>
          <w:ins w:id="1689" w:author="juan rivillas" w:date="2022-08-14T18:32:00Z"/>
          <w:rFonts w:cs="Times New Roman"/>
          <w:sz w:val="21"/>
          <w:szCs w:val="21"/>
          <w:rPrChange w:id="1690" w:author="juan rivillas" w:date="2022-08-16T13:36:00Z">
            <w:rPr>
              <w:ins w:id="1691" w:author="juan rivillas" w:date="2022-08-14T18:32:00Z"/>
            </w:rPr>
          </w:rPrChange>
        </w:rPr>
        <w:pPrChange w:id="1692" w:author="juan rivillas" w:date="2022-08-14T18:32:00Z">
          <w:pPr>
            <w:jc w:val="both"/>
          </w:pPr>
        </w:pPrChange>
      </w:pPr>
      <w:ins w:id="1693" w:author="juan rivillas" w:date="2022-08-14T18:32:00Z">
        <w:r w:rsidRPr="00AB59C6">
          <w:rPr>
            <w:rFonts w:cs="Times New Roman"/>
            <w:b/>
            <w:bCs/>
            <w:sz w:val="21"/>
            <w:szCs w:val="21"/>
            <w:rPrChange w:id="1694" w:author="juan rivillas" w:date="2022-08-16T13:36:00Z">
              <w:rPr/>
            </w:rPrChange>
          </w:rPr>
          <w:t>Interpretate</w:t>
        </w:r>
        <w:r w:rsidRPr="00AB59C6">
          <w:rPr>
            <w:rFonts w:cs="Times New Roman"/>
            <w:sz w:val="21"/>
            <w:szCs w:val="21"/>
            <w:rPrChange w:id="1695" w:author="juan rivillas" w:date="2022-08-16T13:36:00Z">
              <w:rPr/>
            </w:rPrChange>
          </w:rPr>
          <w:t xml:space="preserve"> results and selection best fit models.</w:t>
        </w:r>
      </w:ins>
    </w:p>
    <w:p w14:paraId="71A915CC" w14:textId="77777777" w:rsidR="00DF22AB" w:rsidRPr="00AB59C6" w:rsidRDefault="00DF22AB" w:rsidP="00DF22AB">
      <w:pPr>
        <w:jc w:val="both"/>
        <w:rPr>
          <w:ins w:id="1696" w:author="juan rivillas" w:date="2022-08-14T18:32:00Z"/>
          <w:sz w:val="21"/>
          <w:szCs w:val="21"/>
          <w:rPrChange w:id="1697" w:author="juan rivillas" w:date="2022-08-16T13:36:00Z">
            <w:rPr>
              <w:ins w:id="1698" w:author="juan rivillas" w:date="2022-08-14T18:32:00Z"/>
            </w:rPr>
          </w:rPrChange>
        </w:rPr>
      </w:pPr>
    </w:p>
    <w:p w14:paraId="77D17E2F" w14:textId="0455FBCA" w:rsidR="00DF22AB" w:rsidRPr="00AB59C6" w:rsidRDefault="00DF22AB" w:rsidP="00DF22AB">
      <w:pPr>
        <w:jc w:val="both"/>
        <w:rPr>
          <w:ins w:id="1699" w:author="juan rivillas" w:date="2022-08-14T18:31:00Z"/>
          <w:sz w:val="21"/>
          <w:szCs w:val="21"/>
          <w:rPrChange w:id="1700" w:author="juan rivillas" w:date="2022-08-16T13:36:00Z">
            <w:rPr>
              <w:ins w:id="1701" w:author="juan rivillas" w:date="2022-08-14T18:31:00Z"/>
            </w:rPr>
          </w:rPrChange>
        </w:rPr>
      </w:pPr>
      <w:ins w:id="1702" w:author="juan rivillas" w:date="2022-08-14T18:31:00Z">
        <w:r w:rsidRPr="00AB59C6">
          <w:rPr>
            <w:sz w:val="21"/>
            <w:szCs w:val="21"/>
            <w:rPrChange w:id="1703" w:author="juan rivillas" w:date="2022-08-16T13:36:00Z">
              <w:rPr/>
            </w:rPrChange>
          </w:rPr>
          <w:t>This lecture introduces the students to the most popular exploratory method: cluster analysis and the most reliable: LCA. CA is introduced and motivation for its use is given. Concepts such as dimensionality reduction, data summarization, and variance explained are introduced through practical examples. Next, two clustering algorithms are discussed and their used is exemplified through several datasets.</w:t>
        </w:r>
      </w:ins>
    </w:p>
    <w:p w14:paraId="26F9EB34" w14:textId="77777777" w:rsidR="00DF22AB" w:rsidRPr="00AB59C6" w:rsidRDefault="00DF22AB" w:rsidP="00DF22AB">
      <w:pPr>
        <w:rPr>
          <w:ins w:id="1704" w:author="juan rivillas" w:date="2022-08-14T18:31:00Z"/>
          <w:sz w:val="21"/>
          <w:szCs w:val="21"/>
          <w:rPrChange w:id="1705" w:author="juan rivillas" w:date="2022-08-16T13:36:00Z">
            <w:rPr>
              <w:ins w:id="1706" w:author="juan rivillas" w:date="2022-08-14T18:31:00Z"/>
            </w:rPr>
          </w:rPrChange>
        </w:rPr>
      </w:pPr>
    </w:p>
    <w:p w14:paraId="5CC0FD0F" w14:textId="4C5D6029" w:rsidR="00DF22AB" w:rsidRPr="00AB59C6" w:rsidRDefault="00D512B2" w:rsidP="00DF22AB">
      <w:pPr>
        <w:rPr>
          <w:ins w:id="1707" w:author="juan rivillas" w:date="2022-08-14T18:31:00Z"/>
          <w:sz w:val="21"/>
          <w:szCs w:val="21"/>
          <w:rPrChange w:id="1708" w:author="juan rivillas" w:date="2022-08-16T13:36:00Z">
            <w:rPr>
              <w:ins w:id="1709" w:author="juan rivillas" w:date="2022-08-14T18:31:00Z"/>
            </w:rPr>
          </w:rPrChange>
        </w:rPr>
      </w:pPr>
      <w:ins w:id="1710" w:author="juan rivillas" w:date="2022-08-16T13:39:00Z">
        <w:r>
          <w:rPr>
            <w:b/>
            <w:sz w:val="21"/>
            <w:szCs w:val="21"/>
          </w:rPr>
          <w:t>Readings</w:t>
        </w:r>
      </w:ins>
    </w:p>
    <w:p w14:paraId="1CAF2654" w14:textId="470A5603" w:rsidR="00D512B2" w:rsidRDefault="00D512B2" w:rsidP="00D512B2">
      <w:pPr>
        <w:widowControl w:val="0"/>
        <w:autoSpaceDE w:val="0"/>
        <w:autoSpaceDN w:val="0"/>
        <w:adjustRightInd w:val="0"/>
        <w:jc w:val="both"/>
        <w:rPr>
          <w:ins w:id="1711" w:author="juan rivillas" w:date="2022-08-16T13:40:00Z"/>
          <w:noProof/>
          <w:sz w:val="21"/>
          <w:szCs w:val="28"/>
        </w:rPr>
      </w:pPr>
      <w:ins w:id="1712" w:author="juan rivillas" w:date="2022-08-16T13:39:00Z">
        <w:r w:rsidRPr="00D512B2">
          <w:rPr>
            <w:noProof/>
            <w:sz w:val="21"/>
            <w:szCs w:val="28"/>
            <w:rPrChange w:id="1713" w:author="juan rivillas" w:date="2022-08-16T13:40:00Z">
              <w:rPr>
                <w:noProof/>
              </w:rPr>
            </w:rPrChange>
          </w:rPr>
          <w:t>The complete guide to clustering analysis: k-means and hierarchical clustering by hand and in R</w:t>
        </w:r>
      </w:ins>
      <w:ins w:id="1714" w:author="juan rivillas" w:date="2022-08-16T13:40:00Z">
        <w:r>
          <w:rPr>
            <w:noProof/>
            <w:sz w:val="21"/>
            <w:szCs w:val="28"/>
          </w:rPr>
          <w:t>.</w:t>
        </w:r>
      </w:ins>
    </w:p>
    <w:p w14:paraId="066577B1" w14:textId="4EC3C285" w:rsidR="00D512B2" w:rsidRDefault="00D512B2" w:rsidP="00D512B2">
      <w:pPr>
        <w:widowControl w:val="0"/>
        <w:autoSpaceDE w:val="0"/>
        <w:autoSpaceDN w:val="0"/>
        <w:adjustRightInd w:val="0"/>
        <w:jc w:val="both"/>
        <w:rPr>
          <w:ins w:id="1715" w:author="juan rivillas" w:date="2022-08-16T13:39:00Z"/>
          <w:noProof/>
          <w:sz w:val="21"/>
          <w:szCs w:val="28"/>
        </w:rPr>
        <w:pPrChange w:id="1716" w:author="juan rivillas" w:date="2022-08-16T13:40:00Z">
          <w:pPr>
            <w:pStyle w:val="ListParagraph"/>
            <w:widowControl w:val="0"/>
            <w:numPr>
              <w:numId w:val="10"/>
            </w:numPr>
            <w:autoSpaceDE w:val="0"/>
            <w:autoSpaceDN w:val="0"/>
            <w:adjustRightInd w:val="0"/>
            <w:ind w:left="360" w:hanging="360"/>
            <w:jc w:val="both"/>
          </w:pPr>
        </w:pPrChange>
      </w:pPr>
      <w:ins w:id="1717" w:author="juan rivillas" w:date="2022-08-16T13:39:00Z">
        <w:r w:rsidRPr="0031237F">
          <w:rPr>
            <w:rFonts w:cs="Mangal"/>
            <w:noProof/>
            <w:sz w:val="21"/>
            <w:szCs w:val="28"/>
          </w:rPr>
          <w:t>Latent Class and Latent Transition Analysis</w:t>
        </w:r>
      </w:ins>
      <w:ins w:id="1718" w:author="juan rivillas" w:date="2022-08-16T13:40:00Z">
        <w:r>
          <w:rPr>
            <w:rFonts w:cs="Mangal"/>
            <w:noProof/>
            <w:sz w:val="21"/>
            <w:szCs w:val="28"/>
          </w:rPr>
          <w:t>.</w:t>
        </w:r>
      </w:ins>
    </w:p>
    <w:p w14:paraId="72B91A1D" w14:textId="5E084792" w:rsidR="00DF22AB" w:rsidRPr="00AB59C6" w:rsidRDefault="0083259C" w:rsidP="00DF22AB">
      <w:pPr>
        <w:rPr>
          <w:ins w:id="1719" w:author="juan rivillas" w:date="2022-08-14T18:31:00Z"/>
          <w:sz w:val="21"/>
          <w:szCs w:val="21"/>
          <w:rPrChange w:id="1720" w:author="juan rivillas" w:date="2022-08-16T13:36:00Z">
            <w:rPr>
              <w:ins w:id="1721" w:author="juan rivillas" w:date="2022-08-14T18:31:00Z"/>
            </w:rPr>
          </w:rPrChange>
        </w:rPr>
        <w:pPrChange w:id="1722" w:author="juan rivillas" w:date="2022-08-14T18:31:00Z">
          <w:pPr>
            <w:numPr>
              <w:numId w:val="3"/>
            </w:numPr>
            <w:ind w:left="720" w:hanging="360"/>
          </w:pPr>
        </w:pPrChange>
      </w:pPr>
      <w:ins w:id="1723" w:author="juan rivillas" w:date="2022-08-14T18:36:00Z">
        <w:r w:rsidRPr="00AB59C6">
          <w:rPr>
            <w:sz w:val="21"/>
            <w:szCs w:val="21"/>
            <w:rPrChange w:id="1724" w:author="juan rivillas" w:date="2022-08-16T13:36:00Z">
              <w:rPr>
                <w:rFonts w:ascii="Garamond" w:hAnsi="Garamond"/>
                <w:b/>
                <w:bCs/>
                <w:sz w:val="20"/>
                <w:szCs w:val="20"/>
                <w:lang w:val="en-US"/>
              </w:rPr>
            </w:rPrChange>
          </w:rPr>
          <w:t>Identification of latent</w:t>
        </w:r>
      </w:ins>
      <w:ins w:id="1725" w:author="juan rivillas" w:date="2022-08-16T13:39:00Z">
        <w:r w:rsidR="00D512B2">
          <w:rPr>
            <w:sz w:val="21"/>
            <w:szCs w:val="21"/>
          </w:rPr>
          <w:t xml:space="preserve"> </w:t>
        </w:r>
      </w:ins>
      <w:ins w:id="1726" w:author="juan rivillas" w:date="2022-08-14T18:36:00Z">
        <w:r w:rsidRPr="00AB59C6">
          <w:rPr>
            <w:sz w:val="21"/>
            <w:szCs w:val="21"/>
            <w:rPrChange w:id="1727" w:author="juan rivillas" w:date="2022-08-16T13:36:00Z">
              <w:rPr>
                <w:rFonts w:ascii="Garamond" w:hAnsi="Garamond"/>
                <w:b/>
                <w:bCs/>
                <w:sz w:val="20"/>
                <w:szCs w:val="20"/>
                <w:lang w:val="en-US"/>
              </w:rPr>
            </w:rPrChange>
          </w:rPr>
          <w:t>groups</w:t>
        </w:r>
      </w:ins>
      <w:ins w:id="1728" w:author="juan rivillas" w:date="2022-08-14T18:38:00Z">
        <w:r w:rsidR="00474C9C" w:rsidRPr="00AB59C6">
          <w:rPr>
            <w:sz w:val="21"/>
            <w:szCs w:val="21"/>
            <w:rPrChange w:id="1729" w:author="juan rivillas" w:date="2022-08-16T13:36:00Z">
              <w:rPr/>
            </w:rPrChange>
          </w:rPr>
          <w:t xml:space="preserve"> and lectures notes.</w:t>
        </w:r>
      </w:ins>
      <w:ins w:id="1730" w:author="juan rivillas" w:date="2022-08-16T11:59:00Z">
        <w:r w:rsidR="005E3921" w:rsidRPr="00AB59C6">
          <w:rPr>
            <w:sz w:val="21"/>
            <w:szCs w:val="21"/>
            <w:rPrChange w:id="1731" w:author="juan rivillas" w:date="2022-08-16T13:36:00Z">
              <w:rPr/>
            </w:rPrChange>
          </w:rPr>
          <w:t xml:space="preserve"> </w:t>
        </w:r>
      </w:ins>
    </w:p>
    <w:p w14:paraId="22758435" w14:textId="38CEAD50" w:rsidR="00DF22AB" w:rsidRPr="00AB59C6" w:rsidRDefault="00DF22AB" w:rsidP="00DF22AB">
      <w:pPr>
        <w:rPr>
          <w:ins w:id="1732" w:author="juan rivillas" w:date="2022-08-16T13:34:00Z"/>
          <w:sz w:val="21"/>
          <w:szCs w:val="21"/>
          <w:rPrChange w:id="1733" w:author="juan rivillas" w:date="2022-08-16T13:36:00Z">
            <w:rPr>
              <w:ins w:id="1734" w:author="juan rivillas" w:date="2022-08-16T13:34:00Z"/>
            </w:rPr>
          </w:rPrChange>
        </w:rPr>
      </w:pPr>
    </w:p>
    <w:p w14:paraId="6737143C" w14:textId="77777777" w:rsidR="00AB59C6" w:rsidRPr="00AB59C6" w:rsidRDefault="00AB59C6" w:rsidP="00AB59C6">
      <w:pPr>
        <w:rPr>
          <w:ins w:id="1735" w:author="juan rivillas" w:date="2022-08-16T13:34:00Z"/>
          <w:b/>
          <w:color w:val="000000" w:themeColor="text1"/>
          <w:sz w:val="21"/>
          <w:szCs w:val="21"/>
          <w:rPrChange w:id="1736" w:author="juan rivillas" w:date="2022-08-16T13:36:00Z">
            <w:rPr>
              <w:ins w:id="1737" w:author="juan rivillas" w:date="2022-08-16T13:34:00Z"/>
              <w:b/>
              <w:color w:val="000000" w:themeColor="text1"/>
              <w:sz w:val="20"/>
              <w:szCs w:val="20"/>
            </w:rPr>
          </w:rPrChange>
        </w:rPr>
      </w:pPr>
      <w:ins w:id="1738" w:author="juan rivillas" w:date="2022-08-16T13:34:00Z">
        <w:r w:rsidRPr="00AB59C6">
          <w:rPr>
            <w:b/>
            <w:color w:val="000000" w:themeColor="text1"/>
            <w:sz w:val="21"/>
            <w:szCs w:val="21"/>
            <w:rPrChange w:id="1739" w:author="juan rivillas" w:date="2022-08-16T13:36:00Z">
              <w:rPr>
                <w:b/>
                <w:color w:val="000000" w:themeColor="text1"/>
                <w:sz w:val="20"/>
                <w:szCs w:val="20"/>
              </w:rPr>
            </w:rPrChange>
          </w:rPr>
          <w:t>Packages in R</w:t>
        </w:r>
      </w:ins>
    </w:p>
    <w:p w14:paraId="47101E2F" w14:textId="5998EBA1" w:rsidR="00AB59C6" w:rsidRPr="00AB59C6" w:rsidRDefault="00AB59C6" w:rsidP="00AB59C6">
      <w:pPr>
        <w:rPr>
          <w:ins w:id="1740" w:author="juan rivillas" w:date="2022-08-16T13:34:00Z"/>
          <w:color w:val="000000" w:themeColor="text1"/>
          <w:sz w:val="21"/>
          <w:szCs w:val="21"/>
          <w:rPrChange w:id="1741" w:author="juan rivillas" w:date="2022-08-16T13:36:00Z">
            <w:rPr>
              <w:ins w:id="1742" w:author="juan rivillas" w:date="2022-08-16T13:34:00Z"/>
              <w:color w:val="000000" w:themeColor="text1"/>
              <w:sz w:val="20"/>
              <w:szCs w:val="20"/>
            </w:rPr>
          </w:rPrChange>
        </w:rPr>
      </w:pPr>
      <w:ins w:id="1743" w:author="juan rivillas" w:date="2022-08-16T13:34:00Z">
        <w:r w:rsidRPr="00AB59C6">
          <w:rPr>
            <w:color w:val="000000" w:themeColor="text1"/>
            <w:sz w:val="21"/>
            <w:szCs w:val="21"/>
            <w:rPrChange w:id="1744" w:author="juan rivillas" w:date="2022-08-16T13:36:00Z">
              <w:rPr>
                <w:color w:val="000000" w:themeColor="text1"/>
                <w:sz w:val="20"/>
                <w:szCs w:val="20"/>
              </w:rPr>
            </w:rPrChange>
          </w:rPr>
          <w:t>Libraries (</w:t>
        </w:r>
      </w:ins>
      <w:proofErr w:type="spellStart"/>
      <w:ins w:id="1745" w:author="juan rivillas" w:date="2022-08-16T13:46:00Z">
        <w:r w:rsidR="006E662A">
          <w:rPr>
            <w:color w:val="000000" w:themeColor="text1"/>
            <w:sz w:val="21"/>
            <w:szCs w:val="21"/>
          </w:rPr>
          <w:t>readxl</w:t>
        </w:r>
        <w:proofErr w:type="spellEnd"/>
        <w:r w:rsidR="006E662A">
          <w:rPr>
            <w:color w:val="000000" w:themeColor="text1"/>
            <w:sz w:val="21"/>
            <w:szCs w:val="21"/>
          </w:rPr>
          <w:t xml:space="preserve">, </w:t>
        </w:r>
      </w:ins>
      <w:ins w:id="1746" w:author="juan rivillas" w:date="2022-08-16T13:35:00Z">
        <w:r w:rsidRPr="00AB59C6">
          <w:rPr>
            <w:color w:val="000000" w:themeColor="text1"/>
            <w:sz w:val="21"/>
            <w:szCs w:val="21"/>
            <w:rPrChange w:id="1747" w:author="juan rivillas" w:date="2022-08-16T13:36:00Z">
              <w:rPr>
                <w:color w:val="000000" w:themeColor="text1"/>
                <w:sz w:val="20"/>
                <w:szCs w:val="20"/>
              </w:rPr>
            </w:rPrChange>
          </w:rPr>
          <w:t>cluster</w:t>
        </w:r>
        <w:r w:rsidRPr="00AB59C6">
          <w:rPr>
            <w:color w:val="000000" w:themeColor="text1"/>
            <w:sz w:val="21"/>
            <w:szCs w:val="21"/>
            <w:rPrChange w:id="1748" w:author="juan rivillas" w:date="2022-08-16T13:36:00Z">
              <w:rPr>
                <w:color w:val="000000" w:themeColor="text1"/>
                <w:sz w:val="20"/>
                <w:szCs w:val="20"/>
              </w:rPr>
            </w:rPrChange>
          </w:rPr>
          <w:t xml:space="preserve">, </w:t>
        </w:r>
        <w:proofErr w:type="spellStart"/>
        <w:r w:rsidRPr="00AB59C6">
          <w:rPr>
            <w:color w:val="000000" w:themeColor="text1"/>
            <w:sz w:val="21"/>
            <w:szCs w:val="21"/>
            <w:rPrChange w:id="1749" w:author="juan rivillas" w:date="2022-08-16T13:36:00Z">
              <w:rPr>
                <w:color w:val="000000" w:themeColor="text1"/>
                <w:sz w:val="20"/>
                <w:szCs w:val="20"/>
              </w:rPr>
            </w:rPrChange>
          </w:rPr>
          <w:t>factoextra</w:t>
        </w:r>
        <w:proofErr w:type="spellEnd"/>
        <w:r w:rsidRPr="00AB59C6">
          <w:rPr>
            <w:color w:val="000000" w:themeColor="text1"/>
            <w:sz w:val="21"/>
            <w:szCs w:val="21"/>
            <w:rPrChange w:id="1750" w:author="juan rivillas" w:date="2022-08-16T13:36:00Z">
              <w:rPr>
                <w:color w:val="000000" w:themeColor="text1"/>
                <w:sz w:val="20"/>
                <w:szCs w:val="20"/>
              </w:rPr>
            </w:rPrChange>
          </w:rPr>
          <w:t xml:space="preserve">, </w:t>
        </w:r>
        <w:proofErr w:type="spellStart"/>
        <w:r w:rsidRPr="00AB59C6">
          <w:rPr>
            <w:color w:val="000000" w:themeColor="text1"/>
            <w:sz w:val="21"/>
            <w:szCs w:val="21"/>
            <w:rPrChange w:id="1751" w:author="juan rivillas" w:date="2022-08-16T13:36:00Z">
              <w:rPr>
                <w:color w:val="000000" w:themeColor="text1"/>
                <w:sz w:val="20"/>
                <w:szCs w:val="20"/>
              </w:rPr>
            </w:rPrChange>
          </w:rPr>
          <w:t>poLCA</w:t>
        </w:r>
        <w:proofErr w:type="spellEnd"/>
        <w:r w:rsidRPr="00AB59C6">
          <w:rPr>
            <w:color w:val="000000" w:themeColor="text1"/>
            <w:sz w:val="21"/>
            <w:szCs w:val="21"/>
            <w:rPrChange w:id="1752" w:author="juan rivillas" w:date="2022-08-16T13:36:00Z">
              <w:rPr>
                <w:color w:val="000000" w:themeColor="text1"/>
                <w:sz w:val="20"/>
                <w:szCs w:val="20"/>
              </w:rPr>
            </w:rPrChange>
          </w:rPr>
          <w:t xml:space="preserve">, </w:t>
        </w:r>
        <w:r w:rsidRPr="00AB59C6">
          <w:rPr>
            <w:color w:val="000000" w:themeColor="text1"/>
            <w:sz w:val="21"/>
            <w:szCs w:val="21"/>
            <w:rPrChange w:id="1753" w:author="juan rivillas" w:date="2022-08-16T13:36:00Z">
              <w:rPr>
                <w:color w:val="000000" w:themeColor="text1"/>
                <w:sz w:val="20"/>
                <w:szCs w:val="20"/>
              </w:rPr>
            </w:rPrChange>
          </w:rPr>
          <w:t>ggplot2</w:t>
        </w:r>
      </w:ins>
      <w:ins w:id="1754" w:author="juan rivillas" w:date="2022-08-16T13:34:00Z">
        <w:r w:rsidRPr="00AB59C6">
          <w:rPr>
            <w:color w:val="000000" w:themeColor="text1"/>
            <w:sz w:val="21"/>
            <w:szCs w:val="21"/>
            <w:rPrChange w:id="1755" w:author="juan rivillas" w:date="2022-08-16T13:36:00Z">
              <w:rPr>
                <w:color w:val="000000" w:themeColor="text1"/>
                <w:sz w:val="20"/>
                <w:szCs w:val="20"/>
              </w:rPr>
            </w:rPrChange>
          </w:rPr>
          <w:t xml:space="preserve">, table1, </w:t>
        </w:r>
        <w:proofErr w:type="spellStart"/>
        <w:r w:rsidRPr="00AB59C6">
          <w:rPr>
            <w:sz w:val="21"/>
            <w:szCs w:val="21"/>
            <w:rPrChange w:id="1756" w:author="juan rivillas" w:date="2022-08-16T13:36:00Z">
              <w:rPr>
                <w:sz w:val="20"/>
                <w:szCs w:val="20"/>
              </w:rPr>
            </w:rPrChange>
          </w:rPr>
          <w:t>ggstatsplot</w:t>
        </w:r>
        <w:proofErr w:type="spellEnd"/>
        <w:r w:rsidRPr="00AB59C6">
          <w:rPr>
            <w:sz w:val="21"/>
            <w:szCs w:val="21"/>
            <w:rPrChange w:id="1757" w:author="juan rivillas" w:date="2022-08-16T13:36:00Z">
              <w:rPr>
                <w:sz w:val="20"/>
                <w:szCs w:val="20"/>
              </w:rPr>
            </w:rPrChange>
          </w:rPr>
          <w:t xml:space="preserve">, </w:t>
        </w:r>
      </w:ins>
      <w:ins w:id="1758" w:author="juan rivillas" w:date="2022-08-16T13:36:00Z">
        <w:r w:rsidRPr="00AB59C6">
          <w:rPr>
            <w:sz w:val="21"/>
            <w:szCs w:val="21"/>
            <w:rPrChange w:id="1759" w:author="juan rivillas" w:date="2022-08-16T13:36:00Z">
              <w:rPr>
                <w:sz w:val="20"/>
                <w:szCs w:val="20"/>
              </w:rPr>
            </w:rPrChange>
          </w:rPr>
          <w:t>scatterplot3d</w:t>
        </w:r>
        <w:r w:rsidRPr="00AB59C6">
          <w:rPr>
            <w:sz w:val="21"/>
            <w:szCs w:val="21"/>
            <w:rPrChange w:id="1760" w:author="juan rivillas" w:date="2022-08-16T13:36:00Z">
              <w:rPr>
                <w:sz w:val="20"/>
                <w:szCs w:val="20"/>
              </w:rPr>
            </w:rPrChange>
          </w:rPr>
          <w:t>)</w:t>
        </w:r>
      </w:ins>
      <w:ins w:id="1761" w:author="juan rivillas" w:date="2022-08-16T13:37:00Z">
        <w:r w:rsidR="00D512B2">
          <w:rPr>
            <w:sz w:val="21"/>
            <w:szCs w:val="21"/>
          </w:rPr>
          <w:t>.</w:t>
        </w:r>
      </w:ins>
    </w:p>
    <w:p w14:paraId="6BDBB837" w14:textId="77777777" w:rsidR="00AB59C6" w:rsidRPr="00AB59C6" w:rsidRDefault="00AB59C6" w:rsidP="00DF22AB">
      <w:pPr>
        <w:rPr>
          <w:ins w:id="1762" w:author="juan rivillas" w:date="2022-08-14T18:31:00Z"/>
          <w:sz w:val="21"/>
          <w:szCs w:val="21"/>
          <w:rPrChange w:id="1763" w:author="juan rivillas" w:date="2022-08-16T13:36:00Z">
            <w:rPr>
              <w:ins w:id="1764" w:author="juan rivillas" w:date="2022-08-14T18:31:00Z"/>
            </w:rPr>
          </w:rPrChange>
        </w:rPr>
      </w:pPr>
    </w:p>
    <w:p w14:paraId="1FB29313" w14:textId="77777777" w:rsidR="0083259C" w:rsidRPr="00AB59C6" w:rsidRDefault="00DF22AB" w:rsidP="00DF22AB">
      <w:pPr>
        <w:rPr>
          <w:ins w:id="1765" w:author="juan rivillas" w:date="2022-08-14T18:32:00Z"/>
          <w:sz w:val="21"/>
          <w:szCs w:val="21"/>
          <w:rPrChange w:id="1766" w:author="juan rivillas" w:date="2022-08-16T13:36:00Z">
            <w:rPr>
              <w:ins w:id="1767" w:author="juan rivillas" w:date="2022-08-14T18:32:00Z"/>
            </w:rPr>
          </w:rPrChange>
        </w:rPr>
      </w:pPr>
      <w:ins w:id="1768" w:author="juan rivillas" w:date="2022-08-14T18:31:00Z">
        <w:r w:rsidRPr="00AB59C6">
          <w:rPr>
            <w:b/>
            <w:sz w:val="21"/>
            <w:szCs w:val="21"/>
            <w:rPrChange w:id="1769" w:author="juan rivillas" w:date="2022-08-16T13:36:00Z">
              <w:rPr>
                <w:b/>
              </w:rPr>
            </w:rPrChange>
          </w:rPr>
          <w:t xml:space="preserve">Lab     </w:t>
        </w:r>
      </w:ins>
    </w:p>
    <w:p w14:paraId="48ED7CC2" w14:textId="04202420" w:rsidR="005B1747" w:rsidRPr="00AB59C6" w:rsidRDefault="005B1747" w:rsidP="005B1747">
      <w:pPr>
        <w:rPr>
          <w:ins w:id="1770" w:author="juan rivillas" w:date="2022-08-16T11:56:00Z"/>
          <w:color w:val="000000" w:themeColor="text1"/>
          <w:sz w:val="21"/>
          <w:szCs w:val="21"/>
          <w:rPrChange w:id="1771" w:author="juan rivillas" w:date="2022-08-16T13:36:00Z">
            <w:rPr>
              <w:ins w:id="1772" w:author="juan rivillas" w:date="2022-08-16T11:56:00Z"/>
              <w:color w:val="000000" w:themeColor="text1"/>
              <w:sz w:val="20"/>
              <w:szCs w:val="20"/>
            </w:rPr>
          </w:rPrChange>
        </w:rPr>
      </w:pPr>
      <w:ins w:id="1773" w:author="juan rivillas" w:date="2022-08-16T11:56:00Z">
        <w:r w:rsidRPr="00AB59C6">
          <w:rPr>
            <w:color w:val="000000" w:themeColor="text1"/>
            <w:sz w:val="21"/>
            <w:szCs w:val="21"/>
            <w:rPrChange w:id="1774" w:author="juan rivillas" w:date="2022-08-16T13:36:00Z">
              <w:rPr>
                <w:color w:val="000000" w:themeColor="text1"/>
                <w:sz w:val="20"/>
                <w:szCs w:val="20"/>
              </w:rPr>
            </w:rPrChange>
          </w:rPr>
          <w:t xml:space="preserve">Group A </w:t>
        </w:r>
      </w:ins>
      <w:ins w:id="1775" w:author="juan rivillas" w:date="2022-08-16T11:59:00Z">
        <w:r w:rsidR="005E3921" w:rsidRPr="00AB59C6">
          <w:rPr>
            <w:color w:val="000000" w:themeColor="text1"/>
            <w:sz w:val="21"/>
            <w:szCs w:val="21"/>
            <w:rPrChange w:id="1776" w:author="juan rivillas" w:date="2022-08-16T13:36:00Z">
              <w:rPr>
                <w:color w:val="000000" w:themeColor="text1"/>
                <w:sz w:val="20"/>
                <w:szCs w:val="20"/>
              </w:rPr>
            </w:rPrChange>
          </w:rPr>
          <w:t>23</w:t>
        </w:r>
      </w:ins>
      <w:ins w:id="1777" w:author="juan rivillas" w:date="2022-08-16T11:56:00Z">
        <w:r w:rsidRPr="00AB59C6">
          <w:rPr>
            <w:color w:val="000000" w:themeColor="text1"/>
            <w:sz w:val="21"/>
            <w:szCs w:val="21"/>
            <w:rPrChange w:id="1778" w:author="juan rivillas" w:date="2022-08-16T13:36:00Z">
              <w:rPr>
                <w:color w:val="000000" w:themeColor="text1"/>
                <w:sz w:val="20"/>
                <w:szCs w:val="20"/>
              </w:rPr>
            </w:rPrChange>
          </w:rPr>
          <w:t xml:space="preserve"> September 2022 8:45- 10:30</w:t>
        </w:r>
      </w:ins>
    </w:p>
    <w:p w14:paraId="59D7F1B8" w14:textId="3FEFD957" w:rsidR="005B1747" w:rsidRPr="00AB59C6" w:rsidRDefault="005B1747" w:rsidP="005B1747">
      <w:pPr>
        <w:rPr>
          <w:ins w:id="1779" w:author="juan rivillas" w:date="2022-08-16T11:56:00Z"/>
          <w:color w:val="000000" w:themeColor="text1"/>
          <w:sz w:val="21"/>
          <w:szCs w:val="21"/>
          <w:rPrChange w:id="1780" w:author="juan rivillas" w:date="2022-08-16T13:36:00Z">
            <w:rPr>
              <w:ins w:id="1781" w:author="juan rivillas" w:date="2022-08-16T11:56:00Z"/>
              <w:color w:val="000000" w:themeColor="text1"/>
              <w:sz w:val="20"/>
              <w:szCs w:val="20"/>
            </w:rPr>
          </w:rPrChange>
        </w:rPr>
      </w:pPr>
      <w:ins w:id="1782" w:author="juan rivillas" w:date="2022-08-16T11:56:00Z">
        <w:r w:rsidRPr="00AB59C6">
          <w:rPr>
            <w:color w:val="000000" w:themeColor="text1"/>
            <w:sz w:val="21"/>
            <w:szCs w:val="21"/>
            <w:rPrChange w:id="1783" w:author="juan rivillas" w:date="2022-08-16T13:36:00Z">
              <w:rPr>
                <w:color w:val="000000" w:themeColor="text1"/>
                <w:sz w:val="20"/>
                <w:szCs w:val="20"/>
              </w:rPr>
            </w:rPrChange>
          </w:rPr>
          <w:t xml:space="preserve">Group B </w:t>
        </w:r>
      </w:ins>
      <w:ins w:id="1784" w:author="juan rivillas" w:date="2022-08-16T11:59:00Z">
        <w:r w:rsidR="005E3921" w:rsidRPr="00AB59C6">
          <w:rPr>
            <w:color w:val="000000" w:themeColor="text1"/>
            <w:sz w:val="21"/>
            <w:szCs w:val="21"/>
            <w:rPrChange w:id="1785" w:author="juan rivillas" w:date="2022-08-16T13:36:00Z">
              <w:rPr>
                <w:color w:val="000000" w:themeColor="text1"/>
                <w:sz w:val="20"/>
                <w:szCs w:val="20"/>
              </w:rPr>
            </w:rPrChange>
          </w:rPr>
          <w:t>23</w:t>
        </w:r>
      </w:ins>
      <w:ins w:id="1786" w:author="juan rivillas" w:date="2022-08-16T11:56:00Z">
        <w:r w:rsidRPr="00AB59C6">
          <w:rPr>
            <w:color w:val="000000" w:themeColor="text1"/>
            <w:sz w:val="21"/>
            <w:szCs w:val="21"/>
            <w:rPrChange w:id="1787" w:author="juan rivillas" w:date="2022-08-16T13:36:00Z">
              <w:rPr>
                <w:color w:val="000000" w:themeColor="text1"/>
                <w:sz w:val="20"/>
                <w:szCs w:val="20"/>
              </w:rPr>
            </w:rPrChange>
          </w:rPr>
          <w:t xml:space="preserve"> September 2022 10:45- 12:30</w:t>
        </w:r>
      </w:ins>
    </w:p>
    <w:p w14:paraId="4C61187A" w14:textId="239FB102" w:rsidR="005B1747" w:rsidRPr="00AB59C6" w:rsidRDefault="005B1747" w:rsidP="005B1747">
      <w:pPr>
        <w:rPr>
          <w:ins w:id="1788" w:author="juan rivillas" w:date="2022-08-16T11:56:00Z"/>
          <w:color w:val="000000" w:themeColor="text1"/>
          <w:sz w:val="21"/>
          <w:szCs w:val="21"/>
          <w:rPrChange w:id="1789" w:author="juan rivillas" w:date="2022-08-16T13:36:00Z">
            <w:rPr>
              <w:ins w:id="1790" w:author="juan rivillas" w:date="2022-08-16T11:56:00Z"/>
              <w:color w:val="000000" w:themeColor="text1"/>
              <w:sz w:val="20"/>
              <w:szCs w:val="20"/>
            </w:rPr>
          </w:rPrChange>
        </w:rPr>
      </w:pPr>
      <w:ins w:id="1791" w:author="juan rivillas" w:date="2022-08-16T11:56:00Z">
        <w:r w:rsidRPr="00AB59C6">
          <w:rPr>
            <w:color w:val="000000" w:themeColor="text1"/>
            <w:sz w:val="21"/>
            <w:szCs w:val="21"/>
            <w:rPrChange w:id="1792" w:author="juan rivillas" w:date="2022-08-16T13:36:00Z">
              <w:rPr>
                <w:color w:val="000000" w:themeColor="text1"/>
                <w:sz w:val="20"/>
                <w:szCs w:val="20"/>
              </w:rPr>
            </w:rPrChange>
          </w:rPr>
          <w:t xml:space="preserve">Group C </w:t>
        </w:r>
      </w:ins>
      <w:ins w:id="1793" w:author="juan rivillas" w:date="2022-08-16T11:59:00Z">
        <w:r w:rsidR="005E3921" w:rsidRPr="00AB59C6">
          <w:rPr>
            <w:color w:val="000000" w:themeColor="text1"/>
            <w:sz w:val="21"/>
            <w:szCs w:val="21"/>
            <w:rPrChange w:id="1794" w:author="juan rivillas" w:date="2022-08-16T13:36:00Z">
              <w:rPr>
                <w:color w:val="000000" w:themeColor="text1"/>
                <w:sz w:val="20"/>
                <w:szCs w:val="20"/>
              </w:rPr>
            </w:rPrChange>
          </w:rPr>
          <w:t>21</w:t>
        </w:r>
      </w:ins>
      <w:ins w:id="1795" w:author="juan rivillas" w:date="2022-08-16T11:56:00Z">
        <w:r w:rsidRPr="00AB59C6">
          <w:rPr>
            <w:color w:val="000000" w:themeColor="text1"/>
            <w:sz w:val="21"/>
            <w:szCs w:val="21"/>
            <w:rPrChange w:id="1796" w:author="juan rivillas" w:date="2022-08-16T13:36:00Z">
              <w:rPr>
                <w:color w:val="000000" w:themeColor="text1"/>
                <w:sz w:val="20"/>
                <w:szCs w:val="20"/>
              </w:rPr>
            </w:rPrChange>
          </w:rPr>
          <w:t xml:space="preserve"> September 2022 8:45- 10:30</w:t>
        </w:r>
      </w:ins>
    </w:p>
    <w:p w14:paraId="37A487C3" w14:textId="77777777" w:rsidR="00DF22AB" w:rsidRPr="00AB59C6" w:rsidRDefault="00DF22AB" w:rsidP="00DF22AB">
      <w:pPr>
        <w:rPr>
          <w:ins w:id="1797" w:author="juan rivillas" w:date="2022-08-14T18:31:00Z"/>
          <w:sz w:val="21"/>
          <w:szCs w:val="21"/>
          <w:rPrChange w:id="1798" w:author="juan rivillas" w:date="2022-08-16T13:36:00Z">
            <w:rPr>
              <w:ins w:id="1799" w:author="juan rivillas" w:date="2022-08-14T18:31:00Z"/>
            </w:rPr>
          </w:rPrChange>
        </w:rPr>
      </w:pPr>
    </w:p>
    <w:p w14:paraId="1810376D" w14:textId="3D038755" w:rsidR="00DF22AB" w:rsidRPr="00AB59C6" w:rsidRDefault="00DF22AB" w:rsidP="005E3921">
      <w:pPr>
        <w:rPr>
          <w:ins w:id="1800" w:author="juan rivillas" w:date="2022-08-14T18:30:00Z"/>
          <w:sz w:val="21"/>
          <w:szCs w:val="21"/>
          <w:rPrChange w:id="1801" w:author="juan rivillas" w:date="2022-08-16T13:36:00Z">
            <w:rPr>
              <w:ins w:id="1802" w:author="juan rivillas" w:date="2022-08-14T18:30:00Z"/>
            </w:rPr>
          </w:rPrChange>
        </w:rPr>
        <w:pPrChange w:id="1803" w:author="juan rivillas" w:date="2022-08-16T11:59:00Z">
          <w:pPr>
            <w:pStyle w:val="Heading2"/>
          </w:pPr>
        </w:pPrChange>
      </w:pPr>
      <w:ins w:id="1804" w:author="juan rivillas" w:date="2022-08-14T18:31:00Z">
        <w:r w:rsidRPr="00AB59C6">
          <w:rPr>
            <w:sz w:val="21"/>
            <w:szCs w:val="21"/>
            <w:rPrChange w:id="1805" w:author="juan rivillas" w:date="2022-08-16T13:36:00Z">
              <w:rPr/>
            </w:rPrChange>
          </w:rPr>
          <w:t xml:space="preserve">The lab continues where the lecture </w:t>
        </w:r>
      </w:ins>
      <w:ins w:id="1806" w:author="juan rivillas" w:date="2022-08-14T18:39:00Z">
        <w:r w:rsidR="00474C9C" w:rsidRPr="00AB59C6">
          <w:rPr>
            <w:sz w:val="21"/>
            <w:szCs w:val="21"/>
            <w:rPrChange w:id="1807" w:author="juan rivillas" w:date="2022-08-16T13:36:00Z">
              <w:rPr/>
            </w:rPrChange>
          </w:rPr>
          <w:t>stops,</w:t>
        </w:r>
      </w:ins>
      <w:ins w:id="1808" w:author="juan rivillas" w:date="2022-08-14T18:31:00Z">
        <w:r w:rsidRPr="00AB59C6">
          <w:rPr>
            <w:sz w:val="21"/>
            <w:szCs w:val="21"/>
            <w:rPrChange w:id="1809" w:author="juan rivillas" w:date="2022-08-16T13:36:00Z">
              <w:rPr/>
            </w:rPrChange>
          </w:rPr>
          <w:t xml:space="preserve"> and students practise </w:t>
        </w:r>
      </w:ins>
      <w:ins w:id="1810" w:author="juan rivillas" w:date="2022-08-16T11:59:00Z">
        <w:r w:rsidR="005E3921" w:rsidRPr="00AB59C6">
          <w:rPr>
            <w:sz w:val="21"/>
            <w:szCs w:val="21"/>
            <w:rPrChange w:id="1811" w:author="juan rivillas" w:date="2022-08-16T13:36:00Z">
              <w:rPr/>
            </w:rPrChange>
          </w:rPr>
          <w:t>Clustering Analysis and Latent Class Analysis (LCA)</w:t>
        </w:r>
      </w:ins>
      <w:ins w:id="1812" w:author="juan rivillas" w:date="2022-08-14T18:31:00Z">
        <w:r w:rsidRPr="00AB59C6">
          <w:rPr>
            <w:sz w:val="21"/>
            <w:szCs w:val="21"/>
            <w:rPrChange w:id="1813" w:author="juan rivillas" w:date="2022-08-16T13:36:00Z">
              <w:rPr/>
            </w:rPrChange>
          </w:rPr>
          <w:t xml:space="preserve"> using R.</w:t>
        </w:r>
      </w:ins>
    </w:p>
    <w:p w14:paraId="085045B4" w14:textId="77777777" w:rsidR="0083259C" w:rsidRPr="00AB59C6" w:rsidRDefault="0083259C" w:rsidP="0083259C">
      <w:pPr>
        <w:snapToGrid w:val="0"/>
        <w:rPr>
          <w:ins w:id="1814" w:author="juan rivillas" w:date="2022-08-14T18:36:00Z"/>
          <w:b/>
          <w:bCs/>
          <w:sz w:val="21"/>
          <w:szCs w:val="21"/>
          <w:rPrChange w:id="1815" w:author="juan rivillas" w:date="2022-08-16T13:36:00Z">
            <w:rPr>
              <w:ins w:id="1816" w:author="juan rivillas" w:date="2022-08-14T18:36:00Z"/>
              <w:b/>
              <w:bCs/>
              <w:sz w:val="20"/>
              <w:szCs w:val="20"/>
            </w:rPr>
          </w:rPrChange>
        </w:rPr>
      </w:pPr>
    </w:p>
    <w:p w14:paraId="68CAC39A" w14:textId="48127CF3" w:rsidR="0083259C" w:rsidRPr="00AB59C6" w:rsidRDefault="0083259C" w:rsidP="0083259C">
      <w:pPr>
        <w:snapToGrid w:val="0"/>
        <w:rPr>
          <w:ins w:id="1817" w:author="juan rivillas" w:date="2022-08-14T18:36:00Z"/>
          <w:b/>
          <w:bCs/>
          <w:sz w:val="21"/>
          <w:szCs w:val="21"/>
          <w:rPrChange w:id="1818" w:author="juan rivillas" w:date="2022-08-16T13:36:00Z">
            <w:rPr>
              <w:ins w:id="1819" w:author="juan rivillas" w:date="2022-08-14T18:36:00Z"/>
              <w:b/>
              <w:bCs/>
              <w:sz w:val="20"/>
              <w:szCs w:val="20"/>
            </w:rPr>
          </w:rPrChange>
        </w:rPr>
      </w:pPr>
      <w:ins w:id="1820" w:author="juan rivillas" w:date="2022-08-14T18:36:00Z">
        <w:r w:rsidRPr="00AB59C6">
          <w:rPr>
            <w:b/>
            <w:bCs/>
            <w:sz w:val="21"/>
            <w:szCs w:val="21"/>
            <w:rPrChange w:id="1821" w:author="juan rivillas" w:date="2022-08-16T13:36:00Z">
              <w:rPr>
                <w:b/>
                <w:bCs/>
                <w:sz w:val="20"/>
                <w:szCs w:val="20"/>
              </w:rPr>
            </w:rPrChange>
          </w:rPr>
          <w:t>Scripts and slides available in GitHub:</w:t>
        </w:r>
      </w:ins>
    </w:p>
    <w:p w14:paraId="45BED45F" w14:textId="2860B565" w:rsidR="0083259C" w:rsidRPr="00AB59C6" w:rsidRDefault="0083259C" w:rsidP="0083259C">
      <w:pPr>
        <w:snapToGrid w:val="0"/>
        <w:rPr>
          <w:ins w:id="1822" w:author="juan rivillas" w:date="2022-08-14T18:36:00Z"/>
          <w:sz w:val="21"/>
          <w:szCs w:val="21"/>
          <w:rPrChange w:id="1823" w:author="juan rivillas" w:date="2022-08-16T13:36:00Z">
            <w:rPr>
              <w:ins w:id="1824" w:author="juan rivillas" w:date="2022-08-14T18:36:00Z"/>
              <w:sz w:val="20"/>
              <w:szCs w:val="20"/>
            </w:rPr>
          </w:rPrChange>
        </w:rPr>
      </w:pPr>
      <w:ins w:id="1825" w:author="juan rivillas" w:date="2022-08-14T18:36:00Z">
        <w:r w:rsidRPr="00AB59C6">
          <w:rPr>
            <w:sz w:val="21"/>
            <w:szCs w:val="21"/>
            <w:rPrChange w:id="1826" w:author="juan rivillas" w:date="2022-08-16T13:36:00Z">
              <w:rPr>
                <w:sz w:val="20"/>
                <w:szCs w:val="20"/>
              </w:rPr>
            </w:rPrChange>
          </w:rPr>
          <w:t>R Markdown “</w:t>
        </w:r>
      </w:ins>
      <w:ins w:id="1827" w:author="juan rivillas" w:date="2022-08-14T18:38:00Z">
        <w:r w:rsidR="00474C9C" w:rsidRPr="00AB59C6">
          <w:rPr>
            <w:sz w:val="21"/>
            <w:szCs w:val="21"/>
            <w:rPrChange w:id="1828" w:author="juan rivillas" w:date="2022-08-16T13:36:00Z">
              <w:rPr>
                <w:sz w:val="20"/>
                <w:szCs w:val="20"/>
              </w:rPr>
            </w:rPrChange>
          </w:rPr>
          <w:t>i</w:t>
        </w:r>
      </w:ins>
      <w:ins w:id="1829" w:author="juan rivillas" w:date="2022-08-14T18:39:00Z">
        <w:r w:rsidR="00474C9C" w:rsidRPr="00AB59C6">
          <w:rPr>
            <w:sz w:val="21"/>
            <w:szCs w:val="21"/>
            <w:rPrChange w:id="1830" w:author="juan rivillas" w:date="2022-08-16T13:36:00Z">
              <w:rPr>
                <w:sz w:val="20"/>
                <w:szCs w:val="20"/>
              </w:rPr>
            </w:rPrChange>
          </w:rPr>
          <w:t>dentification of latent groups</w:t>
        </w:r>
      </w:ins>
      <w:ins w:id="1831" w:author="juan rivillas" w:date="2022-08-14T18:36:00Z">
        <w:r w:rsidRPr="00AB59C6">
          <w:rPr>
            <w:sz w:val="21"/>
            <w:szCs w:val="21"/>
            <w:rPrChange w:id="1832" w:author="juan rivillas" w:date="2022-08-16T13:36:00Z">
              <w:rPr>
                <w:sz w:val="20"/>
                <w:szCs w:val="20"/>
              </w:rPr>
            </w:rPrChange>
          </w:rPr>
          <w:t>” step by step</w:t>
        </w:r>
      </w:ins>
      <w:ins w:id="1833" w:author="juan rivillas" w:date="2022-08-14T18:39:00Z">
        <w:r w:rsidR="00474C9C" w:rsidRPr="00AB59C6">
          <w:rPr>
            <w:sz w:val="21"/>
            <w:szCs w:val="21"/>
            <w:rPrChange w:id="1834" w:author="juan rivillas" w:date="2022-08-16T13:36:00Z">
              <w:rPr>
                <w:sz w:val="20"/>
                <w:szCs w:val="20"/>
              </w:rPr>
            </w:rPrChange>
          </w:rPr>
          <w:t xml:space="preserve"> (cluster analysis and latent class analysis).</w:t>
        </w:r>
      </w:ins>
    </w:p>
    <w:p w14:paraId="44E609CB" w14:textId="59A7C6E1" w:rsidR="0083259C" w:rsidRPr="00AB59C6" w:rsidRDefault="0083259C" w:rsidP="0083259C">
      <w:pPr>
        <w:snapToGrid w:val="0"/>
        <w:rPr>
          <w:ins w:id="1835" w:author="juan rivillas" w:date="2022-08-14T18:36:00Z"/>
          <w:sz w:val="21"/>
          <w:szCs w:val="21"/>
          <w:rPrChange w:id="1836" w:author="juan rivillas" w:date="2022-08-16T13:36:00Z">
            <w:rPr>
              <w:ins w:id="1837" w:author="juan rivillas" w:date="2022-08-14T18:36:00Z"/>
              <w:sz w:val="20"/>
              <w:szCs w:val="20"/>
            </w:rPr>
          </w:rPrChange>
        </w:rPr>
      </w:pPr>
      <w:ins w:id="1838" w:author="juan rivillas" w:date="2022-08-14T18:36:00Z">
        <w:r w:rsidRPr="00AB59C6">
          <w:rPr>
            <w:sz w:val="21"/>
            <w:szCs w:val="21"/>
            <w:rPrChange w:id="1839" w:author="juan rivillas" w:date="2022-08-16T13:36:00Z">
              <w:rPr>
                <w:sz w:val="20"/>
                <w:szCs w:val="20"/>
              </w:rPr>
            </w:rPrChange>
          </w:rPr>
          <w:t xml:space="preserve">Slides covering with basic concepts </w:t>
        </w:r>
      </w:ins>
      <w:ins w:id="1840" w:author="juan rivillas" w:date="2022-08-14T18:39:00Z">
        <w:r w:rsidR="00474C9C" w:rsidRPr="00AB59C6">
          <w:rPr>
            <w:sz w:val="21"/>
            <w:szCs w:val="21"/>
            <w:rPrChange w:id="1841" w:author="juan rivillas" w:date="2022-08-16T13:36:00Z">
              <w:rPr>
                <w:sz w:val="20"/>
                <w:szCs w:val="20"/>
              </w:rPr>
            </w:rPrChange>
          </w:rPr>
          <w:t>and assumptions</w:t>
        </w:r>
      </w:ins>
      <w:ins w:id="1842" w:author="juan rivillas" w:date="2022-08-14T18:36:00Z">
        <w:r w:rsidRPr="00AB59C6">
          <w:rPr>
            <w:sz w:val="21"/>
            <w:szCs w:val="21"/>
            <w:rPrChange w:id="1843" w:author="juan rivillas" w:date="2022-08-16T13:36:00Z">
              <w:rPr>
                <w:sz w:val="20"/>
                <w:szCs w:val="20"/>
              </w:rPr>
            </w:rPrChange>
          </w:rPr>
          <w:t>.</w:t>
        </w:r>
      </w:ins>
    </w:p>
    <w:p w14:paraId="07130FDD" w14:textId="77777777" w:rsidR="00D97810" w:rsidRDefault="00D97810" w:rsidP="00D97810">
      <w:pPr>
        <w:rPr>
          <w:ins w:id="1844" w:author="juan rivillas" w:date="2022-08-16T14:22:00Z"/>
          <w:b/>
          <w:bCs/>
          <w:sz w:val="22"/>
          <w:szCs w:val="22"/>
        </w:rPr>
      </w:pPr>
    </w:p>
    <w:p w14:paraId="33C9BED5" w14:textId="1996B63D" w:rsidR="00D97810" w:rsidRPr="00134189" w:rsidRDefault="00D97810" w:rsidP="00D97810">
      <w:pPr>
        <w:rPr>
          <w:ins w:id="1845" w:author="juan rivillas" w:date="2022-08-16T14:22:00Z"/>
          <w:b/>
          <w:bCs/>
          <w:sz w:val="22"/>
          <w:szCs w:val="22"/>
        </w:rPr>
      </w:pPr>
      <w:ins w:id="1846" w:author="juan rivillas" w:date="2022-08-16T14:22:00Z">
        <w:r w:rsidRPr="00134189">
          <w:rPr>
            <w:b/>
            <w:bCs/>
            <w:sz w:val="22"/>
            <w:szCs w:val="22"/>
          </w:rPr>
          <w:t xml:space="preserve">Assignment </w:t>
        </w:r>
        <w:r>
          <w:rPr>
            <w:b/>
            <w:bCs/>
            <w:sz w:val="22"/>
            <w:szCs w:val="22"/>
          </w:rPr>
          <w:t>1</w:t>
        </w:r>
      </w:ins>
    </w:p>
    <w:p w14:paraId="5DAAAFCB" w14:textId="565803E3" w:rsidR="00D97810" w:rsidRPr="00134189" w:rsidRDefault="00D97810" w:rsidP="00D97810">
      <w:pPr>
        <w:rPr>
          <w:ins w:id="1847" w:author="juan rivillas" w:date="2022-08-16T14:22:00Z"/>
          <w:sz w:val="22"/>
          <w:szCs w:val="22"/>
        </w:rPr>
      </w:pPr>
      <w:ins w:id="1848" w:author="juan rivillas" w:date="2022-08-16T14:22:00Z">
        <w:r w:rsidRPr="00134189">
          <w:rPr>
            <w:sz w:val="22"/>
            <w:szCs w:val="22"/>
          </w:rPr>
          <w:t xml:space="preserve">Deadline for assignment </w:t>
        </w:r>
        <w:r>
          <w:rPr>
            <w:sz w:val="22"/>
            <w:szCs w:val="22"/>
          </w:rPr>
          <w:t>1</w:t>
        </w:r>
        <w:r w:rsidRPr="00134189">
          <w:rPr>
            <w:sz w:val="22"/>
            <w:szCs w:val="22"/>
          </w:rPr>
          <w:t>.</w:t>
        </w:r>
      </w:ins>
    </w:p>
    <w:p w14:paraId="2A1460E7" w14:textId="77777777" w:rsidR="00DF22AB" w:rsidRPr="00AB59C6" w:rsidRDefault="00DF22AB">
      <w:pPr>
        <w:pStyle w:val="Heading2"/>
        <w:rPr>
          <w:ins w:id="1849" w:author="juan rivillas" w:date="2022-08-14T18:30:00Z"/>
          <w:rFonts w:ascii="Times New Roman" w:hAnsi="Times New Roman" w:cs="Times New Roman"/>
          <w:sz w:val="21"/>
          <w:szCs w:val="21"/>
          <w:rPrChange w:id="1850" w:author="juan rivillas" w:date="2022-08-16T13:36:00Z">
            <w:rPr>
              <w:ins w:id="1851" w:author="juan rivillas" w:date="2022-08-14T18:30:00Z"/>
            </w:rPr>
          </w:rPrChange>
        </w:rPr>
      </w:pPr>
    </w:p>
    <w:p w14:paraId="3B7E8452" w14:textId="420E5D7C" w:rsidR="00DF22AB" w:rsidRDefault="00DF22AB">
      <w:pPr>
        <w:pStyle w:val="Heading2"/>
        <w:rPr>
          <w:ins w:id="1852" w:author="juan rivillas" w:date="2022-08-14T18:33:00Z"/>
        </w:rPr>
      </w:pPr>
    </w:p>
    <w:p w14:paraId="3C252FA5" w14:textId="79A19F5C" w:rsidR="0083259C" w:rsidRDefault="0083259C" w:rsidP="0083259C">
      <w:pPr>
        <w:rPr>
          <w:ins w:id="1853" w:author="juan rivillas" w:date="2022-08-14T18:33:00Z"/>
        </w:rPr>
      </w:pPr>
    </w:p>
    <w:p w14:paraId="486B8522" w14:textId="5FDF34CE" w:rsidR="0083259C" w:rsidRDefault="0083259C" w:rsidP="0083259C">
      <w:pPr>
        <w:rPr>
          <w:ins w:id="1854" w:author="juan rivillas" w:date="2022-08-14T18:33:00Z"/>
        </w:rPr>
      </w:pPr>
    </w:p>
    <w:p w14:paraId="10F9994E" w14:textId="527B1057" w:rsidR="0083259C" w:rsidRDefault="0083259C" w:rsidP="0083259C">
      <w:pPr>
        <w:rPr>
          <w:ins w:id="1855" w:author="juan rivillas" w:date="2022-08-14T18:33:00Z"/>
        </w:rPr>
      </w:pPr>
    </w:p>
    <w:p w14:paraId="6400F754" w14:textId="141D4A61" w:rsidR="0083259C" w:rsidRDefault="0083259C" w:rsidP="0083259C">
      <w:pPr>
        <w:rPr>
          <w:ins w:id="1856" w:author="juan rivillas" w:date="2022-08-14T18:33:00Z"/>
        </w:rPr>
      </w:pPr>
    </w:p>
    <w:p w14:paraId="20096511" w14:textId="0776C597" w:rsidR="00474C9C" w:rsidRPr="00D512B2" w:rsidRDefault="00474C9C" w:rsidP="00474C9C">
      <w:pPr>
        <w:pStyle w:val="Heading2"/>
        <w:rPr>
          <w:ins w:id="1857" w:author="juan rivillas" w:date="2022-08-14T18:40:00Z"/>
          <w:rFonts w:ascii="Times New Roman" w:hAnsi="Times New Roman" w:cs="Times New Roman"/>
          <w:sz w:val="22"/>
          <w:szCs w:val="22"/>
          <w:rPrChange w:id="1858" w:author="juan rivillas" w:date="2022-08-16T13:40:00Z">
            <w:rPr>
              <w:ins w:id="1859" w:author="juan rivillas" w:date="2022-08-14T18:40:00Z"/>
            </w:rPr>
          </w:rPrChange>
        </w:rPr>
      </w:pPr>
      <w:ins w:id="1860" w:author="juan rivillas" w:date="2022-08-14T18:40:00Z">
        <w:r w:rsidRPr="00D512B2">
          <w:rPr>
            <w:rFonts w:ascii="Times New Roman" w:hAnsi="Times New Roman" w:cs="Times New Roman"/>
            <w:sz w:val="22"/>
            <w:szCs w:val="22"/>
            <w:rPrChange w:id="1861" w:author="juan rivillas" w:date="2022-08-16T13:40:00Z">
              <w:rPr/>
            </w:rPrChange>
          </w:rPr>
          <w:t xml:space="preserve">Week </w:t>
        </w:r>
        <w:r w:rsidRPr="00D512B2">
          <w:rPr>
            <w:rFonts w:ascii="Times New Roman" w:hAnsi="Times New Roman" w:cs="Times New Roman"/>
            <w:sz w:val="22"/>
            <w:szCs w:val="22"/>
            <w:rPrChange w:id="1862" w:author="juan rivillas" w:date="2022-08-16T13:40:00Z">
              <w:rPr/>
            </w:rPrChange>
          </w:rPr>
          <w:t>4</w:t>
        </w:r>
        <w:r w:rsidRPr="00D512B2">
          <w:rPr>
            <w:rFonts w:ascii="Times New Roman" w:hAnsi="Times New Roman" w:cs="Times New Roman"/>
            <w:sz w:val="22"/>
            <w:szCs w:val="22"/>
            <w:rPrChange w:id="1863" w:author="juan rivillas" w:date="2022-08-16T13:40:00Z">
              <w:rPr/>
            </w:rPrChange>
          </w:rPr>
          <w:t xml:space="preserve">. </w:t>
        </w:r>
        <w:r w:rsidRPr="00D512B2">
          <w:rPr>
            <w:rFonts w:ascii="Times New Roman" w:hAnsi="Times New Roman" w:cs="Times New Roman"/>
            <w:sz w:val="22"/>
            <w:szCs w:val="22"/>
            <w:rPrChange w:id="1864" w:author="juan rivillas" w:date="2022-08-16T13:40:00Z">
              <w:rPr>
                <w:rFonts w:asciiTheme="minorHAnsi" w:eastAsia="Source Sans Pro" w:hAnsiTheme="minorHAnsi" w:cstheme="minorHAnsi"/>
                <w:sz w:val="18"/>
                <w:szCs w:val="18"/>
              </w:rPr>
            </w:rPrChange>
          </w:rPr>
          <w:t>Linear Regression</w:t>
        </w:r>
        <w:r w:rsidRPr="00D512B2">
          <w:rPr>
            <w:rFonts w:ascii="Times New Roman" w:hAnsi="Times New Roman" w:cs="Times New Roman"/>
            <w:sz w:val="22"/>
            <w:szCs w:val="22"/>
            <w:rPrChange w:id="1865" w:author="juan rivillas" w:date="2022-08-16T13:40:00Z">
              <w:rPr/>
            </w:rPrChange>
          </w:rPr>
          <w:t>.</w:t>
        </w:r>
      </w:ins>
    </w:p>
    <w:p w14:paraId="2376F1A1" w14:textId="00AC40CC" w:rsidR="00474C9C" w:rsidRPr="00D512B2" w:rsidRDefault="00474C9C" w:rsidP="00474C9C">
      <w:pPr>
        <w:rPr>
          <w:ins w:id="1866" w:author="juan rivillas" w:date="2022-08-14T18:42:00Z"/>
          <w:sz w:val="22"/>
          <w:szCs w:val="22"/>
          <w:rPrChange w:id="1867" w:author="juan rivillas" w:date="2022-08-16T13:40:00Z">
            <w:rPr>
              <w:ins w:id="1868" w:author="juan rivillas" w:date="2022-08-14T18:42:00Z"/>
            </w:rPr>
          </w:rPrChange>
        </w:rPr>
      </w:pPr>
    </w:p>
    <w:p w14:paraId="0A694C6F" w14:textId="77777777" w:rsidR="00474C9C" w:rsidRPr="00D512B2" w:rsidRDefault="00474C9C" w:rsidP="00474C9C">
      <w:pPr>
        <w:rPr>
          <w:ins w:id="1869" w:author="juan rivillas" w:date="2022-08-14T18:42:00Z"/>
          <w:sz w:val="22"/>
          <w:szCs w:val="22"/>
          <w:rPrChange w:id="1870" w:author="juan rivillas" w:date="2022-08-16T13:40:00Z">
            <w:rPr>
              <w:ins w:id="1871" w:author="juan rivillas" w:date="2022-08-14T18:42:00Z"/>
            </w:rPr>
          </w:rPrChange>
        </w:rPr>
      </w:pPr>
      <w:ins w:id="1872" w:author="juan rivillas" w:date="2022-08-14T18:42:00Z">
        <w:r w:rsidRPr="00D512B2">
          <w:rPr>
            <w:b/>
            <w:sz w:val="22"/>
            <w:szCs w:val="22"/>
            <w:rPrChange w:id="1873" w:author="juan rivillas" w:date="2022-08-16T13:40:00Z">
              <w:rPr>
                <w:b/>
              </w:rPr>
            </w:rPrChange>
          </w:rPr>
          <w:t>Objectives</w:t>
        </w:r>
      </w:ins>
    </w:p>
    <w:p w14:paraId="6B3E8AFA" w14:textId="6C684E6B" w:rsidR="00474C9C" w:rsidRPr="00D512B2" w:rsidRDefault="00474C9C" w:rsidP="00474C9C">
      <w:pPr>
        <w:rPr>
          <w:ins w:id="1874" w:author="juan rivillas" w:date="2022-08-14T18:42:00Z"/>
          <w:sz w:val="22"/>
          <w:szCs w:val="22"/>
          <w:rPrChange w:id="1875" w:author="juan rivillas" w:date="2022-08-16T13:40:00Z">
            <w:rPr>
              <w:ins w:id="1876" w:author="juan rivillas" w:date="2022-08-14T18:42:00Z"/>
            </w:rPr>
          </w:rPrChange>
        </w:rPr>
      </w:pPr>
      <w:ins w:id="1877" w:author="juan rivillas" w:date="2022-08-14T18:42:00Z">
        <w:r w:rsidRPr="00D512B2">
          <w:rPr>
            <w:sz w:val="22"/>
            <w:szCs w:val="22"/>
            <w:rPrChange w:id="1878" w:author="juan rivillas" w:date="2022-08-16T13:40:00Z">
              <w:rPr/>
            </w:rPrChange>
          </w:rPr>
          <w:t>Students will be able to:</w:t>
        </w:r>
      </w:ins>
    </w:p>
    <w:p w14:paraId="58964236" w14:textId="6ED2AC51" w:rsidR="00474C9C" w:rsidRPr="00D512B2" w:rsidRDefault="00474C9C" w:rsidP="00474C9C">
      <w:pPr>
        <w:numPr>
          <w:ilvl w:val="0"/>
          <w:numId w:val="11"/>
        </w:numPr>
        <w:shd w:val="clear" w:color="auto" w:fill="FFFFFF"/>
        <w:textAlignment w:val="baseline"/>
        <w:rPr>
          <w:ins w:id="1879" w:author="juan rivillas" w:date="2022-08-14T18:42:00Z"/>
          <w:color w:val="000000" w:themeColor="text1"/>
          <w:sz w:val="22"/>
          <w:szCs w:val="22"/>
          <w:rPrChange w:id="1880" w:author="juan rivillas" w:date="2022-08-16T13:40:00Z">
            <w:rPr>
              <w:ins w:id="1881" w:author="juan rivillas" w:date="2022-08-14T18:42:00Z"/>
              <w:rFonts w:asciiTheme="minorHAnsi" w:hAnsiTheme="minorHAnsi" w:cstheme="minorHAnsi"/>
              <w:color w:val="7030A0"/>
              <w:sz w:val="18"/>
              <w:szCs w:val="18"/>
              <w:shd w:val="clear" w:color="auto" w:fill="F2DCDB"/>
            </w:rPr>
          </w:rPrChange>
        </w:rPr>
      </w:pPr>
      <w:ins w:id="1882" w:author="juan rivillas" w:date="2022-08-14T18:43:00Z">
        <w:r w:rsidRPr="00D512B2">
          <w:rPr>
            <w:color w:val="000000" w:themeColor="text1"/>
            <w:sz w:val="22"/>
            <w:szCs w:val="22"/>
            <w:rPrChange w:id="1883" w:author="juan rivillas" w:date="2022-08-16T13:40:00Z">
              <w:rPr>
                <w:rFonts w:asciiTheme="minorHAnsi" w:hAnsiTheme="minorHAnsi" w:cstheme="minorHAnsi"/>
                <w:color w:val="7030A0"/>
                <w:sz w:val="18"/>
                <w:szCs w:val="18"/>
                <w:shd w:val="clear" w:color="auto" w:fill="F2DCDB"/>
              </w:rPr>
            </w:rPrChange>
          </w:rPr>
          <w:t xml:space="preserve">Apply </w:t>
        </w:r>
      </w:ins>
      <w:ins w:id="1884" w:author="juan rivillas" w:date="2022-08-14T18:42:00Z">
        <w:r w:rsidRPr="00D512B2">
          <w:rPr>
            <w:color w:val="000000" w:themeColor="text1"/>
            <w:sz w:val="22"/>
            <w:szCs w:val="22"/>
            <w:rPrChange w:id="1885" w:author="juan rivillas" w:date="2022-08-16T13:40:00Z">
              <w:rPr>
                <w:rFonts w:asciiTheme="minorHAnsi" w:hAnsiTheme="minorHAnsi" w:cstheme="minorHAnsi"/>
                <w:color w:val="7030A0"/>
                <w:sz w:val="18"/>
                <w:szCs w:val="18"/>
                <w:shd w:val="clear" w:color="auto" w:fill="F2DCDB"/>
              </w:rPr>
            </w:rPrChange>
          </w:rPr>
          <w:t>Directed Acyclic Graph (DAGs) for model accuracy.</w:t>
        </w:r>
      </w:ins>
    </w:p>
    <w:p w14:paraId="1776FDE4" w14:textId="0B626354" w:rsidR="00474C9C" w:rsidRPr="00D512B2" w:rsidRDefault="00474C9C" w:rsidP="00474C9C">
      <w:pPr>
        <w:numPr>
          <w:ilvl w:val="0"/>
          <w:numId w:val="11"/>
        </w:numPr>
        <w:shd w:val="clear" w:color="auto" w:fill="FFFFFF"/>
        <w:textAlignment w:val="baseline"/>
        <w:rPr>
          <w:ins w:id="1886" w:author="juan rivillas" w:date="2022-08-14T18:42:00Z"/>
          <w:color w:val="000000" w:themeColor="text1"/>
          <w:sz w:val="22"/>
          <w:szCs w:val="22"/>
          <w:rPrChange w:id="1887" w:author="juan rivillas" w:date="2022-08-16T13:40:00Z">
            <w:rPr>
              <w:ins w:id="1888" w:author="juan rivillas" w:date="2022-08-14T18:42:00Z"/>
              <w:rFonts w:asciiTheme="minorHAnsi" w:hAnsiTheme="minorHAnsi" w:cstheme="minorHAnsi"/>
              <w:color w:val="7030A0"/>
              <w:sz w:val="18"/>
              <w:szCs w:val="18"/>
              <w:shd w:val="clear" w:color="auto" w:fill="F2DCDB"/>
            </w:rPr>
          </w:rPrChange>
        </w:rPr>
      </w:pPr>
      <w:ins w:id="1889" w:author="juan rivillas" w:date="2022-08-14T18:43:00Z">
        <w:r w:rsidRPr="00D512B2">
          <w:rPr>
            <w:color w:val="000000" w:themeColor="text1"/>
            <w:sz w:val="22"/>
            <w:szCs w:val="22"/>
            <w:rPrChange w:id="1890" w:author="juan rivillas" w:date="2022-08-16T13:40:00Z">
              <w:rPr>
                <w:rFonts w:asciiTheme="minorHAnsi" w:hAnsiTheme="minorHAnsi" w:cstheme="minorHAnsi"/>
                <w:color w:val="7030A0"/>
                <w:sz w:val="18"/>
                <w:szCs w:val="18"/>
                <w:shd w:val="clear" w:color="auto" w:fill="F2DCDB"/>
              </w:rPr>
            </w:rPrChange>
          </w:rPr>
          <w:t>Understand purposed of r</w:t>
        </w:r>
      </w:ins>
      <w:ins w:id="1891" w:author="juan rivillas" w:date="2022-08-14T18:42:00Z">
        <w:r w:rsidRPr="00D512B2">
          <w:rPr>
            <w:color w:val="000000" w:themeColor="text1"/>
            <w:sz w:val="22"/>
            <w:szCs w:val="22"/>
            <w:rPrChange w:id="1892" w:author="juan rivillas" w:date="2022-08-16T13:40:00Z">
              <w:rPr>
                <w:rFonts w:asciiTheme="minorHAnsi" w:hAnsiTheme="minorHAnsi" w:cstheme="minorHAnsi"/>
                <w:color w:val="7030A0"/>
                <w:sz w:val="18"/>
                <w:szCs w:val="18"/>
                <w:shd w:val="clear" w:color="auto" w:fill="F2DCDB"/>
              </w:rPr>
            </w:rPrChange>
          </w:rPr>
          <w:t>egression - residuals and least squares.</w:t>
        </w:r>
      </w:ins>
    </w:p>
    <w:p w14:paraId="4AF6D95C" w14:textId="50B8D4F7" w:rsidR="00474C9C" w:rsidRPr="00D512B2" w:rsidRDefault="00474C9C" w:rsidP="00474C9C">
      <w:pPr>
        <w:numPr>
          <w:ilvl w:val="0"/>
          <w:numId w:val="11"/>
        </w:numPr>
        <w:shd w:val="clear" w:color="auto" w:fill="FFFFFF"/>
        <w:textAlignment w:val="baseline"/>
        <w:rPr>
          <w:ins w:id="1893" w:author="juan rivillas" w:date="2022-08-14T18:42:00Z"/>
          <w:color w:val="000000" w:themeColor="text1"/>
          <w:sz w:val="22"/>
          <w:szCs w:val="22"/>
          <w:rPrChange w:id="1894" w:author="juan rivillas" w:date="2022-08-16T13:40:00Z">
            <w:rPr>
              <w:ins w:id="1895" w:author="juan rivillas" w:date="2022-08-14T18:42:00Z"/>
              <w:rFonts w:asciiTheme="minorHAnsi" w:hAnsiTheme="minorHAnsi" w:cstheme="minorHAnsi"/>
              <w:color w:val="7030A0"/>
              <w:sz w:val="18"/>
              <w:szCs w:val="18"/>
              <w:shd w:val="clear" w:color="auto" w:fill="F2DCDB"/>
            </w:rPr>
          </w:rPrChange>
        </w:rPr>
      </w:pPr>
      <w:ins w:id="1896" w:author="juan rivillas" w:date="2022-08-14T18:43:00Z">
        <w:r w:rsidRPr="00D512B2">
          <w:rPr>
            <w:color w:val="000000" w:themeColor="text1"/>
            <w:sz w:val="22"/>
            <w:szCs w:val="22"/>
            <w:rPrChange w:id="1897" w:author="juan rivillas" w:date="2022-08-16T13:40:00Z">
              <w:rPr>
                <w:rFonts w:asciiTheme="minorHAnsi" w:hAnsiTheme="minorHAnsi" w:cstheme="minorHAnsi"/>
                <w:color w:val="7030A0"/>
                <w:sz w:val="18"/>
                <w:szCs w:val="18"/>
                <w:shd w:val="clear" w:color="auto" w:fill="F2DCDB"/>
              </w:rPr>
            </w:rPrChange>
          </w:rPr>
          <w:t>Understand the use of r</w:t>
        </w:r>
      </w:ins>
      <w:ins w:id="1898" w:author="juan rivillas" w:date="2022-08-14T18:42:00Z">
        <w:r w:rsidRPr="00D512B2">
          <w:rPr>
            <w:color w:val="000000" w:themeColor="text1"/>
            <w:sz w:val="22"/>
            <w:szCs w:val="22"/>
            <w:rPrChange w:id="1899" w:author="juan rivillas" w:date="2022-08-16T13:40:00Z">
              <w:rPr>
                <w:rFonts w:asciiTheme="minorHAnsi" w:hAnsiTheme="minorHAnsi" w:cstheme="minorHAnsi"/>
                <w:color w:val="7030A0"/>
                <w:sz w:val="18"/>
                <w:szCs w:val="18"/>
                <w:shd w:val="clear" w:color="auto" w:fill="F2DCDB"/>
              </w:rPr>
            </w:rPrChange>
          </w:rPr>
          <w:t>egression with a single predictor variable</w:t>
        </w:r>
      </w:ins>
      <w:ins w:id="1900" w:author="juan rivillas" w:date="2022-08-16T13:40:00Z">
        <w:r w:rsidR="00D512B2">
          <w:rPr>
            <w:color w:val="000000" w:themeColor="text1"/>
            <w:sz w:val="22"/>
            <w:szCs w:val="22"/>
          </w:rPr>
          <w:t>.</w:t>
        </w:r>
      </w:ins>
    </w:p>
    <w:p w14:paraId="7AFD8DD6" w14:textId="77777777" w:rsidR="00474C9C" w:rsidRPr="00D512B2" w:rsidRDefault="00474C9C" w:rsidP="00474C9C">
      <w:pPr>
        <w:pStyle w:val="ListParagraph"/>
        <w:numPr>
          <w:ilvl w:val="0"/>
          <w:numId w:val="11"/>
        </w:numPr>
        <w:rPr>
          <w:ins w:id="1901" w:author="juan rivillas" w:date="2022-08-14T18:42:00Z"/>
          <w:rFonts w:cs="Times New Roman"/>
          <w:sz w:val="22"/>
          <w:szCs w:val="22"/>
          <w:rPrChange w:id="1902" w:author="juan rivillas" w:date="2022-08-16T13:40:00Z">
            <w:rPr>
              <w:ins w:id="1903" w:author="juan rivillas" w:date="2022-08-14T18:42:00Z"/>
              <w:rFonts w:asciiTheme="minorHAnsi" w:hAnsiTheme="minorHAnsi" w:cstheme="minorHAnsi"/>
              <w:sz w:val="18"/>
              <w:szCs w:val="18"/>
            </w:rPr>
          </w:rPrChange>
        </w:rPr>
      </w:pPr>
      <w:ins w:id="1904" w:author="juan rivillas" w:date="2022-08-14T18:42:00Z">
        <w:r w:rsidRPr="00D512B2">
          <w:rPr>
            <w:rFonts w:cs="Times New Roman"/>
            <w:sz w:val="22"/>
            <w:szCs w:val="22"/>
            <w:rPrChange w:id="1905" w:author="juan rivillas" w:date="2022-08-16T13:40:00Z">
              <w:rPr>
                <w:rFonts w:asciiTheme="minorHAnsi" w:hAnsiTheme="minorHAnsi" w:cstheme="minorHAnsi"/>
                <w:sz w:val="18"/>
                <w:szCs w:val="18"/>
              </w:rPr>
            </w:rPrChange>
          </w:rPr>
          <w:t>Interpret the weaknesses of Linear Models for binary and count outcomes.</w:t>
        </w:r>
      </w:ins>
    </w:p>
    <w:p w14:paraId="4F430150" w14:textId="0A3A3106" w:rsidR="00474C9C" w:rsidRPr="00D512B2" w:rsidRDefault="00474C9C" w:rsidP="00474C9C">
      <w:pPr>
        <w:rPr>
          <w:ins w:id="1906" w:author="juan rivillas" w:date="2022-08-14T18:43:00Z"/>
          <w:sz w:val="22"/>
          <w:szCs w:val="22"/>
          <w:rPrChange w:id="1907" w:author="juan rivillas" w:date="2022-08-16T13:40:00Z">
            <w:rPr>
              <w:ins w:id="1908" w:author="juan rivillas" w:date="2022-08-14T18:43:00Z"/>
            </w:rPr>
          </w:rPrChange>
        </w:rPr>
      </w:pPr>
    </w:p>
    <w:p w14:paraId="44103230" w14:textId="77777777" w:rsidR="00AC6552" w:rsidRPr="00D512B2" w:rsidRDefault="00474C9C" w:rsidP="00474C9C">
      <w:pPr>
        <w:rPr>
          <w:ins w:id="1909" w:author="juan rivillas" w:date="2022-08-14T18:44:00Z"/>
          <w:b/>
          <w:sz w:val="22"/>
          <w:szCs w:val="22"/>
          <w:rPrChange w:id="1910" w:author="juan rivillas" w:date="2022-08-16T13:40:00Z">
            <w:rPr>
              <w:ins w:id="1911" w:author="juan rivillas" w:date="2022-08-14T18:44:00Z"/>
              <w:b/>
            </w:rPr>
          </w:rPrChange>
        </w:rPr>
      </w:pPr>
      <w:ins w:id="1912" w:author="juan rivillas" w:date="2022-08-14T18:43:00Z">
        <w:r w:rsidRPr="00D512B2">
          <w:rPr>
            <w:b/>
            <w:sz w:val="22"/>
            <w:szCs w:val="22"/>
            <w:rPrChange w:id="1913" w:author="juan rivillas" w:date="2022-08-16T13:40:00Z">
              <w:rPr>
                <w:b/>
              </w:rPr>
            </w:rPrChange>
          </w:rPr>
          <w:t xml:space="preserve">Class   </w:t>
        </w:r>
      </w:ins>
    </w:p>
    <w:p w14:paraId="11EE692B" w14:textId="1BCA5138" w:rsidR="005E3921" w:rsidRPr="00D512B2" w:rsidRDefault="005E3921" w:rsidP="005E3921">
      <w:pPr>
        <w:rPr>
          <w:ins w:id="1914" w:author="juan rivillas" w:date="2022-08-16T12:00:00Z"/>
          <w:color w:val="000000" w:themeColor="text1"/>
          <w:sz w:val="22"/>
          <w:szCs w:val="22"/>
          <w:rPrChange w:id="1915" w:author="juan rivillas" w:date="2022-08-16T13:40:00Z">
            <w:rPr>
              <w:ins w:id="1916" w:author="juan rivillas" w:date="2022-08-16T12:00:00Z"/>
              <w:color w:val="000000" w:themeColor="text1"/>
              <w:sz w:val="20"/>
              <w:szCs w:val="20"/>
            </w:rPr>
          </w:rPrChange>
        </w:rPr>
      </w:pPr>
      <w:ins w:id="1917" w:author="juan rivillas" w:date="2022-08-16T12:00:00Z">
        <w:r w:rsidRPr="00D512B2">
          <w:rPr>
            <w:color w:val="000000" w:themeColor="text1"/>
            <w:sz w:val="22"/>
            <w:szCs w:val="22"/>
            <w:rPrChange w:id="1918" w:author="juan rivillas" w:date="2022-08-16T13:40:00Z">
              <w:rPr>
                <w:color w:val="000000" w:themeColor="text1"/>
                <w:sz w:val="20"/>
                <w:szCs w:val="20"/>
              </w:rPr>
            </w:rPrChange>
          </w:rPr>
          <w:t>Group A 2</w:t>
        </w:r>
      </w:ins>
      <w:ins w:id="1919" w:author="juan rivillas" w:date="2022-08-16T12:02:00Z">
        <w:r w:rsidRPr="00D512B2">
          <w:rPr>
            <w:color w:val="000000" w:themeColor="text1"/>
            <w:sz w:val="22"/>
            <w:szCs w:val="22"/>
            <w:rPrChange w:id="1920" w:author="juan rivillas" w:date="2022-08-16T13:40:00Z">
              <w:rPr>
                <w:color w:val="000000" w:themeColor="text1"/>
                <w:sz w:val="20"/>
                <w:szCs w:val="20"/>
              </w:rPr>
            </w:rPrChange>
          </w:rPr>
          <w:t>7</w:t>
        </w:r>
      </w:ins>
      <w:ins w:id="1921" w:author="juan rivillas" w:date="2022-08-16T12:00:00Z">
        <w:r w:rsidRPr="00D512B2">
          <w:rPr>
            <w:color w:val="000000" w:themeColor="text1"/>
            <w:sz w:val="22"/>
            <w:szCs w:val="22"/>
            <w:rPrChange w:id="1922" w:author="juan rivillas" w:date="2022-08-16T13:40:00Z">
              <w:rPr>
                <w:color w:val="000000" w:themeColor="text1"/>
                <w:sz w:val="20"/>
                <w:szCs w:val="20"/>
              </w:rPr>
            </w:rPrChange>
          </w:rPr>
          <w:t xml:space="preserve"> September 2022 10:45 – 12:30</w:t>
        </w:r>
      </w:ins>
    </w:p>
    <w:p w14:paraId="02455112" w14:textId="324DB94E" w:rsidR="005E3921" w:rsidRPr="00D512B2" w:rsidRDefault="005E3921" w:rsidP="005E3921">
      <w:pPr>
        <w:rPr>
          <w:ins w:id="1923" w:author="juan rivillas" w:date="2022-08-16T12:00:00Z"/>
          <w:color w:val="000000" w:themeColor="text1"/>
          <w:sz w:val="22"/>
          <w:szCs w:val="22"/>
          <w:rPrChange w:id="1924" w:author="juan rivillas" w:date="2022-08-16T13:40:00Z">
            <w:rPr>
              <w:ins w:id="1925" w:author="juan rivillas" w:date="2022-08-16T12:00:00Z"/>
              <w:color w:val="000000" w:themeColor="text1"/>
              <w:sz w:val="20"/>
              <w:szCs w:val="20"/>
            </w:rPr>
          </w:rPrChange>
        </w:rPr>
      </w:pPr>
      <w:ins w:id="1926" w:author="juan rivillas" w:date="2022-08-16T12:00:00Z">
        <w:r w:rsidRPr="00D512B2">
          <w:rPr>
            <w:color w:val="000000" w:themeColor="text1"/>
            <w:sz w:val="22"/>
            <w:szCs w:val="22"/>
            <w:rPrChange w:id="1927" w:author="juan rivillas" w:date="2022-08-16T13:40:00Z">
              <w:rPr>
                <w:color w:val="000000" w:themeColor="text1"/>
                <w:sz w:val="20"/>
                <w:szCs w:val="20"/>
              </w:rPr>
            </w:rPrChange>
          </w:rPr>
          <w:t>Group B 2</w:t>
        </w:r>
      </w:ins>
      <w:ins w:id="1928" w:author="juan rivillas" w:date="2022-08-16T12:02:00Z">
        <w:r w:rsidRPr="00D512B2">
          <w:rPr>
            <w:color w:val="000000" w:themeColor="text1"/>
            <w:sz w:val="22"/>
            <w:szCs w:val="22"/>
            <w:rPrChange w:id="1929" w:author="juan rivillas" w:date="2022-08-16T13:40:00Z">
              <w:rPr>
                <w:color w:val="000000" w:themeColor="text1"/>
                <w:sz w:val="20"/>
                <w:szCs w:val="20"/>
              </w:rPr>
            </w:rPrChange>
          </w:rPr>
          <w:t>7</w:t>
        </w:r>
      </w:ins>
      <w:ins w:id="1930" w:author="juan rivillas" w:date="2022-08-16T12:00:00Z">
        <w:r w:rsidRPr="00D512B2">
          <w:rPr>
            <w:color w:val="000000" w:themeColor="text1"/>
            <w:sz w:val="22"/>
            <w:szCs w:val="22"/>
            <w:rPrChange w:id="1931" w:author="juan rivillas" w:date="2022-08-16T13:40:00Z">
              <w:rPr>
                <w:color w:val="000000" w:themeColor="text1"/>
                <w:sz w:val="20"/>
                <w:szCs w:val="20"/>
              </w:rPr>
            </w:rPrChange>
          </w:rPr>
          <w:t xml:space="preserve"> September 2022  15:15 – 17:00</w:t>
        </w:r>
      </w:ins>
    </w:p>
    <w:p w14:paraId="3843C6BA" w14:textId="66468C55" w:rsidR="005E3921" w:rsidRPr="00D512B2" w:rsidRDefault="005E3921" w:rsidP="005E3921">
      <w:pPr>
        <w:rPr>
          <w:ins w:id="1932" w:author="juan rivillas" w:date="2022-08-16T12:00:00Z"/>
          <w:color w:val="000000" w:themeColor="text1"/>
          <w:sz w:val="22"/>
          <w:szCs w:val="22"/>
          <w:rPrChange w:id="1933" w:author="juan rivillas" w:date="2022-08-16T13:40:00Z">
            <w:rPr>
              <w:ins w:id="1934" w:author="juan rivillas" w:date="2022-08-16T12:00:00Z"/>
              <w:color w:val="000000" w:themeColor="text1"/>
              <w:sz w:val="20"/>
              <w:szCs w:val="20"/>
            </w:rPr>
          </w:rPrChange>
        </w:rPr>
      </w:pPr>
      <w:ins w:id="1935" w:author="juan rivillas" w:date="2022-08-16T12:00:00Z">
        <w:r w:rsidRPr="00D512B2">
          <w:rPr>
            <w:color w:val="000000" w:themeColor="text1"/>
            <w:sz w:val="22"/>
            <w:szCs w:val="22"/>
            <w:rPrChange w:id="1936" w:author="juan rivillas" w:date="2022-08-16T13:40:00Z">
              <w:rPr>
                <w:color w:val="000000" w:themeColor="text1"/>
                <w:sz w:val="20"/>
                <w:szCs w:val="20"/>
              </w:rPr>
            </w:rPrChange>
          </w:rPr>
          <w:t xml:space="preserve">Group C </w:t>
        </w:r>
      </w:ins>
      <w:ins w:id="1937" w:author="juan rivillas" w:date="2022-08-16T12:02:00Z">
        <w:r w:rsidRPr="00D512B2">
          <w:rPr>
            <w:color w:val="000000" w:themeColor="text1"/>
            <w:sz w:val="22"/>
            <w:szCs w:val="22"/>
            <w:rPrChange w:id="1938" w:author="juan rivillas" w:date="2022-08-16T13:40:00Z">
              <w:rPr>
                <w:color w:val="000000" w:themeColor="text1"/>
                <w:sz w:val="20"/>
                <w:szCs w:val="20"/>
              </w:rPr>
            </w:rPrChange>
          </w:rPr>
          <w:t>26</w:t>
        </w:r>
      </w:ins>
      <w:ins w:id="1939" w:author="juan rivillas" w:date="2022-08-16T12:00:00Z">
        <w:r w:rsidRPr="00D512B2">
          <w:rPr>
            <w:color w:val="000000" w:themeColor="text1"/>
            <w:sz w:val="22"/>
            <w:szCs w:val="22"/>
            <w:rPrChange w:id="1940" w:author="juan rivillas" w:date="2022-08-16T13:40:00Z">
              <w:rPr>
                <w:color w:val="000000" w:themeColor="text1"/>
                <w:sz w:val="20"/>
                <w:szCs w:val="20"/>
              </w:rPr>
            </w:rPrChange>
          </w:rPr>
          <w:t xml:space="preserve"> September 2022  10:45 - 12:30</w:t>
        </w:r>
      </w:ins>
    </w:p>
    <w:p w14:paraId="47387D0C" w14:textId="77777777" w:rsidR="00474C9C" w:rsidRPr="00D512B2" w:rsidRDefault="00474C9C" w:rsidP="00474C9C">
      <w:pPr>
        <w:rPr>
          <w:ins w:id="1941" w:author="juan rivillas" w:date="2022-08-14T18:43:00Z"/>
          <w:sz w:val="22"/>
          <w:szCs w:val="22"/>
          <w:rPrChange w:id="1942" w:author="juan rivillas" w:date="2022-08-16T13:40:00Z">
            <w:rPr>
              <w:ins w:id="1943" w:author="juan rivillas" w:date="2022-08-14T18:43:00Z"/>
            </w:rPr>
          </w:rPrChange>
        </w:rPr>
      </w:pPr>
    </w:p>
    <w:p w14:paraId="0BB1F074" w14:textId="77777777" w:rsidR="00086517" w:rsidRPr="00D512B2" w:rsidRDefault="00086517" w:rsidP="00474C9C">
      <w:pPr>
        <w:jc w:val="both"/>
        <w:rPr>
          <w:ins w:id="1944" w:author="juan rivillas" w:date="2022-08-14T18:44:00Z"/>
          <w:b/>
          <w:bCs/>
          <w:sz w:val="22"/>
          <w:szCs w:val="22"/>
          <w:rPrChange w:id="1945" w:author="juan rivillas" w:date="2022-08-16T13:40:00Z">
            <w:rPr>
              <w:ins w:id="1946" w:author="juan rivillas" w:date="2022-08-14T18:44:00Z"/>
            </w:rPr>
          </w:rPrChange>
        </w:rPr>
      </w:pPr>
      <w:ins w:id="1947" w:author="juan rivillas" w:date="2022-08-14T18:44:00Z">
        <w:r w:rsidRPr="00D512B2">
          <w:rPr>
            <w:b/>
            <w:bCs/>
            <w:sz w:val="22"/>
            <w:szCs w:val="22"/>
            <w:rPrChange w:id="1948" w:author="juan rivillas" w:date="2022-08-16T13:40:00Z">
              <w:rPr/>
            </w:rPrChange>
          </w:rPr>
          <w:t>Learning outcomes</w:t>
        </w:r>
      </w:ins>
    </w:p>
    <w:p w14:paraId="20DDE7D0" w14:textId="2C8D122E" w:rsidR="00086517" w:rsidRPr="00D512B2" w:rsidRDefault="00086517" w:rsidP="00086517">
      <w:pPr>
        <w:pStyle w:val="ListParagraph"/>
        <w:numPr>
          <w:ilvl w:val="0"/>
          <w:numId w:val="31"/>
        </w:numPr>
        <w:jc w:val="both"/>
        <w:rPr>
          <w:ins w:id="1949" w:author="juan rivillas" w:date="2022-08-14T18:45:00Z"/>
          <w:rFonts w:cs="Times New Roman"/>
          <w:sz w:val="22"/>
          <w:szCs w:val="22"/>
          <w:rPrChange w:id="1950" w:author="juan rivillas" w:date="2022-08-16T13:40:00Z">
            <w:rPr>
              <w:ins w:id="1951" w:author="juan rivillas" w:date="2022-08-14T18:45:00Z"/>
            </w:rPr>
          </w:rPrChange>
        </w:rPr>
        <w:pPrChange w:id="1952" w:author="juan rivillas" w:date="2022-08-14T18:47:00Z">
          <w:pPr>
            <w:jc w:val="both"/>
          </w:pPr>
        </w:pPrChange>
      </w:pPr>
      <w:ins w:id="1953" w:author="juan rivillas" w:date="2022-08-14T18:45:00Z">
        <w:r w:rsidRPr="00D512B2">
          <w:rPr>
            <w:rFonts w:cs="Times New Roman"/>
            <w:b/>
            <w:bCs/>
            <w:sz w:val="22"/>
            <w:szCs w:val="22"/>
            <w:rPrChange w:id="1954" w:author="juan rivillas" w:date="2022-08-16T13:41:00Z">
              <w:rPr/>
            </w:rPrChange>
          </w:rPr>
          <w:t>Apply</w:t>
        </w:r>
        <w:r w:rsidRPr="00D512B2">
          <w:rPr>
            <w:rFonts w:cs="Times New Roman"/>
            <w:sz w:val="22"/>
            <w:szCs w:val="22"/>
            <w:rPrChange w:id="1955" w:author="juan rivillas" w:date="2022-08-16T13:40:00Z">
              <w:rPr/>
            </w:rPrChange>
          </w:rPr>
          <w:t xml:space="preserve"> DAGs to </w:t>
        </w:r>
      </w:ins>
      <w:ins w:id="1956" w:author="juan rivillas" w:date="2022-08-14T18:46:00Z">
        <w:r w:rsidRPr="00D512B2">
          <w:rPr>
            <w:rFonts w:cs="Times New Roman"/>
            <w:sz w:val="22"/>
            <w:szCs w:val="22"/>
            <w:rPrChange w:id="1957" w:author="juan rivillas" w:date="2022-08-16T13:40:00Z">
              <w:rPr/>
            </w:rPrChange>
          </w:rPr>
          <w:t xml:space="preserve">avoid over adjustment, </w:t>
        </w:r>
      </w:ins>
      <w:ins w:id="1958" w:author="juan rivillas" w:date="2022-08-14T18:45:00Z">
        <w:r w:rsidRPr="00D512B2">
          <w:rPr>
            <w:rFonts w:cs="Times New Roman"/>
            <w:sz w:val="22"/>
            <w:szCs w:val="22"/>
            <w:rPrChange w:id="1959" w:author="juan rivillas" w:date="2022-08-16T13:40:00Z">
              <w:rPr/>
            </w:rPrChange>
          </w:rPr>
          <w:t>improve variable selection</w:t>
        </w:r>
      </w:ins>
      <w:ins w:id="1960" w:author="juan rivillas" w:date="2022-08-14T18:46:00Z">
        <w:r w:rsidRPr="00D512B2">
          <w:rPr>
            <w:rFonts w:cs="Times New Roman"/>
            <w:sz w:val="22"/>
            <w:szCs w:val="22"/>
            <w:rPrChange w:id="1961" w:author="juan rivillas" w:date="2022-08-16T13:40:00Z">
              <w:rPr/>
            </w:rPrChange>
          </w:rPr>
          <w:t xml:space="preserve">, and </w:t>
        </w:r>
      </w:ins>
      <w:ins w:id="1962" w:author="juan rivillas" w:date="2022-08-14T18:45:00Z">
        <w:r w:rsidRPr="00D512B2">
          <w:rPr>
            <w:rFonts w:cs="Times New Roman"/>
            <w:sz w:val="22"/>
            <w:szCs w:val="22"/>
            <w:rPrChange w:id="1963" w:author="juan rivillas" w:date="2022-08-16T13:40:00Z">
              <w:rPr/>
            </w:rPrChange>
          </w:rPr>
          <w:t>modelling accuracy</w:t>
        </w:r>
      </w:ins>
      <w:ins w:id="1964" w:author="juan rivillas" w:date="2022-08-14T18:46:00Z">
        <w:r w:rsidRPr="00D512B2">
          <w:rPr>
            <w:rFonts w:cs="Times New Roman"/>
            <w:sz w:val="22"/>
            <w:szCs w:val="22"/>
            <w:rPrChange w:id="1965" w:author="juan rivillas" w:date="2022-08-16T13:40:00Z">
              <w:rPr/>
            </w:rPrChange>
          </w:rPr>
          <w:t>.</w:t>
        </w:r>
      </w:ins>
    </w:p>
    <w:p w14:paraId="73B104A2" w14:textId="781A37DC" w:rsidR="00086517" w:rsidRPr="00D512B2" w:rsidRDefault="00086517" w:rsidP="00086517">
      <w:pPr>
        <w:pStyle w:val="ListParagraph"/>
        <w:numPr>
          <w:ilvl w:val="0"/>
          <w:numId w:val="31"/>
        </w:numPr>
        <w:jc w:val="both"/>
        <w:rPr>
          <w:ins w:id="1966" w:author="juan rivillas" w:date="2022-08-14T18:45:00Z"/>
          <w:rFonts w:cs="Times New Roman"/>
          <w:sz w:val="22"/>
          <w:szCs w:val="22"/>
          <w:rPrChange w:id="1967" w:author="juan rivillas" w:date="2022-08-16T13:40:00Z">
            <w:rPr>
              <w:ins w:id="1968" w:author="juan rivillas" w:date="2022-08-14T18:45:00Z"/>
            </w:rPr>
          </w:rPrChange>
        </w:rPr>
        <w:pPrChange w:id="1969" w:author="juan rivillas" w:date="2022-08-14T18:47:00Z">
          <w:pPr>
            <w:jc w:val="both"/>
          </w:pPr>
        </w:pPrChange>
      </w:pPr>
      <w:ins w:id="1970" w:author="juan rivillas" w:date="2022-08-14T18:45:00Z">
        <w:r w:rsidRPr="00D512B2">
          <w:rPr>
            <w:rFonts w:cs="Times New Roman"/>
            <w:b/>
            <w:bCs/>
            <w:sz w:val="22"/>
            <w:szCs w:val="22"/>
            <w:rPrChange w:id="1971" w:author="juan rivillas" w:date="2022-08-16T13:41:00Z">
              <w:rPr/>
            </w:rPrChange>
          </w:rPr>
          <w:t xml:space="preserve">Identify </w:t>
        </w:r>
        <w:r w:rsidRPr="00D512B2">
          <w:rPr>
            <w:rFonts w:cs="Times New Roman"/>
            <w:sz w:val="22"/>
            <w:szCs w:val="22"/>
            <w:rPrChange w:id="1972" w:author="juan rivillas" w:date="2022-08-16T13:40:00Z">
              <w:rPr/>
            </w:rPrChange>
          </w:rPr>
          <w:t>the correlation coefficient as a single measure of linear association.</w:t>
        </w:r>
      </w:ins>
    </w:p>
    <w:p w14:paraId="690BAD6A" w14:textId="63F4AA51" w:rsidR="00086517" w:rsidRPr="00D512B2" w:rsidRDefault="00086517" w:rsidP="00086517">
      <w:pPr>
        <w:pStyle w:val="ListParagraph"/>
        <w:numPr>
          <w:ilvl w:val="0"/>
          <w:numId w:val="31"/>
        </w:numPr>
        <w:jc w:val="both"/>
        <w:rPr>
          <w:ins w:id="1973" w:author="juan rivillas" w:date="2022-08-14T18:45:00Z"/>
          <w:rFonts w:cs="Times New Roman"/>
          <w:sz w:val="22"/>
          <w:szCs w:val="22"/>
          <w:rPrChange w:id="1974" w:author="juan rivillas" w:date="2022-08-16T13:40:00Z">
            <w:rPr>
              <w:ins w:id="1975" w:author="juan rivillas" w:date="2022-08-14T18:45:00Z"/>
            </w:rPr>
          </w:rPrChange>
        </w:rPr>
        <w:pPrChange w:id="1976" w:author="juan rivillas" w:date="2022-08-14T18:47:00Z">
          <w:pPr>
            <w:jc w:val="both"/>
          </w:pPr>
        </w:pPrChange>
      </w:pPr>
      <w:ins w:id="1977" w:author="juan rivillas" w:date="2022-08-14T18:45:00Z">
        <w:r w:rsidRPr="00D512B2">
          <w:rPr>
            <w:rFonts w:cs="Times New Roman"/>
            <w:b/>
            <w:bCs/>
            <w:sz w:val="22"/>
            <w:szCs w:val="22"/>
            <w:rPrChange w:id="1978" w:author="juan rivillas" w:date="2022-08-16T13:41:00Z">
              <w:rPr/>
            </w:rPrChange>
          </w:rPr>
          <w:t>Apply</w:t>
        </w:r>
        <w:r w:rsidRPr="00D512B2">
          <w:rPr>
            <w:rFonts w:cs="Times New Roman"/>
            <w:sz w:val="22"/>
            <w:szCs w:val="22"/>
            <w:rPrChange w:id="1979" w:author="juan rivillas" w:date="2022-08-16T13:40:00Z">
              <w:rPr/>
            </w:rPrChange>
          </w:rPr>
          <w:t xml:space="preserve"> linear regression to model a response variable in terms of a single or multiple variables</w:t>
        </w:r>
      </w:ins>
    </w:p>
    <w:p w14:paraId="0008B160" w14:textId="32217BD7" w:rsidR="00086517" w:rsidRPr="00D512B2" w:rsidRDefault="00086517" w:rsidP="00086517">
      <w:pPr>
        <w:pStyle w:val="ListParagraph"/>
        <w:numPr>
          <w:ilvl w:val="0"/>
          <w:numId w:val="31"/>
        </w:numPr>
        <w:jc w:val="both"/>
        <w:rPr>
          <w:ins w:id="1980" w:author="juan rivillas" w:date="2022-08-14T18:45:00Z"/>
          <w:rFonts w:cs="Times New Roman"/>
          <w:sz w:val="22"/>
          <w:szCs w:val="22"/>
          <w:rPrChange w:id="1981" w:author="juan rivillas" w:date="2022-08-16T13:40:00Z">
            <w:rPr>
              <w:ins w:id="1982" w:author="juan rivillas" w:date="2022-08-14T18:45:00Z"/>
            </w:rPr>
          </w:rPrChange>
        </w:rPr>
        <w:pPrChange w:id="1983" w:author="juan rivillas" w:date="2022-08-14T18:47:00Z">
          <w:pPr>
            <w:jc w:val="both"/>
          </w:pPr>
        </w:pPrChange>
      </w:pPr>
      <w:ins w:id="1984" w:author="juan rivillas" w:date="2022-08-14T18:45:00Z">
        <w:r w:rsidRPr="00D512B2">
          <w:rPr>
            <w:rFonts w:cs="Times New Roman"/>
            <w:b/>
            <w:bCs/>
            <w:sz w:val="22"/>
            <w:szCs w:val="22"/>
            <w:rPrChange w:id="1985" w:author="juan rivillas" w:date="2022-08-16T13:41:00Z">
              <w:rPr/>
            </w:rPrChange>
          </w:rPr>
          <w:t>Assess</w:t>
        </w:r>
        <w:r w:rsidRPr="00D512B2">
          <w:rPr>
            <w:rFonts w:cs="Times New Roman"/>
            <w:sz w:val="22"/>
            <w:szCs w:val="22"/>
            <w:rPrChange w:id="1986" w:author="juan rivillas" w:date="2022-08-16T13:40:00Z">
              <w:rPr/>
            </w:rPrChange>
          </w:rPr>
          <w:t xml:space="preserve"> model validity by checking model assumptions.</w:t>
        </w:r>
      </w:ins>
    </w:p>
    <w:p w14:paraId="09324EC8" w14:textId="590502B4" w:rsidR="00086517" w:rsidRPr="00D512B2" w:rsidRDefault="00086517" w:rsidP="00086517">
      <w:pPr>
        <w:pStyle w:val="ListParagraph"/>
        <w:numPr>
          <w:ilvl w:val="0"/>
          <w:numId w:val="31"/>
        </w:numPr>
        <w:jc w:val="both"/>
        <w:rPr>
          <w:ins w:id="1987" w:author="juan rivillas" w:date="2022-08-14T18:44:00Z"/>
          <w:rFonts w:cs="Times New Roman"/>
          <w:sz w:val="22"/>
          <w:szCs w:val="22"/>
          <w:rPrChange w:id="1988" w:author="juan rivillas" w:date="2022-08-16T13:40:00Z">
            <w:rPr>
              <w:ins w:id="1989" w:author="juan rivillas" w:date="2022-08-14T18:44:00Z"/>
            </w:rPr>
          </w:rPrChange>
        </w:rPr>
        <w:pPrChange w:id="1990" w:author="juan rivillas" w:date="2022-08-14T18:47:00Z">
          <w:pPr>
            <w:jc w:val="both"/>
          </w:pPr>
        </w:pPrChange>
      </w:pPr>
      <w:ins w:id="1991" w:author="juan rivillas" w:date="2022-08-14T18:45:00Z">
        <w:r w:rsidRPr="00D512B2">
          <w:rPr>
            <w:rFonts w:cs="Times New Roman"/>
            <w:b/>
            <w:bCs/>
            <w:sz w:val="22"/>
            <w:szCs w:val="22"/>
            <w:rPrChange w:id="1992" w:author="juan rivillas" w:date="2022-08-16T13:41:00Z">
              <w:rPr/>
            </w:rPrChange>
          </w:rPr>
          <w:t>Assess</w:t>
        </w:r>
        <w:r w:rsidRPr="00D512B2">
          <w:rPr>
            <w:rFonts w:cs="Times New Roman"/>
            <w:sz w:val="22"/>
            <w:szCs w:val="22"/>
            <w:rPrChange w:id="1993" w:author="juan rivillas" w:date="2022-08-16T13:40:00Z">
              <w:rPr/>
            </w:rPrChange>
          </w:rPr>
          <w:t xml:space="preserve"> model fitness by comparing the results produced by the model.</w:t>
        </w:r>
      </w:ins>
    </w:p>
    <w:p w14:paraId="1AD90D58" w14:textId="77777777" w:rsidR="00086517" w:rsidRPr="00D512B2" w:rsidRDefault="00086517" w:rsidP="00474C9C">
      <w:pPr>
        <w:jc w:val="both"/>
        <w:rPr>
          <w:ins w:id="1994" w:author="juan rivillas" w:date="2022-08-14T18:44:00Z"/>
          <w:sz w:val="22"/>
          <w:szCs w:val="22"/>
          <w:rPrChange w:id="1995" w:author="juan rivillas" w:date="2022-08-16T13:40:00Z">
            <w:rPr>
              <w:ins w:id="1996" w:author="juan rivillas" w:date="2022-08-14T18:44:00Z"/>
            </w:rPr>
          </w:rPrChange>
        </w:rPr>
      </w:pPr>
    </w:p>
    <w:p w14:paraId="36C4A88F" w14:textId="48233077" w:rsidR="00474C9C" w:rsidRPr="00D512B2" w:rsidRDefault="00474C9C" w:rsidP="00D31D4B">
      <w:pPr>
        <w:jc w:val="both"/>
        <w:rPr>
          <w:ins w:id="1997" w:author="juan rivillas" w:date="2022-08-14T18:43:00Z"/>
          <w:sz w:val="22"/>
          <w:szCs w:val="22"/>
          <w:rPrChange w:id="1998" w:author="juan rivillas" w:date="2022-08-16T13:40:00Z">
            <w:rPr>
              <w:ins w:id="1999" w:author="juan rivillas" w:date="2022-08-14T18:43:00Z"/>
            </w:rPr>
          </w:rPrChange>
        </w:rPr>
        <w:pPrChange w:id="2000" w:author="juan rivillas" w:date="2022-08-14T18:51:00Z">
          <w:pPr/>
        </w:pPrChange>
      </w:pPr>
      <w:ins w:id="2001" w:author="juan rivillas" w:date="2022-08-14T18:43:00Z">
        <w:r w:rsidRPr="00D512B2">
          <w:rPr>
            <w:sz w:val="22"/>
            <w:szCs w:val="22"/>
            <w:rPrChange w:id="2002" w:author="juan rivillas" w:date="2022-08-16T13:40:00Z">
              <w:rPr/>
            </w:rPrChange>
          </w:rPr>
          <w:t xml:space="preserve">Students will be taught </w:t>
        </w:r>
      </w:ins>
      <w:ins w:id="2003" w:author="juan rivillas" w:date="2022-08-14T18:44:00Z">
        <w:r w:rsidR="00AC6552" w:rsidRPr="00D512B2">
          <w:rPr>
            <w:sz w:val="22"/>
            <w:szCs w:val="22"/>
            <w:rPrChange w:id="2004" w:author="juan rivillas" w:date="2022-08-16T13:40:00Z">
              <w:rPr/>
            </w:rPrChange>
          </w:rPr>
          <w:t xml:space="preserve">the pros and cos </w:t>
        </w:r>
      </w:ins>
      <w:ins w:id="2005" w:author="juan rivillas" w:date="2022-08-14T18:43:00Z">
        <w:r w:rsidRPr="00D512B2">
          <w:rPr>
            <w:sz w:val="22"/>
            <w:szCs w:val="22"/>
            <w:rPrChange w:id="2006" w:author="juan rivillas" w:date="2022-08-16T13:40:00Z">
              <w:rPr/>
            </w:rPrChange>
          </w:rPr>
          <w:t>of Linear Models for the analysis of binary choice models and count data. Hypothesis testing and marginal effects interpretation are discussed.</w:t>
        </w:r>
      </w:ins>
      <w:ins w:id="2007" w:author="juan rivillas" w:date="2022-08-14T18:49:00Z">
        <w:r w:rsidR="00086517" w:rsidRPr="00D512B2">
          <w:rPr>
            <w:sz w:val="22"/>
            <w:szCs w:val="22"/>
            <w:rPrChange w:id="2008" w:author="juan rivillas" w:date="2022-08-16T13:40:00Z">
              <w:rPr/>
            </w:rPrChange>
          </w:rPr>
          <w:t xml:space="preserve"> </w:t>
        </w:r>
      </w:ins>
      <w:ins w:id="2009" w:author="juan rivillas" w:date="2022-08-14T18:43:00Z">
        <w:r w:rsidRPr="00D512B2">
          <w:rPr>
            <w:sz w:val="22"/>
            <w:szCs w:val="22"/>
            <w:rPrChange w:id="2010" w:author="juan rivillas" w:date="2022-08-16T13:40:00Z">
              <w:rPr/>
            </w:rPrChange>
          </w:rPr>
          <w:t>Students deepen their knowledge about</w:t>
        </w:r>
      </w:ins>
      <w:ins w:id="2011" w:author="juan rivillas" w:date="2022-08-14T18:49:00Z">
        <w:r w:rsidR="00086517" w:rsidRPr="00D512B2">
          <w:rPr>
            <w:sz w:val="22"/>
            <w:szCs w:val="22"/>
            <w:rPrChange w:id="2012" w:author="juan rivillas" w:date="2022-08-16T13:40:00Z">
              <w:rPr/>
            </w:rPrChange>
          </w:rPr>
          <w:t xml:space="preserve"> linear </w:t>
        </w:r>
      </w:ins>
      <w:ins w:id="2013" w:author="juan rivillas" w:date="2022-08-14T18:43:00Z">
        <w:r w:rsidRPr="00D512B2">
          <w:rPr>
            <w:sz w:val="22"/>
            <w:szCs w:val="22"/>
            <w:rPrChange w:id="2014" w:author="juan rivillas" w:date="2022-08-16T13:40:00Z">
              <w:rPr/>
            </w:rPrChange>
          </w:rPr>
          <w:t xml:space="preserve">regression discussing how </w:t>
        </w:r>
      </w:ins>
      <w:ins w:id="2015" w:author="juan rivillas" w:date="2022-08-14T18:49:00Z">
        <w:r w:rsidR="00086517" w:rsidRPr="00D512B2">
          <w:rPr>
            <w:sz w:val="22"/>
            <w:szCs w:val="22"/>
            <w:rPrChange w:id="2016" w:author="juan rivillas" w:date="2022-08-16T13:40:00Z">
              <w:rPr/>
            </w:rPrChange>
          </w:rPr>
          <w:t>to avoid over adjustment, improve selection of the variables, ensure model accuracy</w:t>
        </w:r>
      </w:ins>
      <w:ins w:id="2017" w:author="juan rivillas" w:date="2022-08-14T18:53:00Z">
        <w:r w:rsidR="00D31D4B" w:rsidRPr="00D512B2">
          <w:rPr>
            <w:sz w:val="22"/>
            <w:szCs w:val="22"/>
            <w:rPrChange w:id="2018" w:author="juan rivillas" w:date="2022-08-16T13:40:00Z">
              <w:rPr/>
            </w:rPrChange>
          </w:rPr>
          <w:t xml:space="preserve">. </w:t>
        </w:r>
      </w:ins>
      <w:ins w:id="2019" w:author="juan rivillas" w:date="2022-08-14T18:50:00Z">
        <w:r w:rsidR="00D31D4B" w:rsidRPr="00D512B2">
          <w:rPr>
            <w:sz w:val="22"/>
            <w:szCs w:val="22"/>
            <w:rPrChange w:id="2020" w:author="juan rivillas" w:date="2022-08-16T13:40:00Z">
              <w:rPr/>
            </w:rPrChange>
          </w:rPr>
          <w:t>Interpretation of coef</w:t>
        </w:r>
      </w:ins>
      <w:ins w:id="2021" w:author="juan rivillas" w:date="2022-08-14T18:51:00Z">
        <w:r w:rsidR="00D31D4B" w:rsidRPr="00D512B2">
          <w:rPr>
            <w:sz w:val="22"/>
            <w:szCs w:val="22"/>
            <w:rPrChange w:id="2022" w:author="juan rivillas" w:date="2022-08-16T13:40:00Z">
              <w:rPr/>
            </w:rPrChange>
          </w:rPr>
          <w:t xml:space="preserve">ficients, standard error, </w:t>
        </w:r>
      </w:ins>
      <w:proofErr w:type="gramStart"/>
      <w:ins w:id="2023" w:author="juan rivillas" w:date="2022-08-16T12:00:00Z">
        <w:r w:rsidR="005E3921" w:rsidRPr="00D512B2">
          <w:rPr>
            <w:sz w:val="22"/>
            <w:szCs w:val="22"/>
            <w:rPrChange w:id="2024" w:author="juan rivillas" w:date="2022-08-16T13:40:00Z">
              <w:rPr/>
            </w:rPrChange>
          </w:rPr>
          <w:t>statistical</w:t>
        </w:r>
        <w:proofErr w:type="gramEnd"/>
        <w:r w:rsidR="005E3921" w:rsidRPr="00D512B2">
          <w:rPr>
            <w:sz w:val="22"/>
            <w:szCs w:val="22"/>
            <w:rPrChange w:id="2025" w:author="juan rivillas" w:date="2022-08-16T13:40:00Z">
              <w:rPr/>
            </w:rPrChange>
          </w:rPr>
          <w:t xml:space="preserve"> </w:t>
        </w:r>
      </w:ins>
      <w:ins w:id="2026" w:author="juan rivillas" w:date="2022-08-14T18:53:00Z">
        <w:r w:rsidR="00D31D4B" w:rsidRPr="00D512B2">
          <w:rPr>
            <w:sz w:val="22"/>
            <w:szCs w:val="22"/>
            <w:rPrChange w:id="2027" w:author="juan rivillas" w:date="2022-08-16T13:40:00Z">
              <w:rPr/>
            </w:rPrChange>
          </w:rPr>
          <w:t xml:space="preserve">significant test, </w:t>
        </w:r>
      </w:ins>
      <w:ins w:id="2028" w:author="juan rivillas" w:date="2022-08-14T18:51:00Z">
        <w:r w:rsidR="00D31D4B" w:rsidRPr="00D512B2">
          <w:rPr>
            <w:sz w:val="22"/>
            <w:szCs w:val="22"/>
            <w:rPrChange w:id="2029" w:author="juan rivillas" w:date="2022-08-16T13:40:00Z">
              <w:rPr/>
            </w:rPrChange>
          </w:rPr>
          <w:t>R square</w:t>
        </w:r>
      </w:ins>
      <w:ins w:id="2030" w:author="juan rivillas" w:date="2022-08-14T18:53:00Z">
        <w:r w:rsidR="00D31D4B" w:rsidRPr="00D512B2">
          <w:rPr>
            <w:sz w:val="22"/>
            <w:szCs w:val="22"/>
            <w:rPrChange w:id="2031" w:author="juan rivillas" w:date="2022-08-16T13:40:00Z">
              <w:rPr/>
            </w:rPrChange>
          </w:rPr>
          <w:t xml:space="preserve">, exploring model results, and diagnostic plots </w:t>
        </w:r>
      </w:ins>
      <w:ins w:id="2032" w:author="juan rivillas" w:date="2022-08-14T18:51:00Z">
        <w:r w:rsidR="00D31D4B" w:rsidRPr="00D512B2">
          <w:rPr>
            <w:sz w:val="22"/>
            <w:szCs w:val="22"/>
            <w:rPrChange w:id="2033" w:author="juan rivillas" w:date="2022-08-16T13:40:00Z">
              <w:rPr/>
            </w:rPrChange>
          </w:rPr>
          <w:t xml:space="preserve"> </w:t>
        </w:r>
      </w:ins>
      <w:ins w:id="2034" w:author="juan rivillas" w:date="2022-08-14T18:50:00Z">
        <w:r w:rsidR="00D31D4B" w:rsidRPr="00D512B2">
          <w:rPr>
            <w:sz w:val="22"/>
            <w:szCs w:val="22"/>
            <w:rPrChange w:id="2035" w:author="juan rivillas" w:date="2022-08-16T13:40:00Z">
              <w:rPr/>
            </w:rPrChange>
          </w:rPr>
          <w:t xml:space="preserve">are </w:t>
        </w:r>
      </w:ins>
      <w:ins w:id="2036" w:author="juan rivillas" w:date="2022-08-14T18:51:00Z">
        <w:r w:rsidR="00D31D4B" w:rsidRPr="00D512B2">
          <w:rPr>
            <w:sz w:val="22"/>
            <w:szCs w:val="22"/>
            <w:rPrChange w:id="2037" w:author="juan rivillas" w:date="2022-08-16T13:40:00Z">
              <w:rPr/>
            </w:rPrChange>
          </w:rPr>
          <w:t>provided.</w:t>
        </w:r>
      </w:ins>
    </w:p>
    <w:p w14:paraId="35A3EA0A" w14:textId="77777777" w:rsidR="00D31D4B" w:rsidRPr="00D512B2" w:rsidRDefault="00D31D4B" w:rsidP="00474C9C">
      <w:pPr>
        <w:rPr>
          <w:ins w:id="2038" w:author="juan rivillas" w:date="2022-08-14T18:51:00Z"/>
          <w:b/>
          <w:sz w:val="22"/>
          <w:szCs w:val="22"/>
          <w:rPrChange w:id="2039" w:author="juan rivillas" w:date="2022-08-16T13:40:00Z">
            <w:rPr>
              <w:ins w:id="2040" w:author="juan rivillas" w:date="2022-08-14T18:51:00Z"/>
              <w:b/>
            </w:rPr>
          </w:rPrChange>
        </w:rPr>
      </w:pPr>
    </w:p>
    <w:p w14:paraId="206DC88D" w14:textId="64283E65" w:rsidR="00D31D4B" w:rsidRPr="00D512B2" w:rsidRDefault="00474C9C" w:rsidP="00D31D4B">
      <w:pPr>
        <w:rPr>
          <w:ins w:id="2041" w:author="juan rivillas" w:date="2022-08-14T18:52:00Z"/>
          <w:sz w:val="22"/>
          <w:szCs w:val="22"/>
          <w:rPrChange w:id="2042" w:author="juan rivillas" w:date="2022-08-16T13:40:00Z">
            <w:rPr>
              <w:ins w:id="2043" w:author="juan rivillas" w:date="2022-08-14T18:52:00Z"/>
            </w:rPr>
          </w:rPrChange>
        </w:rPr>
        <w:pPrChange w:id="2044" w:author="juan rivillas" w:date="2022-08-14T18:54:00Z">
          <w:pPr>
            <w:pStyle w:val="ListParagraph"/>
            <w:numPr>
              <w:numId w:val="10"/>
            </w:numPr>
            <w:ind w:left="360" w:hanging="360"/>
            <w:jc w:val="both"/>
          </w:pPr>
        </w:pPrChange>
      </w:pPr>
      <w:ins w:id="2045" w:author="juan rivillas" w:date="2022-08-14T18:43:00Z">
        <w:r w:rsidRPr="00D512B2">
          <w:rPr>
            <w:b/>
            <w:sz w:val="22"/>
            <w:szCs w:val="22"/>
            <w:rPrChange w:id="2046" w:author="juan rivillas" w:date="2022-08-16T13:40:00Z">
              <w:rPr>
                <w:b/>
              </w:rPr>
            </w:rPrChange>
          </w:rPr>
          <w:t>Reading</w:t>
        </w:r>
      </w:ins>
    </w:p>
    <w:p w14:paraId="5E8593C6" w14:textId="4582EC78" w:rsidR="006A175D" w:rsidRDefault="006A175D" w:rsidP="00D31D4B">
      <w:pPr>
        <w:widowControl w:val="0"/>
        <w:autoSpaceDE w:val="0"/>
        <w:autoSpaceDN w:val="0"/>
        <w:adjustRightInd w:val="0"/>
        <w:jc w:val="both"/>
        <w:rPr>
          <w:ins w:id="2047" w:author="juan rivillas" w:date="2022-08-16T13:59:00Z"/>
          <w:noProof/>
          <w:sz w:val="22"/>
          <w:szCs w:val="22"/>
        </w:rPr>
      </w:pPr>
      <w:ins w:id="2048" w:author="juan rivillas" w:date="2022-08-16T13:59:00Z">
        <w:r w:rsidRPr="0031237F">
          <w:rPr>
            <w:rFonts w:cs="Mangal"/>
            <w:noProof/>
            <w:sz w:val="21"/>
            <w:szCs w:val="28"/>
          </w:rPr>
          <w:t>Avoiding overadjustment bias in social epidemiology through appropriate covariate selection</w:t>
        </w:r>
        <w:r>
          <w:rPr>
            <w:rFonts w:cs="Mangal"/>
            <w:noProof/>
            <w:sz w:val="21"/>
            <w:szCs w:val="28"/>
          </w:rPr>
          <w:t>.</w:t>
        </w:r>
        <w:r w:rsidRPr="00D512B2">
          <w:rPr>
            <w:noProof/>
            <w:sz w:val="22"/>
            <w:szCs w:val="22"/>
            <w:rPrChange w:id="2049" w:author="juan rivillas" w:date="2022-08-16T13:40:00Z">
              <w:rPr>
                <w:noProof/>
                <w:sz w:val="22"/>
                <w:szCs w:val="22"/>
              </w:rPr>
            </w:rPrChange>
          </w:rPr>
          <w:t xml:space="preserve"> </w:t>
        </w:r>
      </w:ins>
    </w:p>
    <w:p w14:paraId="3777088D" w14:textId="1F5016C0" w:rsidR="00D31D4B" w:rsidRPr="00D512B2" w:rsidRDefault="00D31D4B" w:rsidP="00D31D4B">
      <w:pPr>
        <w:widowControl w:val="0"/>
        <w:autoSpaceDE w:val="0"/>
        <w:autoSpaceDN w:val="0"/>
        <w:adjustRightInd w:val="0"/>
        <w:jc w:val="both"/>
        <w:rPr>
          <w:ins w:id="2050" w:author="juan rivillas" w:date="2022-08-14T18:55:00Z"/>
          <w:noProof/>
          <w:sz w:val="22"/>
          <w:szCs w:val="22"/>
          <w:rPrChange w:id="2051" w:author="juan rivillas" w:date="2022-08-16T13:40:00Z">
            <w:rPr>
              <w:ins w:id="2052" w:author="juan rivillas" w:date="2022-08-14T18:55:00Z"/>
              <w:noProof/>
              <w:sz w:val="21"/>
              <w:szCs w:val="28"/>
            </w:rPr>
          </w:rPrChange>
        </w:rPr>
      </w:pPr>
      <w:ins w:id="2053" w:author="juan rivillas" w:date="2022-08-14T18:54:00Z">
        <w:r w:rsidRPr="00D512B2">
          <w:rPr>
            <w:noProof/>
            <w:sz w:val="22"/>
            <w:szCs w:val="22"/>
            <w:rPrChange w:id="2054" w:author="juan rivillas" w:date="2022-08-16T13:40:00Z">
              <w:rPr>
                <w:noProof/>
              </w:rPr>
            </w:rPrChange>
          </w:rPr>
          <w:t>Chapter 2 “Basic concepts -Simple Linear Regression</w:t>
        </w:r>
        <w:r w:rsidRPr="00D512B2">
          <w:rPr>
            <w:noProof/>
            <w:sz w:val="22"/>
            <w:szCs w:val="22"/>
            <w:rPrChange w:id="2055" w:author="juan rivillas" w:date="2022-08-16T13:40:00Z">
              <w:rPr>
                <w:noProof/>
                <w:sz w:val="21"/>
                <w:szCs w:val="28"/>
              </w:rPr>
            </w:rPrChange>
          </w:rPr>
          <w:t xml:space="preserve">” of the </w:t>
        </w:r>
      </w:ins>
      <w:ins w:id="2056" w:author="juan rivillas" w:date="2022-08-14T18:52:00Z">
        <w:r w:rsidRPr="00D512B2">
          <w:rPr>
            <w:noProof/>
            <w:sz w:val="22"/>
            <w:szCs w:val="22"/>
            <w:rPrChange w:id="2057" w:author="juan rivillas" w:date="2022-08-16T13:40:00Z">
              <w:rPr>
                <w:noProof/>
              </w:rPr>
            </w:rPrChange>
          </w:rPr>
          <w:t>Progression Analysis with R.</w:t>
        </w:r>
      </w:ins>
    </w:p>
    <w:p w14:paraId="117419C7" w14:textId="67E8A864" w:rsidR="00474C9C" w:rsidRPr="00D512B2" w:rsidRDefault="00D31D4B" w:rsidP="00C644BA">
      <w:pPr>
        <w:widowControl w:val="0"/>
        <w:autoSpaceDE w:val="0"/>
        <w:autoSpaceDN w:val="0"/>
        <w:adjustRightInd w:val="0"/>
        <w:jc w:val="both"/>
        <w:rPr>
          <w:ins w:id="2058" w:author="juan rivillas" w:date="2022-08-14T18:55:00Z"/>
          <w:sz w:val="22"/>
          <w:szCs w:val="22"/>
          <w:rPrChange w:id="2059" w:author="juan rivillas" w:date="2022-08-16T13:40:00Z">
            <w:rPr>
              <w:ins w:id="2060" w:author="juan rivillas" w:date="2022-08-14T18:55:00Z"/>
              <w:sz w:val="22"/>
              <w:szCs w:val="22"/>
            </w:rPr>
          </w:rPrChange>
        </w:rPr>
      </w:pPr>
      <w:ins w:id="2061" w:author="juan rivillas" w:date="2022-08-14T18:55:00Z">
        <w:r w:rsidRPr="00D512B2">
          <w:rPr>
            <w:noProof/>
            <w:sz w:val="22"/>
            <w:szCs w:val="22"/>
            <w:rPrChange w:id="2062" w:author="juan rivillas" w:date="2022-08-16T13:40:00Z">
              <w:rPr>
                <w:noProof/>
                <w:sz w:val="21"/>
                <w:szCs w:val="28"/>
              </w:rPr>
            </w:rPrChange>
          </w:rPr>
          <w:t>Chapter 3 “Simple Linear Regression”</w:t>
        </w:r>
        <w:r w:rsidR="00C644BA" w:rsidRPr="00D512B2">
          <w:rPr>
            <w:noProof/>
            <w:sz w:val="22"/>
            <w:szCs w:val="22"/>
            <w:rPrChange w:id="2063" w:author="juan rivillas" w:date="2022-08-16T13:40:00Z">
              <w:rPr>
                <w:noProof/>
                <w:sz w:val="21"/>
                <w:szCs w:val="28"/>
              </w:rPr>
            </w:rPrChange>
          </w:rPr>
          <w:t xml:space="preserve"> of the </w:t>
        </w:r>
      </w:ins>
      <w:ins w:id="2064" w:author="juan rivillas" w:date="2022-08-14T18:52:00Z">
        <w:r w:rsidRPr="00D512B2">
          <w:rPr>
            <w:noProof/>
            <w:sz w:val="22"/>
            <w:szCs w:val="22"/>
            <w:rPrChange w:id="2065" w:author="juan rivillas" w:date="2022-08-16T13:40:00Z">
              <w:rPr>
                <w:noProof/>
              </w:rPr>
            </w:rPrChange>
          </w:rPr>
          <w:t xml:space="preserve"> </w:t>
        </w:r>
        <w:r w:rsidRPr="00D512B2">
          <w:rPr>
            <w:sz w:val="22"/>
            <w:szCs w:val="22"/>
            <w:rPrChange w:id="2066" w:author="juan rivillas" w:date="2022-08-16T13:40:00Z">
              <w:rPr>
                <w:sz w:val="22"/>
                <w:szCs w:val="22"/>
              </w:rPr>
            </w:rPrChange>
          </w:rPr>
          <w:t xml:space="preserve">Linear Regression Using R. </w:t>
        </w:r>
      </w:ins>
    </w:p>
    <w:p w14:paraId="6390E44F" w14:textId="131F6DE1" w:rsidR="00C644BA" w:rsidRDefault="00C644BA" w:rsidP="00C644BA">
      <w:pPr>
        <w:widowControl w:val="0"/>
        <w:autoSpaceDE w:val="0"/>
        <w:autoSpaceDN w:val="0"/>
        <w:adjustRightInd w:val="0"/>
        <w:jc w:val="both"/>
        <w:rPr>
          <w:ins w:id="2067" w:author="juan rivillas" w:date="2022-08-16T13:41:00Z"/>
          <w:sz w:val="22"/>
          <w:szCs w:val="22"/>
        </w:rPr>
      </w:pPr>
    </w:p>
    <w:p w14:paraId="6CE4B684" w14:textId="77777777" w:rsidR="00D512B2" w:rsidRPr="00134189" w:rsidRDefault="00D512B2" w:rsidP="00D512B2">
      <w:pPr>
        <w:rPr>
          <w:ins w:id="2068" w:author="juan rivillas" w:date="2022-08-16T13:41:00Z"/>
          <w:b/>
          <w:color w:val="000000" w:themeColor="text1"/>
          <w:sz w:val="21"/>
          <w:szCs w:val="21"/>
        </w:rPr>
      </w:pPr>
      <w:ins w:id="2069" w:author="juan rivillas" w:date="2022-08-16T13:41:00Z">
        <w:r w:rsidRPr="00134189">
          <w:rPr>
            <w:b/>
            <w:color w:val="000000" w:themeColor="text1"/>
            <w:sz w:val="21"/>
            <w:szCs w:val="21"/>
          </w:rPr>
          <w:t>Packages in R</w:t>
        </w:r>
      </w:ins>
    </w:p>
    <w:p w14:paraId="1D3AD2E7" w14:textId="5870716A" w:rsidR="00D512B2" w:rsidRPr="00134189" w:rsidRDefault="00D512B2" w:rsidP="00D512B2">
      <w:pPr>
        <w:rPr>
          <w:ins w:id="2070" w:author="juan rivillas" w:date="2022-08-16T13:41:00Z"/>
          <w:color w:val="000000" w:themeColor="text1"/>
          <w:sz w:val="21"/>
          <w:szCs w:val="21"/>
        </w:rPr>
      </w:pPr>
      <w:ins w:id="2071" w:author="juan rivillas" w:date="2022-08-16T13:41:00Z">
        <w:r w:rsidRPr="00134189">
          <w:rPr>
            <w:color w:val="000000" w:themeColor="text1"/>
            <w:sz w:val="21"/>
            <w:szCs w:val="21"/>
          </w:rPr>
          <w:t>Libraries (</w:t>
        </w:r>
      </w:ins>
      <w:proofErr w:type="spellStart"/>
      <w:ins w:id="2072" w:author="juan rivillas" w:date="2022-08-16T13:46:00Z">
        <w:r w:rsidR="006E662A">
          <w:rPr>
            <w:color w:val="000000" w:themeColor="text1"/>
            <w:sz w:val="21"/>
            <w:szCs w:val="21"/>
          </w:rPr>
          <w:t>readxl</w:t>
        </w:r>
        <w:proofErr w:type="spellEnd"/>
        <w:r w:rsidR="006E662A">
          <w:rPr>
            <w:color w:val="000000" w:themeColor="text1"/>
            <w:sz w:val="21"/>
            <w:szCs w:val="21"/>
          </w:rPr>
          <w:t xml:space="preserve">, </w:t>
        </w:r>
      </w:ins>
      <w:proofErr w:type="spellStart"/>
      <w:ins w:id="2073" w:author="juan rivillas" w:date="2022-08-16T13:42:00Z">
        <w:r w:rsidR="006E662A" w:rsidRPr="006E662A">
          <w:rPr>
            <w:color w:val="000000" w:themeColor="text1"/>
            <w:sz w:val="21"/>
            <w:szCs w:val="21"/>
          </w:rPr>
          <w:t>sjPlot</w:t>
        </w:r>
        <w:proofErr w:type="spellEnd"/>
        <w:r w:rsidR="006E662A">
          <w:rPr>
            <w:color w:val="000000" w:themeColor="text1"/>
            <w:sz w:val="21"/>
            <w:szCs w:val="21"/>
          </w:rPr>
          <w:t xml:space="preserve">, </w:t>
        </w:r>
      </w:ins>
      <w:proofErr w:type="spellStart"/>
      <w:ins w:id="2074" w:author="juan rivillas" w:date="2022-08-16T13:49:00Z">
        <w:r w:rsidR="008240D0" w:rsidRPr="00134189">
          <w:rPr>
            <w:color w:val="000000" w:themeColor="text1"/>
            <w:sz w:val="22"/>
            <w:szCs w:val="22"/>
          </w:rPr>
          <w:t>dplyr</w:t>
        </w:r>
        <w:proofErr w:type="spellEnd"/>
        <w:r w:rsidR="008240D0">
          <w:rPr>
            <w:color w:val="000000" w:themeColor="text1"/>
            <w:sz w:val="21"/>
            <w:szCs w:val="21"/>
          </w:rPr>
          <w:t xml:space="preserve">, </w:t>
        </w:r>
      </w:ins>
      <w:ins w:id="2075" w:author="juan rivillas" w:date="2022-08-16T13:41:00Z">
        <w:r w:rsidRPr="00134189">
          <w:rPr>
            <w:color w:val="000000" w:themeColor="text1"/>
            <w:sz w:val="21"/>
            <w:szCs w:val="21"/>
          </w:rPr>
          <w:t xml:space="preserve">ggplot2, table1, </w:t>
        </w:r>
        <w:proofErr w:type="spellStart"/>
        <w:r w:rsidRPr="00134189">
          <w:rPr>
            <w:sz w:val="21"/>
            <w:szCs w:val="21"/>
          </w:rPr>
          <w:t>ggstatsplot</w:t>
        </w:r>
        <w:proofErr w:type="spellEnd"/>
        <w:r w:rsidRPr="00134189">
          <w:rPr>
            <w:sz w:val="21"/>
            <w:szCs w:val="21"/>
          </w:rPr>
          <w:t>)</w:t>
        </w:r>
        <w:r>
          <w:rPr>
            <w:sz w:val="21"/>
            <w:szCs w:val="21"/>
          </w:rPr>
          <w:t>.</w:t>
        </w:r>
      </w:ins>
    </w:p>
    <w:p w14:paraId="37C71E5D" w14:textId="77777777" w:rsidR="00D512B2" w:rsidRPr="00D512B2" w:rsidRDefault="00D512B2" w:rsidP="00C644BA">
      <w:pPr>
        <w:widowControl w:val="0"/>
        <w:autoSpaceDE w:val="0"/>
        <w:autoSpaceDN w:val="0"/>
        <w:adjustRightInd w:val="0"/>
        <w:jc w:val="both"/>
        <w:rPr>
          <w:ins w:id="2076" w:author="juan rivillas" w:date="2022-08-14T18:43:00Z"/>
          <w:sz w:val="22"/>
          <w:szCs w:val="22"/>
          <w:rPrChange w:id="2077" w:author="juan rivillas" w:date="2022-08-16T13:40:00Z">
            <w:rPr>
              <w:ins w:id="2078" w:author="juan rivillas" w:date="2022-08-14T18:43:00Z"/>
            </w:rPr>
          </w:rPrChange>
        </w:rPr>
        <w:pPrChange w:id="2079" w:author="juan rivillas" w:date="2022-08-14T18:55:00Z">
          <w:pPr>
            <w:pStyle w:val="Heading1"/>
          </w:pPr>
        </w:pPrChange>
      </w:pPr>
    </w:p>
    <w:p w14:paraId="3AB2D28C" w14:textId="77777777" w:rsidR="00086517" w:rsidRPr="00D512B2" w:rsidRDefault="00474C9C" w:rsidP="00474C9C">
      <w:pPr>
        <w:rPr>
          <w:ins w:id="2080" w:author="juan rivillas" w:date="2022-08-14T18:47:00Z"/>
          <w:b/>
          <w:sz w:val="22"/>
          <w:szCs w:val="22"/>
          <w:rPrChange w:id="2081" w:author="juan rivillas" w:date="2022-08-16T13:40:00Z">
            <w:rPr>
              <w:ins w:id="2082" w:author="juan rivillas" w:date="2022-08-14T18:47:00Z"/>
              <w:b/>
            </w:rPr>
          </w:rPrChange>
        </w:rPr>
      </w:pPr>
      <w:ins w:id="2083" w:author="juan rivillas" w:date="2022-08-14T18:43:00Z">
        <w:r w:rsidRPr="00D512B2">
          <w:rPr>
            <w:b/>
            <w:sz w:val="22"/>
            <w:szCs w:val="22"/>
            <w:rPrChange w:id="2084" w:author="juan rivillas" w:date="2022-08-16T13:40:00Z">
              <w:rPr>
                <w:b/>
              </w:rPr>
            </w:rPrChange>
          </w:rPr>
          <w:t>Lab</w:t>
        </w:r>
      </w:ins>
    </w:p>
    <w:p w14:paraId="39C8E7B7" w14:textId="468AB10F" w:rsidR="005E3921" w:rsidRPr="00D512B2" w:rsidRDefault="005E3921" w:rsidP="005E3921">
      <w:pPr>
        <w:rPr>
          <w:ins w:id="2085" w:author="juan rivillas" w:date="2022-08-16T12:00:00Z"/>
          <w:color w:val="000000" w:themeColor="text1"/>
          <w:sz w:val="22"/>
          <w:szCs w:val="22"/>
          <w:rPrChange w:id="2086" w:author="juan rivillas" w:date="2022-08-16T13:40:00Z">
            <w:rPr>
              <w:ins w:id="2087" w:author="juan rivillas" w:date="2022-08-16T12:00:00Z"/>
              <w:color w:val="000000" w:themeColor="text1"/>
              <w:sz w:val="20"/>
              <w:szCs w:val="20"/>
            </w:rPr>
          </w:rPrChange>
        </w:rPr>
      </w:pPr>
      <w:ins w:id="2088" w:author="juan rivillas" w:date="2022-08-16T12:00:00Z">
        <w:r w:rsidRPr="00D512B2">
          <w:rPr>
            <w:color w:val="000000" w:themeColor="text1"/>
            <w:sz w:val="22"/>
            <w:szCs w:val="22"/>
            <w:rPrChange w:id="2089" w:author="juan rivillas" w:date="2022-08-16T13:40:00Z">
              <w:rPr>
                <w:color w:val="000000" w:themeColor="text1"/>
                <w:sz w:val="20"/>
                <w:szCs w:val="20"/>
              </w:rPr>
            </w:rPrChange>
          </w:rPr>
          <w:t>Group A 3</w:t>
        </w:r>
      </w:ins>
      <w:ins w:id="2090" w:author="juan rivillas" w:date="2022-08-16T12:03:00Z">
        <w:r w:rsidR="00895019" w:rsidRPr="00D512B2">
          <w:rPr>
            <w:color w:val="000000" w:themeColor="text1"/>
            <w:sz w:val="22"/>
            <w:szCs w:val="22"/>
            <w:rPrChange w:id="2091" w:author="juan rivillas" w:date="2022-08-16T13:40:00Z">
              <w:rPr>
                <w:color w:val="000000" w:themeColor="text1"/>
                <w:sz w:val="20"/>
                <w:szCs w:val="20"/>
              </w:rPr>
            </w:rPrChange>
          </w:rPr>
          <w:t>0</w:t>
        </w:r>
      </w:ins>
      <w:ins w:id="2092" w:author="juan rivillas" w:date="2022-08-16T12:00:00Z">
        <w:r w:rsidRPr="00D512B2">
          <w:rPr>
            <w:color w:val="000000" w:themeColor="text1"/>
            <w:sz w:val="22"/>
            <w:szCs w:val="22"/>
            <w:rPrChange w:id="2093" w:author="juan rivillas" w:date="2022-08-16T13:40:00Z">
              <w:rPr>
                <w:color w:val="000000" w:themeColor="text1"/>
                <w:sz w:val="20"/>
                <w:szCs w:val="20"/>
              </w:rPr>
            </w:rPrChange>
          </w:rPr>
          <w:t xml:space="preserve"> September 2022 8:45- 10:30</w:t>
        </w:r>
      </w:ins>
    </w:p>
    <w:p w14:paraId="6B6E3A15" w14:textId="6029D1B7" w:rsidR="005E3921" w:rsidRPr="00D512B2" w:rsidRDefault="005E3921" w:rsidP="005E3921">
      <w:pPr>
        <w:rPr>
          <w:ins w:id="2094" w:author="juan rivillas" w:date="2022-08-16T12:00:00Z"/>
          <w:color w:val="000000" w:themeColor="text1"/>
          <w:sz w:val="22"/>
          <w:szCs w:val="22"/>
          <w:rPrChange w:id="2095" w:author="juan rivillas" w:date="2022-08-16T13:40:00Z">
            <w:rPr>
              <w:ins w:id="2096" w:author="juan rivillas" w:date="2022-08-16T12:00:00Z"/>
              <w:color w:val="000000" w:themeColor="text1"/>
              <w:sz w:val="20"/>
              <w:szCs w:val="20"/>
            </w:rPr>
          </w:rPrChange>
        </w:rPr>
      </w:pPr>
      <w:ins w:id="2097" w:author="juan rivillas" w:date="2022-08-16T12:00:00Z">
        <w:r w:rsidRPr="00D512B2">
          <w:rPr>
            <w:color w:val="000000" w:themeColor="text1"/>
            <w:sz w:val="22"/>
            <w:szCs w:val="22"/>
            <w:rPrChange w:id="2098" w:author="juan rivillas" w:date="2022-08-16T13:40:00Z">
              <w:rPr>
                <w:color w:val="000000" w:themeColor="text1"/>
                <w:sz w:val="20"/>
                <w:szCs w:val="20"/>
              </w:rPr>
            </w:rPrChange>
          </w:rPr>
          <w:t xml:space="preserve">Group B </w:t>
        </w:r>
      </w:ins>
      <w:ins w:id="2099" w:author="juan rivillas" w:date="2022-08-16T12:03:00Z">
        <w:r w:rsidR="00895019" w:rsidRPr="00D512B2">
          <w:rPr>
            <w:color w:val="000000" w:themeColor="text1"/>
            <w:sz w:val="22"/>
            <w:szCs w:val="22"/>
            <w:rPrChange w:id="2100" w:author="juan rivillas" w:date="2022-08-16T13:40:00Z">
              <w:rPr>
                <w:color w:val="000000" w:themeColor="text1"/>
                <w:sz w:val="20"/>
                <w:szCs w:val="20"/>
              </w:rPr>
            </w:rPrChange>
          </w:rPr>
          <w:t>30</w:t>
        </w:r>
      </w:ins>
      <w:ins w:id="2101" w:author="juan rivillas" w:date="2022-08-16T12:00:00Z">
        <w:r w:rsidRPr="00D512B2">
          <w:rPr>
            <w:color w:val="000000" w:themeColor="text1"/>
            <w:sz w:val="22"/>
            <w:szCs w:val="22"/>
            <w:rPrChange w:id="2102" w:author="juan rivillas" w:date="2022-08-16T13:40:00Z">
              <w:rPr>
                <w:color w:val="000000" w:themeColor="text1"/>
                <w:sz w:val="20"/>
                <w:szCs w:val="20"/>
              </w:rPr>
            </w:rPrChange>
          </w:rPr>
          <w:t xml:space="preserve"> September 2022 10:45- 12:30</w:t>
        </w:r>
      </w:ins>
    </w:p>
    <w:p w14:paraId="7EB73954" w14:textId="23FD842E" w:rsidR="005E3921" w:rsidRPr="00D512B2" w:rsidRDefault="005E3921" w:rsidP="005E3921">
      <w:pPr>
        <w:rPr>
          <w:ins w:id="2103" w:author="juan rivillas" w:date="2022-08-16T12:00:00Z"/>
          <w:color w:val="000000" w:themeColor="text1"/>
          <w:sz w:val="22"/>
          <w:szCs w:val="22"/>
          <w:rPrChange w:id="2104" w:author="juan rivillas" w:date="2022-08-16T13:40:00Z">
            <w:rPr>
              <w:ins w:id="2105" w:author="juan rivillas" w:date="2022-08-16T12:00:00Z"/>
              <w:color w:val="000000" w:themeColor="text1"/>
              <w:sz w:val="20"/>
              <w:szCs w:val="20"/>
            </w:rPr>
          </w:rPrChange>
        </w:rPr>
      </w:pPr>
      <w:ins w:id="2106" w:author="juan rivillas" w:date="2022-08-16T12:00:00Z">
        <w:r w:rsidRPr="00D512B2">
          <w:rPr>
            <w:color w:val="000000" w:themeColor="text1"/>
            <w:sz w:val="22"/>
            <w:szCs w:val="22"/>
            <w:rPrChange w:id="2107" w:author="juan rivillas" w:date="2022-08-16T13:40:00Z">
              <w:rPr>
                <w:color w:val="000000" w:themeColor="text1"/>
                <w:sz w:val="20"/>
                <w:szCs w:val="20"/>
              </w:rPr>
            </w:rPrChange>
          </w:rPr>
          <w:t>Group C 2</w:t>
        </w:r>
      </w:ins>
      <w:ins w:id="2108" w:author="juan rivillas" w:date="2022-08-16T12:03:00Z">
        <w:r w:rsidR="00895019" w:rsidRPr="00D512B2">
          <w:rPr>
            <w:color w:val="000000" w:themeColor="text1"/>
            <w:sz w:val="22"/>
            <w:szCs w:val="22"/>
            <w:rPrChange w:id="2109" w:author="juan rivillas" w:date="2022-08-16T13:40:00Z">
              <w:rPr>
                <w:color w:val="000000" w:themeColor="text1"/>
                <w:sz w:val="20"/>
                <w:szCs w:val="20"/>
              </w:rPr>
            </w:rPrChange>
          </w:rPr>
          <w:t>8</w:t>
        </w:r>
      </w:ins>
      <w:ins w:id="2110" w:author="juan rivillas" w:date="2022-08-16T12:00:00Z">
        <w:r w:rsidRPr="00D512B2">
          <w:rPr>
            <w:color w:val="000000" w:themeColor="text1"/>
            <w:sz w:val="22"/>
            <w:szCs w:val="22"/>
            <w:rPrChange w:id="2111" w:author="juan rivillas" w:date="2022-08-16T13:40:00Z">
              <w:rPr>
                <w:color w:val="000000" w:themeColor="text1"/>
                <w:sz w:val="20"/>
                <w:szCs w:val="20"/>
              </w:rPr>
            </w:rPrChange>
          </w:rPr>
          <w:t xml:space="preserve"> September 2022 8:45- 10:30</w:t>
        </w:r>
      </w:ins>
    </w:p>
    <w:p w14:paraId="220C4974" w14:textId="77777777" w:rsidR="00474C9C" w:rsidRPr="00D512B2" w:rsidRDefault="00474C9C" w:rsidP="00474C9C">
      <w:pPr>
        <w:rPr>
          <w:ins w:id="2112" w:author="juan rivillas" w:date="2022-08-14T18:43:00Z"/>
          <w:sz w:val="22"/>
          <w:szCs w:val="22"/>
          <w:rPrChange w:id="2113" w:author="juan rivillas" w:date="2022-08-16T13:40:00Z">
            <w:rPr>
              <w:ins w:id="2114" w:author="juan rivillas" w:date="2022-08-14T18:43:00Z"/>
            </w:rPr>
          </w:rPrChange>
        </w:rPr>
      </w:pPr>
    </w:p>
    <w:p w14:paraId="4C6ABA89" w14:textId="5860CF5E" w:rsidR="00474C9C" w:rsidRPr="00D512B2" w:rsidRDefault="00474C9C" w:rsidP="00474C9C">
      <w:pPr>
        <w:jc w:val="both"/>
        <w:rPr>
          <w:ins w:id="2115" w:author="juan rivillas" w:date="2022-08-14T18:43:00Z"/>
          <w:sz w:val="22"/>
          <w:szCs w:val="22"/>
          <w:rPrChange w:id="2116" w:author="juan rivillas" w:date="2022-08-16T13:40:00Z">
            <w:rPr>
              <w:ins w:id="2117" w:author="juan rivillas" w:date="2022-08-14T18:43:00Z"/>
            </w:rPr>
          </w:rPrChange>
        </w:rPr>
      </w:pPr>
      <w:ins w:id="2118" w:author="juan rivillas" w:date="2022-08-14T18:43:00Z">
        <w:r w:rsidRPr="00D512B2">
          <w:rPr>
            <w:sz w:val="22"/>
            <w:szCs w:val="22"/>
            <w:rPrChange w:id="2119" w:author="juan rivillas" w:date="2022-08-16T13:40:00Z">
              <w:rPr/>
            </w:rPrChange>
          </w:rPr>
          <w:t xml:space="preserve">The lab continues where the lecture stops, and students </w:t>
        </w:r>
      </w:ins>
      <w:ins w:id="2120" w:author="juan rivillas" w:date="2022-08-16T12:07:00Z">
        <w:r w:rsidR="00B43ABB" w:rsidRPr="00D512B2">
          <w:rPr>
            <w:sz w:val="22"/>
            <w:szCs w:val="22"/>
            <w:rPrChange w:id="2121" w:author="juan rivillas" w:date="2022-08-16T13:40:00Z">
              <w:rPr/>
            </w:rPrChange>
          </w:rPr>
          <w:t xml:space="preserve">practice </w:t>
        </w:r>
      </w:ins>
      <w:ins w:id="2122" w:author="juan rivillas" w:date="2022-08-16T12:00:00Z">
        <w:r w:rsidR="005E3921" w:rsidRPr="00D512B2">
          <w:rPr>
            <w:rFonts w:eastAsia="Georgia"/>
            <w:sz w:val="22"/>
            <w:szCs w:val="22"/>
            <w:rPrChange w:id="2123" w:author="juan rivillas" w:date="2022-08-16T13:40:00Z">
              <w:rPr>
                <w:rFonts w:ascii="Georgia" w:eastAsia="Georgia" w:hAnsi="Georgia" w:cs="Georgia"/>
              </w:rPr>
            </w:rPrChange>
          </w:rPr>
          <w:t>Linear Regression</w:t>
        </w:r>
        <w:r w:rsidR="005E3921" w:rsidRPr="00D512B2">
          <w:rPr>
            <w:sz w:val="22"/>
            <w:szCs w:val="22"/>
            <w:rPrChange w:id="2124" w:author="juan rivillas" w:date="2022-08-16T13:40:00Z">
              <w:rPr/>
            </w:rPrChange>
          </w:rPr>
          <w:t xml:space="preserve"> modelling </w:t>
        </w:r>
      </w:ins>
      <w:ins w:id="2125" w:author="juan rivillas" w:date="2022-08-14T18:55:00Z">
        <w:r w:rsidR="00C644BA" w:rsidRPr="00D512B2">
          <w:rPr>
            <w:sz w:val="22"/>
            <w:szCs w:val="22"/>
            <w:rPrChange w:id="2126" w:author="juan rivillas" w:date="2022-08-16T13:40:00Z">
              <w:rPr/>
            </w:rPrChange>
          </w:rPr>
          <w:t>using R.</w:t>
        </w:r>
      </w:ins>
    </w:p>
    <w:p w14:paraId="3582F9FA" w14:textId="77777777" w:rsidR="00474C9C" w:rsidRPr="00D512B2" w:rsidRDefault="00474C9C" w:rsidP="00474C9C">
      <w:pPr>
        <w:rPr>
          <w:ins w:id="2127" w:author="juan rivillas" w:date="2022-08-14T18:43:00Z"/>
          <w:sz w:val="22"/>
          <w:szCs w:val="22"/>
          <w:rPrChange w:id="2128" w:author="juan rivillas" w:date="2022-08-16T13:40:00Z">
            <w:rPr>
              <w:ins w:id="2129" w:author="juan rivillas" w:date="2022-08-14T18:43:00Z"/>
            </w:rPr>
          </w:rPrChange>
        </w:rPr>
      </w:pPr>
    </w:p>
    <w:p w14:paraId="7CBCCE59" w14:textId="7E1A748F" w:rsidR="00474C9C" w:rsidRPr="00D512B2" w:rsidRDefault="00474C9C" w:rsidP="00474C9C">
      <w:pPr>
        <w:rPr>
          <w:ins w:id="2130" w:author="juan rivillas" w:date="2022-08-14T18:43:00Z"/>
          <w:b/>
          <w:bCs/>
          <w:sz w:val="22"/>
          <w:szCs w:val="22"/>
          <w:rPrChange w:id="2131" w:author="juan rivillas" w:date="2022-08-16T13:40:00Z">
            <w:rPr>
              <w:ins w:id="2132" w:author="juan rivillas" w:date="2022-08-14T18:43:00Z"/>
              <w:b/>
              <w:bCs/>
            </w:rPr>
          </w:rPrChange>
        </w:rPr>
      </w:pPr>
      <w:ins w:id="2133" w:author="juan rivillas" w:date="2022-08-14T18:43:00Z">
        <w:r w:rsidRPr="00D512B2">
          <w:rPr>
            <w:b/>
            <w:bCs/>
            <w:sz w:val="22"/>
            <w:szCs w:val="22"/>
            <w:rPrChange w:id="2134" w:author="juan rivillas" w:date="2022-08-16T13:40:00Z">
              <w:rPr>
                <w:b/>
                <w:bCs/>
              </w:rPr>
            </w:rPrChange>
          </w:rPr>
          <w:t xml:space="preserve">Assignment </w:t>
        </w:r>
      </w:ins>
      <w:ins w:id="2135" w:author="juan rivillas" w:date="2022-08-16T14:22:00Z">
        <w:r w:rsidR="00D97810">
          <w:rPr>
            <w:b/>
            <w:bCs/>
            <w:sz w:val="22"/>
            <w:szCs w:val="22"/>
          </w:rPr>
          <w:t>2</w:t>
        </w:r>
      </w:ins>
    </w:p>
    <w:p w14:paraId="72452710" w14:textId="294074B1" w:rsidR="00474C9C" w:rsidRPr="00D512B2" w:rsidRDefault="00474C9C" w:rsidP="00474C9C">
      <w:pPr>
        <w:rPr>
          <w:ins w:id="2136" w:author="juan rivillas" w:date="2022-08-14T18:43:00Z"/>
          <w:rFonts w:eastAsia="Source Sans Pro"/>
          <w:sz w:val="22"/>
          <w:szCs w:val="22"/>
          <w:rPrChange w:id="2137" w:author="juan rivillas" w:date="2022-08-16T13:40:00Z">
            <w:rPr>
              <w:ins w:id="2138" w:author="juan rivillas" w:date="2022-08-14T18:43:00Z"/>
              <w:rFonts w:asciiTheme="minorHAnsi" w:eastAsia="Source Sans Pro" w:hAnsiTheme="minorHAnsi" w:cstheme="minorHAnsi"/>
              <w:sz w:val="18"/>
              <w:szCs w:val="18"/>
            </w:rPr>
          </w:rPrChange>
        </w:rPr>
      </w:pPr>
      <w:ins w:id="2139" w:author="juan rivillas" w:date="2022-08-14T18:43:00Z">
        <w:r w:rsidRPr="00D512B2">
          <w:rPr>
            <w:sz w:val="22"/>
            <w:szCs w:val="22"/>
            <w:rPrChange w:id="2140" w:author="juan rivillas" w:date="2022-08-16T13:40:00Z">
              <w:rPr/>
            </w:rPrChange>
          </w:rPr>
          <w:t xml:space="preserve">Assignment </w:t>
        </w:r>
      </w:ins>
      <w:ins w:id="2141" w:author="juan rivillas" w:date="2022-08-16T14:22:00Z">
        <w:r w:rsidR="00D97810">
          <w:rPr>
            <w:sz w:val="22"/>
            <w:szCs w:val="22"/>
          </w:rPr>
          <w:t>2</w:t>
        </w:r>
      </w:ins>
      <w:ins w:id="2142" w:author="juan rivillas" w:date="2022-08-14T18:43:00Z">
        <w:r w:rsidRPr="00D512B2">
          <w:rPr>
            <w:sz w:val="22"/>
            <w:szCs w:val="22"/>
            <w:rPrChange w:id="2143" w:author="juan rivillas" w:date="2022-08-16T13:40:00Z">
              <w:rPr/>
            </w:rPrChange>
          </w:rPr>
          <w:t xml:space="preserve"> is handed out in this week. The deadline for the assignment is Week 5 of the course, at 12pm on the day of your Group’s lecture.</w:t>
        </w:r>
      </w:ins>
    </w:p>
    <w:p w14:paraId="61F87F08" w14:textId="77777777" w:rsidR="00474C9C" w:rsidRPr="00D512B2" w:rsidRDefault="00474C9C" w:rsidP="00474C9C">
      <w:pPr>
        <w:rPr>
          <w:ins w:id="2144" w:author="juan rivillas" w:date="2022-08-14T18:43:00Z"/>
          <w:rFonts w:eastAsia="Source Sans Pro"/>
          <w:sz w:val="22"/>
          <w:szCs w:val="22"/>
          <w:rPrChange w:id="2145" w:author="juan rivillas" w:date="2022-08-16T13:40:00Z">
            <w:rPr>
              <w:ins w:id="2146" w:author="juan rivillas" w:date="2022-08-14T18:43:00Z"/>
              <w:rFonts w:asciiTheme="minorHAnsi" w:eastAsia="Source Sans Pro" w:hAnsiTheme="minorHAnsi" w:cstheme="minorHAnsi"/>
              <w:sz w:val="18"/>
              <w:szCs w:val="18"/>
            </w:rPr>
          </w:rPrChange>
        </w:rPr>
      </w:pPr>
    </w:p>
    <w:p w14:paraId="6C08CCA4" w14:textId="77777777" w:rsidR="00C644BA" w:rsidRPr="00D512B2" w:rsidRDefault="00C644BA" w:rsidP="00C644BA">
      <w:pPr>
        <w:snapToGrid w:val="0"/>
        <w:rPr>
          <w:ins w:id="2147" w:author="juan rivillas" w:date="2022-08-14T18:56:00Z"/>
          <w:b/>
          <w:bCs/>
          <w:sz w:val="22"/>
          <w:szCs w:val="22"/>
          <w:rPrChange w:id="2148" w:author="juan rivillas" w:date="2022-08-16T13:40:00Z">
            <w:rPr>
              <w:ins w:id="2149" w:author="juan rivillas" w:date="2022-08-14T18:56:00Z"/>
              <w:b/>
              <w:bCs/>
              <w:sz w:val="20"/>
              <w:szCs w:val="20"/>
            </w:rPr>
          </w:rPrChange>
        </w:rPr>
      </w:pPr>
      <w:ins w:id="2150" w:author="juan rivillas" w:date="2022-08-14T18:56:00Z">
        <w:r w:rsidRPr="00D512B2">
          <w:rPr>
            <w:b/>
            <w:bCs/>
            <w:sz w:val="22"/>
            <w:szCs w:val="22"/>
            <w:rPrChange w:id="2151" w:author="juan rivillas" w:date="2022-08-16T13:40:00Z">
              <w:rPr>
                <w:b/>
                <w:bCs/>
                <w:sz w:val="20"/>
                <w:szCs w:val="20"/>
              </w:rPr>
            </w:rPrChange>
          </w:rPr>
          <w:t>Scripts and slides available in GitHub:</w:t>
        </w:r>
      </w:ins>
    </w:p>
    <w:p w14:paraId="289FAD29" w14:textId="2EBEC7C2" w:rsidR="00C644BA" w:rsidRPr="00D512B2" w:rsidRDefault="00C644BA" w:rsidP="00C644BA">
      <w:pPr>
        <w:snapToGrid w:val="0"/>
        <w:rPr>
          <w:ins w:id="2152" w:author="juan rivillas" w:date="2022-08-14T18:56:00Z"/>
          <w:sz w:val="22"/>
          <w:szCs w:val="22"/>
          <w:rPrChange w:id="2153" w:author="juan rivillas" w:date="2022-08-16T13:40:00Z">
            <w:rPr>
              <w:ins w:id="2154" w:author="juan rivillas" w:date="2022-08-14T18:56:00Z"/>
              <w:sz w:val="20"/>
              <w:szCs w:val="20"/>
            </w:rPr>
          </w:rPrChange>
        </w:rPr>
      </w:pPr>
      <w:ins w:id="2155" w:author="juan rivillas" w:date="2022-08-14T18:56:00Z">
        <w:r w:rsidRPr="00D512B2">
          <w:rPr>
            <w:sz w:val="22"/>
            <w:szCs w:val="22"/>
            <w:rPrChange w:id="2156" w:author="juan rivillas" w:date="2022-08-16T13:40:00Z">
              <w:rPr>
                <w:sz w:val="20"/>
                <w:szCs w:val="20"/>
              </w:rPr>
            </w:rPrChange>
          </w:rPr>
          <w:t>R Markdown “</w:t>
        </w:r>
        <w:r w:rsidR="00405FBC" w:rsidRPr="00D512B2">
          <w:rPr>
            <w:sz w:val="22"/>
            <w:szCs w:val="22"/>
            <w:rPrChange w:id="2157" w:author="juan rivillas" w:date="2022-08-16T13:40:00Z">
              <w:rPr>
                <w:sz w:val="20"/>
                <w:szCs w:val="20"/>
              </w:rPr>
            </w:rPrChange>
          </w:rPr>
          <w:t>Linear regression modelling</w:t>
        </w:r>
        <w:r w:rsidRPr="00D512B2">
          <w:rPr>
            <w:sz w:val="22"/>
            <w:szCs w:val="22"/>
            <w:rPrChange w:id="2158" w:author="juan rivillas" w:date="2022-08-16T13:40:00Z">
              <w:rPr>
                <w:sz w:val="20"/>
                <w:szCs w:val="20"/>
              </w:rPr>
            </w:rPrChange>
          </w:rPr>
          <w:t>” step by step.</w:t>
        </w:r>
      </w:ins>
    </w:p>
    <w:p w14:paraId="10C2C1DC" w14:textId="77777777" w:rsidR="00C644BA" w:rsidRPr="00D512B2" w:rsidRDefault="00C644BA" w:rsidP="00C644BA">
      <w:pPr>
        <w:snapToGrid w:val="0"/>
        <w:rPr>
          <w:ins w:id="2159" w:author="juan rivillas" w:date="2022-08-14T18:56:00Z"/>
          <w:sz w:val="22"/>
          <w:szCs w:val="22"/>
          <w:rPrChange w:id="2160" w:author="juan rivillas" w:date="2022-08-16T13:40:00Z">
            <w:rPr>
              <w:ins w:id="2161" w:author="juan rivillas" w:date="2022-08-14T18:56:00Z"/>
              <w:sz w:val="20"/>
              <w:szCs w:val="20"/>
            </w:rPr>
          </w:rPrChange>
        </w:rPr>
      </w:pPr>
      <w:ins w:id="2162" w:author="juan rivillas" w:date="2022-08-14T18:56:00Z">
        <w:r w:rsidRPr="00D512B2">
          <w:rPr>
            <w:sz w:val="22"/>
            <w:szCs w:val="22"/>
            <w:rPrChange w:id="2163" w:author="juan rivillas" w:date="2022-08-16T13:40:00Z">
              <w:rPr>
                <w:sz w:val="20"/>
                <w:szCs w:val="20"/>
              </w:rPr>
            </w:rPrChange>
          </w:rPr>
          <w:t>Slides covering with basic concepts and assumptions.</w:t>
        </w:r>
      </w:ins>
    </w:p>
    <w:p w14:paraId="1A93BEBC" w14:textId="77777777" w:rsidR="00C644BA" w:rsidRDefault="00C644BA" w:rsidP="00C644BA">
      <w:pPr>
        <w:pStyle w:val="Heading2"/>
        <w:rPr>
          <w:ins w:id="2164" w:author="juan rivillas" w:date="2022-08-14T18:56:00Z"/>
        </w:rPr>
      </w:pPr>
    </w:p>
    <w:p w14:paraId="75776BBF" w14:textId="016D83EA" w:rsidR="00474C9C" w:rsidRDefault="00474C9C" w:rsidP="00474C9C">
      <w:pPr>
        <w:rPr>
          <w:ins w:id="2165" w:author="juan rivillas" w:date="2022-08-14T18:43:00Z"/>
        </w:rPr>
      </w:pPr>
    </w:p>
    <w:p w14:paraId="7755119C" w14:textId="06612880" w:rsidR="00924F57" w:rsidRPr="008240D0" w:rsidRDefault="00924F57" w:rsidP="00924F57">
      <w:pPr>
        <w:pStyle w:val="Heading2"/>
        <w:rPr>
          <w:ins w:id="2166" w:author="juan rivillas" w:date="2022-08-14T18:56:00Z"/>
          <w:rFonts w:ascii="Times New Roman" w:hAnsi="Times New Roman" w:cs="Times New Roman"/>
          <w:sz w:val="22"/>
          <w:szCs w:val="22"/>
          <w:rPrChange w:id="2167" w:author="juan rivillas" w:date="2022-08-16T13:50:00Z">
            <w:rPr>
              <w:ins w:id="2168" w:author="juan rivillas" w:date="2022-08-14T18:56:00Z"/>
            </w:rPr>
          </w:rPrChange>
        </w:rPr>
      </w:pPr>
      <w:ins w:id="2169" w:author="juan rivillas" w:date="2022-08-14T18:56:00Z">
        <w:r w:rsidRPr="008240D0">
          <w:rPr>
            <w:rFonts w:ascii="Times New Roman" w:hAnsi="Times New Roman" w:cs="Times New Roman"/>
            <w:sz w:val="22"/>
            <w:szCs w:val="22"/>
            <w:rPrChange w:id="2170" w:author="juan rivillas" w:date="2022-08-16T13:50:00Z">
              <w:rPr/>
            </w:rPrChange>
          </w:rPr>
          <w:t xml:space="preserve">Week </w:t>
        </w:r>
      </w:ins>
      <w:ins w:id="2171" w:author="juan rivillas" w:date="2022-08-14T18:57:00Z">
        <w:r w:rsidRPr="008240D0">
          <w:rPr>
            <w:rFonts w:ascii="Times New Roman" w:hAnsi="Times New Roman" w:cs="Times New Roman"/>
            <w:sz w:val="22"/>
            <w:szCs w:val="22"/>
            <w:rPrChange w:id="2172" w:author="juan rivillas" w:date="2022-08-16T13:50:00Z">
              <w:rPr/>
            </w:rPrChange>
          </w:rPr>
          <w:t>5</w:t>
        </w:r>
      </w:ins>
      <w:ins w:id="2173" w:author="juan rivillas" w:date="2022-08-14T18:56:00Z">
        <w:r w:rsidRPr="008240D0">
          <w:rPr>
            <w:rFonts w:ascii="Times New Roman" w:hAnsi="Times New Roman" w:cs="Times New Roman"/>
            <w:sz w:val="22"/>
            <w:szCs w:val="22"/>
            <w:rPrChange w:id="2174" w:author="juan rivillas" w:date="2022-08-16T13:50:00Z">
              <w:rPr/>
            </w:rPrChange>
          </w:rPr>
          <w:t>. Generalised Linear Models</w:t>
        </w:r>
      </w:ins>
      <w:ins w:id="2175" w:author="juan rivillas" w:date="2022-08-14T18:57:00Z">
        <w:r w:rsidRPr="008240D0">
          <w:rPr>
            <w:rFonts w:ascii="Times New Roman" w:hAnsi="Times New Roman" w:cs="Times New Roman"/>
            <w:sz w:val="22"/>
            <w:szCs w:val="22"/>
            <w:rPrChange w:id="2176" w:author="juan rivillas" w:date="2022-08-16T13:50:00Z">
              <w:rPr/>
            </w:rPrChange>
          </w:rPr>
          <w:t xml:space="preserve"> (GLM).</w:t>
        </w:r>
      </w:ins>
    </w:p>
    <w:p w14:paraId="15917E4B" w14:textId="77777777" w:rsidR="00924F57" w:rsidRPr="008240D0" w:rsidRDefault="00924F57" w:rsidP="00924F57">
      <w:pPr>
        <w:rPr>
          <w:ins w:id="2177" w:author="juan rivillas" w:date="2022-08-14T18:56:00Z"/>
          <w:sz w:val="22"/>
          <w:szCs w:val="22"/>
          <w:rPrChange w:id="2178" w:author="juan rivillas" w:date="2022-08-16T13:50:00Z">
            <w:rPr>
              <w:ins w:id="2179" w:author="juan rivillas" w:date="2022-08-14T18:56:00Z"/>
            </w:rPr>
          </w:rPrChange>
        </w:rPr>
      </w:pPr>
    </w:p>
    <w:p w14:paraId="09A6B706" w14:textId="77777777" w:rsidR="00924F57" w:rsidRPr="008240D0" w:rsidRDefault="00924F57" w:rsidP="00924F57">
      <w:pPr>
        <w:rPr>
          <w:ins w:id="2180" w:author="juan rivillas" w:date="2022-08-14T18:56:00Z"/>
          <w:sz w:val="22"/>
          <w:szCs w:val="22"/>
          <w:rPrChange w:id="2181" w:author="juan rivillas" w:date="2022-08-16T13:50:00Z">
            <w:rPr>
              <w:ins w:id="2182" w:author="juan rivillas" w:date="2022-08-14T18:56:00Z"/>
            </w:rPr>
          </w:rPrChange>
        </w:rPr>
      </w:pPr>
      <w:ins w:id="2183" w:author="juan rivillas" w:date="2022-08-14T18:56:00Z">
        <w:r w:rsidRPr="008240D0">
          <w:rPr>
            <w:b/>
            <w:sz w:val="22"/>
            <w:szCs w:val="22"/>
            <w:rPrChange w:id="2184" w:author="juan rivillas" w:date="2022-08-16T13:50:00Z">
              <w:rPr>
                <w:b/>
              </w:rPr>
            </w:rPrChange>
          </w:rPr>
          <w:t>Objectives</w:t>
        </w:r>
      </w:ins>
    </w:p>
    <w:p w14:paraId="5BC8285C" w14:textId="77777777" w:rsidR="00924F57" w:rsidRPr="008240D0" w:rsidRDefault="00924F57" w:rsidP="00924F57">
      <w:pPr>
        <w:rPr>
          <w:ins w:id="2185" w:author="juan rivillas" w:date="2022-08-14T18:56:00Z"/>
          <w:sz w:val="22"/>
          <w:szCs w:val="22"/>
          <w:rPrChange w:id="2186" w:author="juan rivillas" w:date="2022-08-16T13:50:00Z">
            <w:rPr>
              <w:ins w:id="2187" w:author="juan rivillas" w:date="2022-08-14T18:56:00Z"/>
            </w:rPr>
          </w:rPrChange>
        </w:rPr>
      </w:pPr>
      <w:ins w:id="2188" w:author="juan rivillas" w:date="2022-08-14T18:56:00Z">
        <w:r w:rsidRPr="008240D0">
          <w:rPr>
            <w:sz w:val="22"/>
            <w:szCs w:val="22"/>
            <w:rPrChange w:id="2189" w:author="juan rivillas" w:date="2022-08-16T13:50:00Z">
              <w:rPr/>
            </w:rPrChange>
          </w:rPr>
          <w:t>Students will be able to:</w:t>
        </w:r>
      </w:ins>
    </w:p>
    <w:p w14:paraId="28C140B1" w14:textId="4F7A8914" w:rsidR="00924F57" w:rsidRPr="008240D0" w:rsidRDefault="00924F57" w:rsidP="007A51B3">
      <w:pPr>
        <w:numPr>
          <w:ilvl w:val="0"/>
          <w:numId w:val="32"/>
        </w:numPr>
        <w:rPr>
          <w:ins w:id="2190" w:author="juan rivillas" w:date="2022-08-14T18:56:00Z"/>
          <w:sz w:val="22"/>
          <w:szCs w:val="22"/>
          <w:rPrChange w:id="2191" w:author="juan rivillas" w:date="2022-08-16T13:50:00Z">
            <w:rPr>
              <w:ins w:id="2192" w:author="juan rivillas" w:date="2022-08-14T18:56:00Z"/>
            </w:rPr>
          </w:rPrChange>
        </w:rPr>
        <w:pPrChange w:id="2193" w:author="juan rivillas" w:date="2022-08-14T18:58:00Z">
          <w:pPr>
            <w:numPr>
              <w:numId w:val="4"/>
            </w:numPr>
            <w:ind w:left="720" w:hanging="360"/>
          </w:pPr>
        </w:pPrChange>
      </w:pPr>
      <w:ins w:id="2194" w:author="juan rivillas" w:date="2022-08-14T18:56:00Z">
        <w:r w:rsidRPr="008240D0">
          <w:rPr>
            <w:sz w:val="22"/>
            <w:szCs w:val="22"/>
            <w:rPrChange w:id="2195" w:author="juan rivillas" w:date="2022-08-16T13:50:00Z">
              <w:rPr/>
            </w:rPrChange>
          </w:rPr>
          <w:t xml:space="preserve">Interpret the weaknesses of </w:t>
        </w:r>
      </w:ins>
      <w:ins w:id="2196" w:author="juan rivillas" w:date="2022-08-14T18:57:00Z">
        <w:r w:rsidRPr="008240D0">
          <w:rPr>
            <w:sz w:val="22"/>
            <w:szCs w:val="22"/>
            <w:rPrChange w:id="2197" w:author="juan rivillas" w:date="2022-08-16T13:50:00Z">
              <w:rPr/>
            </w:rPrChange>
          </w:rPr>
          <w:t>GLM</w:t>
        </w:r>
      </w:ins>
      <w:ins w:id="2198" w:author="juan rivillas" w:date="2022-08-14T18:56:00Z">
        <w:r w:rsidRPr="008240D0">
          <w:rPr>
            <w:sz w:val="22"/>
            <w:szCs w:val="22"/>
            <w:rPrChange w:id="2199" w:author="juan rivillas" w:date="2022-08-16T13:50:00Z">
              <w:rPr/>
            </w:rPrChange>
          </w:rPr>
          <w:t xml:space="preserve"> for </w:t>
        </w:r>
      </w:ins>
      <w:ins w:id="2200" w:author="juan rivillas" w:date="2022-08-14T18:57:00Z">
        <w:r w:rsidRPr="008240D0">
          <w:rPr>
            <w:sz w:val="22"/>
            <w:szCs w:val="22"/>
            <w:rPrChange w:id="2201" w:author="juan rivillas" w:date="2022-08-16T13:50:00Z">
              <w:rPr/>
            </w:rPrChange>
          </w:rPr>
          <w:t xml:space="preserve">categorical predictor variables. </w:t>
        </w:r>
      </w:ins>
    </w:p>
    <w:p w14:paraId="18DB9607" w14:textId="77777777" w:rsidR="00924F57" w:rsidRPr="008240D0" w:rsidRDefault="00924F57" w:rsidP="007A51B3">
      <w:pPr>
        <w:numPr>
          <w:ilvl w:val="0"/>
          <w:numId w:val="32"/>
        </w:numPr>
        <w:rPr>
          <w:ins w:id="2202" w:author="juan rivillas" w:date="2022-08-14T18:56:00Z"/>
          <w:sz w:val="22"/>
          <w:szCs w:val="22"/>
          <w:rPrChange w:id="2203" w:author="juan rivillas" w:date="2022-08-16T13:50:00Z">
            <w:rPr>
              <w:ins w:id="2204" w:author="juan rivillas" w:date="2022-08-14T18:56:00Z"/>
            </w:rPr>
          </w:rPrChange>
        </w:rPr>
        <w:pPrChange w:id="2205" w:author="juan rivillas" w:date="2022-08-14T18:58:00Z">
          <w:pPr>
            <w:numPr>
              <w:numId w:val="4"/>
            </w:numPr>
            <w:ind w:left="720" w:hanging="360"/>
          </w:pPr>
        </w:pPrChange>
      </w:pPr>
      <w:ins w:id="2206" w:author="juan rivillas" w:date="2022-08-14T18:56:00Z">
        <w:r w:rsidRPr="008240D0">
          <w:rPr>
            <w:sz w:val="22"/>
            <w:szCs w:val="22"/>
            <w:rPrChange w:id="2207" w:author="juan rivillas" w:date="2022-08-16T13:50:00Z">
              <w:rPr/>
            </w:rPrChange>
          </w:rPr>
          <w:t>Understand and use Logistic regression for binary dummy variables.</w:t>
        </w:r>
      </w:ins>
    </w:p>
    <w:p w14:paraId="3B174836" w14:textId="2AE9921E" w:rsidR="00924F57" w:rsidRPr="009426B6" w:rsidRDefault="00924F57" w:rsidP="007A51B3">
      <w:pPr>
        <w:numPr>
          <w:ilvl w:val="0"/>
          <w:numId w:val="32"/>
        </w:numPr>
        <w:rPr>
          <w:ins w:id="2208" w:author="juan rivillas" w:date="2022-08-14T18:56:00Z"/>
          <w:sz w:val="22"/>
          <w:szCs w:val="22"/>
          <w:rPrChange w:id="2209" w:author="juan rivillas" w:date="2022-08-16T13:55:00Z">
            <w:rPr>
              <w:ins w:id="2210" w:author="juan rivillas" w:date="2022-08-14T18:56:00Z"/>
            </w:rPr>
          </w:rPrChange>
        </w:rPr>
        <w:pPrChange w:id="2211" w:author="juan rivillas" w:date="2022-08-14T18:58:00Z">
          <w:pPr>
            <w:numPr>
              <w:numId w:val="4"/>
            </w:numPr>
            <w:ind w:left="720" w:hanging="360"/>
          </w:pPr>
        </w:pPrChange>
      </w:pPr>
      <w:ins w:id="2212" w:author="juan rivillas" w:date="2022-08-14T18:56:00Z">
        <w:r w:rsidRPr="009426B6">
          <w:rPr>
            <w:sz w:val="22"/>
            <w:szCs w:val="22"/>
            <w:rPrChange w:id="2213" w:author="juan rivillas" w:date="2022-08-16T13:55:00Z">
              <w:rPr/>
            </w:rPrChange>
          </w:rPr>
          <w:t>Understand and use Poisson regression.</w:t>
        </w:r>
      </w:ins>
    </w:p>
    <w:p w14:paraId="073A05E7" w14:textId="082744E0" w:rsidR="00924F57" w:rsidRPr="008240D0" w:rsidRDefault="00924F57" w:rsidP="007A51B3">
      <w:pPr>
        <w:numPr>
          <w:ilvl w:val="0"/>
          <w:numId w:val="32"/>
        </w:numPr>
        <w:rPr>
          <w:ins w:id="2214" w:author="juan rivillas" w:date="2022-08-14T18:58:00Z"/>
          <w:sz w:val="22"/>
          <w:szCs w:val="22"/>
          <w:rPrChange w:id="2215" w:author="juan rivillas" w:date="2022-08-16T13:50:00Z">
            <w:rPr>
              <w:ins w:id="2216" w:author="juan rivillas" w:date="2022-08-14T18:58:00Z"/>
            </w:rPr>
          </w:rPrChange>
        </w:rPr>
      </w:pPr>
      <w:ins w:id="2217" w:author="juan rivillas" w:date="2022-08-14T18:56:00Z">
        <w:r w:rsidRPr="008240D0">
          <w:rPr>
            <w:sz w:val="22"/>
            <w:szCs w:val="22"/>
            <w:rPrChange w:id="2218" w:author="juan rivillas" w:date="2022-08-16T13:50:00Z">
              <w:rPr/>
            </w:rPrChange>
          </w:rPr>
          <w:t>Contact hypothesis testing using GLMs.</w:t>
        </w:r>
      </w:ins>
    </w:p>
    <w:p w14:paraId="658A0968" w14:textId="0EF7CE70" w:rsidR="00453396" w:rsidRPr="008240D0" w:rsidRDefault="00453396" w:rsidP="007A51B3">
      <w:pPr>
        <w:numPr>
          <w:ilvl w:val="0"/>
          <w:numId w:val="32"/>
        </w:numPr>
        <w:rPr>
          <w:ins w:id="2219" w:author="juan rivillas" w:date="2022-08-14T18:56:00Z"/>
          <w:sz w:val="22"/>
          <w:szCs w:val="22"/>
          <w:rPrChange w:id="2220" w:author="juan rivillas" w:date="2022-08-16T13:50:00Z">
            <w:rPr>
              <w:ins w:id="2221" w:author="juan rivillas" w:date="2022-08-14T18:56:00Z"/>
            </w:rPr>
          </w:rPrChange>
        </w:rPr>
        <w:pPrChange w:id="2222" w:author="juan rivillas" w:date="2022-08-14T18:58:00Z">
          <w:pPr>
            <w:numPr>
              <w:numId w:val="4"/>
            </w:numPr>
            <w:ind w:left="720" w:hanging="360"/>
          </w:pPr>
        </w:pPrChange>
      </w:pPr>
      <w:ins w:id="2223" w:author="juan rivillas" w:date="2022-08-14T18:58:00Z">
        <w:r w:rsidRPr="009426B6">
          <w:rPr>
            <w:sz w:val="22"/>
            <w:szCs w:val="22"/>
            <w:rPrChange w:id="2224" w:author="juan rivillas" w:date="2022-08-16T13:55:00Z">
              <w:rPr>
                <w:rFonts w:asciiTheme="minorHAnsi" w:hAnsiTheme="minorHAnsi" w:cstheme="minorHAnsi"/>
                <w:color w:val="7030A0"/>
                <w:sz w:val="18"/>
                <w:szCs w:val="18"/>
                <w:shd w:val="clear" w:color="auto" w:fill="F2DCDB"/>
              </w:rPr>
            </w:rPrChange>
          </w:rPr>
          <w:t>Analysis of Variance (ANOVA) models</w:t>
        </w:r>
      </w:ins>
      <w:ins w:id="2225" w:author="juan rivillas" w:date="2022-08-14T18:59:00Z">
        <w:r w:rsidRPr="009426B6">
          <w:rPr>
            <w:sz w:val="22"/>
            <w:szCs w:val="22"/>
            <w:rPrChange w:id="2226" w:author="juan rivillas" w:date="2022-08-16T13:55:00Z">
              <w:rPr>
                <w:rFonts w:asciiTheme="minorHAnsi" w:hAnsiTheme="minorHAnsi" w:cstheme="minorHAnsi"/>
                <w:color w:val="7030A0"/>
                <w:sz w:val="18"/>
                <w:szCs w:val="18"/>
                <w:shd w:val="clear" w:color="auto" w:fill="F2DCDB"/>
              </w:rPr>
            </w:rPrChange>
          </w:rPr>
          <w:t>.</w:t>
        </w:r>
      </w:ins>
    </w:p>
    <w:p w14:paraId="580130EE" w14:textId="77777777" w:rsidR="00924F57" w:rsidRPr="008240D0" w:rsidRDefault="00924F57" w:rsidP="00924F57">
      <w:pPr>
        <w:ind w:left="720"/>
        <w:rPr>
          <w:ins w:id="2227" w:author="juan rivillas" w:date="2022-08-14T18:56:00Z"/>
          <w:b/>
          <w:sz w:val="22"/>
          <w:szCs w:val="22"/>
          <w:u w:val="single"/>
          <w:rPrChange w:id="2228" w:author="juan rivillas" w:date="2022-08-16T13:50:00Z">
            <w:rPr>
              <w:ins w:id="2229" w:author="juan rivillas" w:date="2022-08-14T18:56:00Z"/>
              <w:b/>
              <w:u w:val="single"/>
            </w:rPr>
          </w:rPrChange>
        </w:rPr>
      </w:pPr>
    </w:p>
    <w:p w14:paraId="34D149B0" w14:textId="77777777" w:rsidR="00924F57" w:rsidRPr="008240D0" w:rsidRDefault="00924F57" w:rsidP="00924F57">
      <w:pPr>
        <w:rPr>
          <w:ins w:id="2230" w:author="juan rivillas" w:date="2022-08-14T18:58:00Z"/>
          <w:sz w:val="22"/>
          <w:szCs w:val="22"/>
          <w:rPrChange w:id="2231" w:author="juan rivillas" w:date="2022-08-16T13:50:00Z">
            <w:rPr>
              <w:ins w:id="2232" w:author="juan rivillas" w:date="2022-08-14T18:58:00Z"/>
            </w:rPr>
          </w:rPrChange>
        </w:rPr>
      </w:pPr>
      <w:ins w:id="2233" w:author="juan rivillas" w:date="2022-08-14T18:56:00Z">
        <w:r w:rsidRPr="008240D0">
          <w:rPr>
            <w:b/>
            <w:sz w:val="22"/>
            <w:szCs w:val="22"/>
            <w:rPrChange w:id="2234" w:author="juan rivillas" w:date="2022-08-16T13:50:00Z">
              <w:rPr>
                <w:b/>
              </w:rPr>
            </w:rPrChange>
          </w:rPr>
          <w:t xml:space="preserve">Class    </w:t>
        </w:r>
      </w:ins>
    </w:p>
    <w:p w14:paraId="6A8694A1" w14:textId="0457930C" w:rsidR="00B43ABB" w:rsidRPr="008240D0" w:rsidRDefault="00B43ABB" w:rsidP="00B43ABB">
      <w:pPr>
        <w:rPr>
          <w:ins w:id="2235" w:author="juan rivillas" w:date="2022-08-16T12:04:00Z"/>
          <w:color w:val="000000" w:themeColor="text1"/>
          <w:sz w:val="22"/>
          <w:szCs w:val="22"/>
          <w:rPrChange w:id="2236" w:author="juan rivillas" w:date="2022-08-16T13:50:00Z">
            <w:rPr>
              <w:ins w:id="2237" w:author="juan rivillas" w:date="2022-08-16T12:04:00Z"/>
              <w:color w:val="000000" w:themeColor="text1"/>
              <w:sz w:val="20"/>
              <w:szCs w:val="20"/>
            </w:rPr>
          </w:rPrChange>
        </w:rPr>
      </w:pPr>
      <w:ins w:id="2238" w:author="juan rivillas" w:date="2022-08-16T12:04:00Z">
        <w:r w:rsidRPr="008240D0">
          <w:rPr>
            <w:color w:val="000000" w:themeColor="text1"/>
            <w:sz w:val="22"/>
            <w:szCs w:val="22"/>
            <w:rPrChange w:id="2239" w:author="juan rivillas" w:date="2022-08-16T13:50:00Z">
              <w:rPr>
                <w:color w:val="000000" w:themeColor="text1"/>
                <w:sz w:val="20"/>
                <w:szCs w:val="20"/>
              </w:rPr>
            </w:rPrChange>
          </w:rPr>
          <w:t xml:space="preserve">Group A </w:t>
        </w:r>
      </w:ins>
      <w:ins w:id="2240" w:author="juan rivillas" w:date="2022-08-16T14:01:00Z">
        <w:r w:rsidR="006A175D">
          <w:rPr>
            <w:color w:val="000000" w:themeColor="text1"/>
            <w:sz w:val="22"/>
            <w:szCs w:val="22"/>
          </w:rPr>
          <w:t>4</w:t>
        </w:r>
      </w:ins>
      <w:ins w:id="2241" w:author="juan rivillas" w:date="2022-08-16T12:04:00Z">
        <w:r w:rsidRPr="008240D0">
          <w:rPr>
            <w:color w:val="000000" w:themeColor="text1"/>
            <w:sz w:val="22"/>
            <w:szCs w:val="22"/>
            <w:rPrChange w:id="2242" w:author="juan rivillas" w:date="2022-08-16T13:50:00Z">
              <w:rPr>
                <w:color w:val="000000" w:themeColor="text1"/>
                <w:sz w:val="20"/>
                <w:szCs w:val="20"/>
              </w:rPr>
            </w:rPrChange>
          </w:rPr>
          <w:t xml:space="preserve"> </w:t>
        </w:r>
      </w:ins>
      <w:ins w:id="2243" w:author="juan rivillas" w:date="2022-08-16T12:06:00Z">
        <w:r w:rsidRPr="008240D0">
          <w:rPr>
            <w:color w:val="000000" w:themeColor="text1"/>
            <w:sz w:val="22"/>
            <w:szCs w:val="22"/>
            <w:rPrChange w:id="2244" w:author="juan rivillas" w:date="2022-08-16T13:50:00Z">
              <w:rPr>
                <w:color w:val="000000" w:themeColor="text1"/>
                <w:sz w:val="20"/>
                <w:szCs w:val="20"/>
              </w:rPr>
            </w:rPrChange>
          </w:rPr>
          <w:t>October</w:t>
        </w:r>
      </w:ins>
      <w:ins w:id="2245" w:author="juan rivillas" w:date="2022-08-16T12:04:00Z">
        <w:r w:rsidRPr="008240D0">
          <w:rPr>
            <w:color w:val="000000" w:themeColor="text1"/>
            <w:sz w:val="22"/>
            <w:szCs w:val="22"/>
            <w:rPrChange w:id="2246" w:author="juan rivillas" w:date="2022-08-16T13:50:00Z">
              <w:rPr>
                <w:color w:val="000000" w:themeColor="text1"/>
                <w:sz w:val="20"/>
                <w:szCs w:val="20"/>
              </w:rPr>
            </w:rPrChange>
          </w:rPr>
          <w:t xml:space="preserve"> 2022 10:45 – 12:30</w:t>
        </w:r>
      </w:ins>
    </w:p>
    <w:p w14:paraId="4800E0A5" w14:textId="638DBD4C" w:rsidR="00B43ABB" w:rsidRPr="008240D0" w:rsidRDefault="00B43ABB" w:rsidP="00B43ABB">
      <w:pPr>
        <w:rPr>
          <w:ins w:id="2247" w:author="juan rivillas" w:date="2022-08-16T12:04:00Z"/>
          <w:color w:val="000000" w:themeColor="text1"/>
          <w:sz w:val="22"/>
          <w:szCs w:val="22"/>
          <w:rPrChange w:id="2248" w:author="juan rivillas" w:date="2022-08-16T13:50:00Z">
            <w:rPr>
              <w:ins w:id="2249" w:author="juan rivillas" w:date="2022-08-16T12:04:00Z"/>
              <w:color w:val="000000" w:themeColor="text1"/>
              <w:sz w:val="20"/>
              <w:szCs w:val="20"/>
            </w:rPr>
          </w:rPrChange>
        </w:rPr>
      </w:pPr>
      <w:ins w:id="2250" w:author="juan rivillas" w:date="2022-08-16T12:04:00Z">
        <w:r w:rsidRPr="008240D0">
          <w:rPr>
            <w:color w:val="000000" w:themeColor="text1"/>
            <w:sz w:val="22"/>
            <w:szCs w:val="22"/>
            <w:rPrChange w:id="2251" w:author="juan rivillas" w:date="2022-08-16T13:50:00Z">
              <w:rPr>
                <w:color w:val="000000" w:themeColor="text1"/>
                <w:sz w:val="20"/>
                <w:szCs w:val="20"/>
              </w:rPr>
            </w:rPrChange>
          </w:rPr>
          <w:t xml:space="preserve">Group B </w:t>
        </w:r>
      </w:ins>
      <w:ins w:id="2252" w:author="juan rivillas" w:date="2022-08-16T14:01:00Z">
        <w:r w:rsidR="006A175D">
          <w:rPr>
            <w:color w:val="000000" w:themeColor="text1"/>
            <w:sz w:val="22"/>
            <w:szCs w:val="22"/>
          </w:rPr>
          <w:t>4</w:t>
        </w:r>
      </w:ins>
      <w:ins w:id="2253" w:author="juan rivillas" w:date="2022-08-16T12:04:00Z">
        <w:r w:rsidRPr="008240D0">
          <w:rPr>
            <w:color w:val="000000" w:themeColor="text1"/>
            <w:sz w:val="22"/>
            <w:szCs w:val="22"/>
            <w:rPrChange w:id="2254" w:author="juan rivillas" w:date="2022-08-16T13:50:00Z">
              <w:rPr>
                <w:color w:val="000000" w:themeColor="text1"/>
                <w:sz w:val="20"/>
                <w:szCs w:val="20"/>
              </w:rPr>
            </w:rPrChange>
          </w:rPr>
          <w:t xml:space="preserve"> </w:t>
        </w:r>
      </w:ins>
      <w:ins w:id="2255" w:author="juan rivillas" w:date="2022-08-16T12:06:00Z">
        <w:r w:rsidRPr="008240D0">
          <w:rPr>
            <w:color w:val="000000" w:themeColor="text1"/>
            <w:sz w:val="22"/>
            <w:szCs w:val="22"/>
            <w:rPrChange w:id="2256" w:author="juan rivillas" w:date="2022-08-16T13:50:00Z">
              <w:rPr>
                <w:color w:val="000000" w:themeColor="text1"/>
                <w:sz w:val="20"/>
                <w:szCs w:val="20"/>
              </w:rPr>
            </w:rPrChange>
          </w:rPr>
          <w:t xml:space="preserve">October </w:t>
        </w:r>
      </w:ins>
      <w:ins w:id="2257" w:author="juan rivillas" w:date="2022-08-16T12:04:00Z">
        <w:r w:rsidRPr="008240D0">
          <w:rPr>
            <w:color w:val="000000" w:themeColor="text1"/>
            <w:sz w:val="22"/>
            <w:szCs w:val="22"/>
            <w:rPrChange w:id="2258" w:author="juan rivillas" w:date="2022-08-16T13:50:00Z">
              <w:rPr>
                <w:color w:val="000000" w:themeColor="text1"/>
                <w:sz w:val="20"/>
                <w:szCs w:val="20"/>
              </w:rPr>
            </w:rPrChange>
          </w:rPr>
          <w:t>2022  15:15 – 17:00</w:t>
        </w:r>
      </w:ins>
    </w:p>
    <w:p w14:paraId="64B6F2F4" w14:textId="502F9D28" w:rsidR="00B43ABB" w:rsidRPr="008240D0" w:rsidRDefault="00B43ABB" w:rsidP="00B43ABB">
      <w:pPr>
        <w:rPr>
          <w:ins w:id="2259" w:author="juan rivillas" w:date="2022-08-16T12:04:00Z"/>
          <w:color w:val="000000" w:themeColor="text1"/>
          <w:sz w:val="22"/>
          <w:szCs w:val="22"/>
          <w:rPrChange w:id="2260" w:author="juan rivillas" w:date="2022-08-16T13:50:00Z">
            <w:rPr>
              <w:ins w:id="2261" w:author="juan rivillas" w:date="2022-08-16T12:04:00Z"/>
              <w:color w:val="000000" w:themeColor="text1"/>
              <w:sz w:val="20"/>
              <w:szCs w:val="20"/>
            </w:rPr>
          </w:rPrChange>
        </w:rPr>
      </w:pPr>
      <w:ins w:id="2262" w:author="juan rivillas" w:date="2022-08-16T12:04:00Z">
        <w:r w:rsidRPr="008240D0">
          <w:rPr>
            <w:color w:val="000000" w:themeColor="text1"/>
            <w:sz w:val="22"/>
            <w:szCs w:val="22"/>
            <w:rPrChange w:id="2263" w:author="juan rivillas" w:date="2022-08-16T13:50:00Z">
              <w:rPr>
                <w:color w:val="000000" w:themeColor="text1"/>
                <w:sz w:val="20"/>
                <w:szCs w:val="20"/>
              </w:rPr>
            </w:rPrChange>
          </w:rPr>
          <w:t xml:space="preserve">Group C </w:t>
        </w:r>
      </w:ins>
      <w:ins w:id="2264" w:author="juan rivillas" w:date="2022-08-16T14:01:00Z">
        <w:r w:rsidR="006A175D">
          <w:rPr>
            <w:color w:val="000000" w:themeColor="text1"/>
            <w:sz w:val="22"/>
            <w:szCs w:val="22"/>
          </w:rPr>
          <w:t>3</w:t>
        </w:r>
      </w:ins>
      <w:ins w:id="2265" w:author="juan rivillas" w:date="2022-08-16T12:04:00Z">
        <w:r w:rsidRPr="008240D0">
          <w:rPr>
            <w:color w:val="000000" w:themeColor="text1"/>
            <w:sz w:val="22"/>
            <w:szCs w:val="22"/>
            <w:rPrChange w:id="2266" w:author="juan rivillas" w:date="2022-08-16T13:50:00Z">
              <w:rPr>
                <w:color w:val="000000" w:themeColor="text1"/>
                <w:sz w:val="20"/>
                <w:szCs w:val="20"/>
              </w:rPr>
            </w:rPrChange>
          </w:rPr>
          <w:t xml:space="preserve"> </w:t>
        </w:r>
      </w:ins>
      <w:ins w:id="2267" w:author="juan rivillas" w:date="2022-08-16T12:06:00Z">
        <w:r w:rsidRPr="008240D0">
          <w:rPr>
            <w:color w:val="000000" w:themeColor="text1"/>
            <w:sz w:val="22"/>
            <w:szCs w:val="22"/>
            <w:rPrChange w:id="2268" w:author="juan rivillas" w:date="2022-08-16T13:50:00Z">
              <w:rPr>
                <w:color w:val="000000" w:themeColor="text1"/>
                <w:sz w:val="20"/>
                <w:szCs w:val="20"/>
              </w:rPr>
            </w:rPrChange>
          </w:rPr>
          <w:t>October</w:t>
        </w:r>
      </w:ins>
      <w:ins w:id="2269" w:author="juan rivillas" w:date="2022-08-16T12:04:00Z">
        <w:r w:rsidRPr="008240D0">
          <w:rPr>
            <w:color w:val="000000" w:themeColor="text1"/>
            <w:sz w:val="22"/>
            <w:szCs w:val="22"/>
            <w:rPrChange w:id="2270" w:author="juan rivillas" w:date="2022-08-16T13:50:00Z">
              <w:rPr>
                <w:color w:val="000000" w:themeColor="text1"/>
                <w:sz w:val="20"/>
                <w:szCs w:val="20"/>
              </w:rPr>
            </w:rPrChange>
          </w:rPr>
          <w:t xml:space="preserve"> 2022  10:45 - 12:30</w:t>
        </w:r>
      </w:ins>
    </w:p>
    <w:p w14:paraId="062596EA" w14:textId="53B748F2" w:rsidR="00924F57" w:rsidRPr="008240D0" w:rsidRDefault="00924F57" w:rsidP="00924F57">
      <w:pPr>
        <w:rPr>
          <w:ins w:id="2271" w:author="juan rivillas" w:date="2022-08-14T18:59:00Z"/>
          <w:sz w:val="22"/>
          <w:szCs w:val="22"/>
          <w:rPrChange w:id="2272" w:author="juan rivillas" w:date="2022-08-16T13:50:00Z">
            <w:rPr>
              <w:ins w:id="2273" w:author="juan rivillas" w:date="2022-08-14T18:59:00Z"/>
            </w:rPr>
          </w:rPrChange>
        </w:rPr>
      </w:pPr>
    </w:p>
    <w:p w14:paraId="3B84DE0F" w14:textId="4639B7F1" w:rsidR="00453396" w:rsidRPr="008240D0" w:rsidRDefault="00453396" w:rsidP="00924F57">
      <w:pPr>
        <w:rPr>
          <w:ins w:id="2274" w:author="juan rivillas" w:date="2022-08-14T18:56:00Z"/>
          <w:b/>
          <w:bCs/>
          <w:sz w:val="22"/>
          <w:szCs w:val="22"/>
          <w:rPrChange w:id="2275" w:author="juan rivillas" w:date="2022-08-16T13:50:00Z">
            <w:rPr>
              <w:ins w:id="2276" w:author="juan rivillas" w:date="2022-08-14T18:56:00Z"/>
            </w:rPr>
          </w:rPrChange>
        </w:rPr>
      </w:pPr>
      <w:ins w:id="2277" w:author="juan rivillas" w:date="2022-08-14T18:59:00Z">
        <w:r w:rsidRPr="008240D0">
          <w:rPr>
            <w:b/>
            <w:bCs/>
            <w:sz w:val="22"/>
            <w:szCs w:val="22"/>
            <w:rPrChange w:id="2278" w:author="juan rivillas" w:date="2022-08-16T13:50:00Z">
              <w:rPr/>
            </w:rPrChange>
          </w:rPr>
          <w:t>Learning outcomes</w:t>
        </w:r>
      </w:ins>
    </w:p>
    <w:p w14:paraId="6B1B3BE3" w14:textId="77777777" w:rsidR="00924F57" w:rsidRPr="008240D0" w:rsidRDefault="00924F57" w:rsidP="00924F57">
      <w:pPr>
        <w:jc w:val="both"/>
        <w:rPr>
          <w:ins w:id="2279" w:author="juan rivillas" w:date="2022-08-14T18:56:00Z"/>
          <w:sz w:val="22"/>
          <w:szCs w:val="22"/>
          <w:rPrChange w:id="2280" w:author="juan rivillas" w:date="2022-08-16T13:50:00Z">
            <w:rPr>
              <w:ins w:id="2281" w:author="juan rivillas" w:date="2022-08-14T18:56:00Z"/>
            </w:rPr>
          </w:rPrChange>
        </w:rPr>
      </w:pPr>
      <w:ins w:id="2282" w:author="juan rivillas" w:date="2022-08-14T18:56:00Z">
        <w:r w:rsidRPr="008240D0">
          <w:rPr>
            <w:sz w:val="22"/>
            <w:szCs w:val="22"/>
            <w:rPrChange w:id="2283" w:author="juan rivillas" w:date="2022-08-16T13:50:00Z">
              <w:rPr/>
            </w:rPrChange>
          </w:rPr>
          <w:t>Students will be taught the limitation of Linear Models for the analysis of binary choice models and count data. The logistic and Poisson regression models are introduced as an alternative. Hypothesis testing and marginal effects interpretation are discussed.</w:t>
        </w:r>
      </w:ins>
    </w:p>
    <w:p w14:paraId="55DF6659" w14:textId="77777777" w:rsidR="00F229FE" w:rsidRPr="008240D0" w:rsidRDefault="00F229FE" w:rsidP="00453396">
      <w:pPr>
        <w:rPr>
          <w:ins w:id="2284" w:author="juan rivillas" w:date="2022-08-16T12:13:00Z"/>
          <w:sz w:val="22"/>
          <w:szCs w:val="22"/>
          <w:rPrChange w:id="2285" w:author="juan rivillas" w:date="2022-08-16T13:50:00Z">
            <w:rPr>
              <w:ins w:id="2286" w:author="juan rivillas" w:date="2022-08-16T12:13:00Z"/>
            </w:rPr>
          </w:rPrChange>
        </w:rPr>
      </w:pPr>
    </w:p>
    <w:p w14:paraId="5A253270" w14:textId="1C3E1AB4" w:rsidR="00924F57" w:rsidRPr="008240D0" w:rsidRDefault="00924F57" w:rsidP="00453396">
      <w:pPr>
        <w:rPr>
          <w:ins w:id="2287" w:author="juan rivillas" w:date="2022-08-14T18:58:00Z"/>
          <w:b/>
          <w:sz w:val="22"/>
          <w:szCs w:val="22"/>
          <w:rPrChange w:id="2288" w:author="juan rivillas" w:date="2022-08-16T13:50:00Z">
            <w:rPr>
              <w:ins w:id="2289" w:author="juan rivillas" w:date="2022-08-14T18:58:00Z"/>
              <w:b/>
            </w:rPr>
          </w:rPrChange>
        </w:rPr>
      </w:pPr>
      <w:ins w:id="2290" w:author="juan rivillas" w:date="2022-08-14T18:56:00Z">
        <w:r w:rsidRPr="008240D0">
          <w:rPr>
            <w:b/>
            <w:sz w:val="22"/>
            <w:szCs w:val="22"/>
            <w:rPrChange w:id="2291" w:author="juan rivillas" w:date="2022-08-16T13:50:00Z">
              <w:rPr>
                <w:b/>
              </w:rPr>
            </w:rPrChange>
          </w:rPr>
          <w:t>Reading</w:t>
        </w:r>
      </w:ins>
    </w:p>
    <w:p w14:paraId="3E6606CB" w14:textId="6AEF7A7F" w:rsidR="005A6294" w:rsidRPr="00134189" w:rsidRDefault="005A6294" w:rsidP="005A6294">
      <w:pPr>
        <w:widowControl w:val="0"/>
        <w:autoSpaceDE w:val="0"/>
        <w:autoSpaceDN w:val="0"/>
        <w:adjustRightInd w:val="0"/>
        <w:jc w:val="both"/>
        <w:rPr>
          <w:ins w:id="2292" w:author="juan rivillas" w:date="2022-08-16T13:51:00Z"/>
          <w:noProof/>
          <w:sz w:val="22"/>
          <w:szCs w:val="22"/>
        </w:rPr>
      </w:pPr>
      <w:ins w:id="2293" w:author="juan rivillas" w:date="2022-08-16T13:51:00Z">
        <w:r w:rsidRPr="00134189">
          <w:rPr>
            <w:noProof/>
            <w:sz w:val="22"/>
            <w:szCs w:val="22"/>
          </w:rPr>
          <w:t xml:space="preserve">Chapter </w:t>
        </w:r>
        <w:r>
          <w:rPr>
            <w:noProof/>
            <w:sz w:val="22"/>
            <w:szCs w:val="22"/>
          </w:rPr>
          <w:t>4</w:t>
        </w:r>
        <w:r w:rsidRPr="00134189">
          <w:rPr>
            <w:noProof/>
            <w:sz w:val="22"/>
            <w:szCs w:val="22"/>
          </w:rPr>
          <w:t xml:space="preserve"> “</w:t>
        </w:r>
        <w:r>
          <w:rPr>
            <w:noProof/>
            <w:sz w:val="22"/>
            <w:szCs w:val="22"/>
          </w:rPr>
          <w:t>Logistic regression</w:t>
        </w:r>
        <w:r w:rsidRPr="00134189">
          <w:rPr>
            <w:noProof/>
            <w:sz w:val="22"/>
            <w:szCs w:val="22"/>
          </w:rPr>
          <w:t>” of the Progression Analysis with R.</w:t>
        </w:r>
      </w:ins>
    </w:p>
    <w:p w14:paraId="0BD87FA6" w14:textId="21E613F6" w:rsidR="00453396" w:rsidRDefault="009426B6" w:rsidP="00453396">
      <w:pPr>
        <w:rPr>
          <w:ins w:id="2294" w:author="juan rivillas" w:date="2022-08-16T13:56:00Z"/>
          <w:noProof/>
          <w:sz w:val="22"/>
          <w:szCs w:val="22"/>
        </w:rPr>
      </w:pPr>
      <w:ins w:id="2295" w:author="juan rivillas" w:date="2022-08-16T13:56:00Z">
        <w:r w:rsidRPr="009426B6">
          <w:rPr>
            <w:rFonts w:ascii="Calibri" w:hAnsi="Calibri" w:cs="Calibri"/>
            <w:noProof/>
            <w:sz w:val="22"/>
            <w:szCs w:val="22"/>
          </w:rPr>
          <w:t>﻿</w:t>
        </w:r>
        <w:r w:rsidRPr="009426B6">
          <w:rPr>
            <w:noProof/>
            <w:sz w:val="22"/>
            <w:szCs w:val="22"/>
          </w:rPr>
          <w:t>Practical Regression and Anova using R</w:t>
        </w:r>
        <w:r>
          <w:rPr>
            <w:noProof/>
            <w:sz w:val="22"/>
            <w:szCs w:val="22"/>
          </w:rPr>
          <w:t>.</w:t>
        </w:r>
      </w:ins>
    </w:p>
    <w:p w14:paraId="12988A94" w14:textId="77777777" w:rsidR="009426B6" w:rsidRPr="008240D0" w:rsidRDefault="009426B6" w:rsidP="00453396">
      <w:pPr>
        <w:rPr>
          <w:ins w:id="2296" w:author="juan rivillas" w:date="2022-08-16T13:49:00Z"/>
          <w:sz w:val="22"/>
          <w:szCs w:val="22"/>
          <w:rPrChange w:id="2297" w:author="juan rivillas" w:date="2022-08-16T13:50:00Z">
            <w:rPr>
              <w:ins w:id="2298" w:author="juan rivillas" w:date="2022-08-16T13:49:00Z"/>
            </w:rPr>
          </w:rPrChange>
        </w:rPr>
      </w:pPr>
    </w:p>
    <w:p w14:paraId="475F2DDB" w14:textId="77777777" w:rsidR="008240D0" w:rsidRPr="008240D0" w:rsidRDefault="008240D0" w:rsidP="008240D0">
      <w:pPr>
        <w:rPr>
          <w:ins w:id="2299" w:author="juan rivillas" w:date="2022-08-16T13:49:00Z"/>
          <w:b/>
          <w:color w:val="000000" w:themeColor="text1"/>
          <w:sz w:val="22"/>
          <w:szCs w:val="22"/>
          <w:rPrChange w:id="2300" w:author="juan rivillas" w:date="2022-08-16T13:50:00Z">
            <w:rPr>
              <w:ins w:id="2301" w:author="juan rivillas" w:date="2022-08-16T13:49:00Z"/>
              <w:b/>
              <w:color w:val="000000" w:themeColor="text1"/>
              <w:sz w:val="21"/>
              <w:szCs w:val="21"/>
            </w:rPr>
          </w:rPrChange>
        </w:rPr>
      </w:pPr>
      <w:ins w:id="2302" w:author="juan rivillas" w:date="2022-08-16T13:49:00Z">
        <w:r w:rsidRPr="008240D0">
          <w:rPr>
            <w:b/>
            <w:color w:val="000000" w:themeColor="text1"/>
            <w:sz w:val="22"/>
            <w:szCs w:val="22"/>
            <w:rPrChange w:id="2303" w:author="juan rivillas" w:date="2022-08-16T13:50:00Z">
              <w:rPr>
                <w:b/>
                <w:color w:val="000000" w:themeColor="text1"/>
                <w:sz w:val="21"/>
                <w:szCs w:val="21"/>
              </w:rPr>
            </w:rPrChange>
          </w:rPr>
          <w:t>Packages in R</w:t>
        </w:r>
      </w:ins>
    </w:p>
    <w:p w14:paraId="296EFA95" w14:textId="77777777" w:rsidR="008240D0" w:rsidRPr="008240D0" w:rsidRDefault="008240D0" w:rsidP="008240D0">
      <w:pPr>
        <w:rPr>
          <w:ins w:id="2304" w:author="juan rivillas" w:date="2022-08-16T13:49:00Z"/>
          <w:color w:val="000000" w:themeColor="text1"/>
          <w:sz w:val="22"/>
          <w:szCs w:val="22"/>
          <w:rPrChange w:id="2305" w:author="juan rivillas" w:date="2022-08-16T13:50:00Z">
            <w:rPr>
              <w:ins w:id="2306" w:author="juan rivillas" w:date="2022-08-16T13:49:00Z"/>
              <w:color w:val="000000" w:themeColor="text1"/>
              <w:sz w:val="21"/>
              <w:szCs w:val="21"/>
            </w:rPr>
          </w:rPrChange>
        </w:rPr>
      </w:pPr>
      <w:ins w:id="2307" w:author="juan rivillas" w:date="2022-08-16T13:49:00Z">
        <w:r w:rsidRPr="008240D0">
          <w:rPr>
            <w:color w:val="000000" w:themeColor="text1"/>
            <w:sz w:val="22"/>
            <w:szCs w:val="22"/>
            <w:rPrChange w:id="2308" w:author="juan rivillas" w:date="2022-08-16T13:50:00Z">
              <w:rPr>
                <w:color w:val="000000" w:themeColor="text1"/>
                <w:sz w:val="21"/>
                <w:szCs w:val="21"/>
              </w:rPr>
            </w:rPrChange>
          </w:rPr>
          <w:t>Libraries (</w:t>
        </w:r>
        <w:proofErr w:type="spellStart"/>
        <w:r w:rsidRPr="00D97810">
          <w:rPr>
            <w:color w:val="000000" w:themeColor="text1"/>
            <w:sz w:val="22"/>
            <w:szCs w:val="22"/>
            <w:rPrChange w:id="2309" w:author="juan rivillas" w:date="2022-08-16T14:22:00Z">
              <w:rPr>
                <w:color w:val="000000" w:themeColor="text1"/>
                <w:sz w:val="21"/>
                <w:szCs w:val="21"/>
              </w:rPr>
            </w:rPrChange>
          </w:rPr>
          <w:t>readxl</w:t>
        </w:r>
        <w:proofErr w:type="spellEnd"/>
        <w:r w:rsidRPr="00D97810">
          <w:rPr>
            <w:color w:val="000000" w:themeColor="text1"/>
            <w:sz w:val="22"/>
            <w:szCs w:val="22"/>
            <w:rPrChange w:id="2310" w:author="juan rivillas" w:date="2022-08-16T14:22:00Z">
              <w:rPr>
                <w:color w:val="000000" w:themeColor="text1"/>
                <w:sz w:val="21"/>
                <w:szCs w:val="21"/>
              </w:rPr>
            </w:rPrChange>
          </w:rPr>
          <w:t xml:space="preserve">, </w:t>
        </w:r>
        <w:proofErr w:type="spellStart"/>
        <w:r w:rsidRPr="00D97810">
          <w:rPr>
            <w:color w:val="000000" w:themeColor="text1"/>
            <w:sz w:val="22"/>
            <w:szCs w:val="22"/>
            <w:rPrChange w:id="2311" w:author="juan rivillas" w:date="2022-08-16T14:22:00Z">
              <w:rPr>
                <w:color w:val="000000" w:themeColor="text1"/>
                <w:sz w:val="21"/>
                <w:szCs w:val="21"/>
              </w:rPr>
            </w:rPrChange>
          </w:rPr>
          <w:t>sjPlot</w:t>
        </w:r>
        <w:proofErr w:type="spellEnd"/>
        <w:r w:rsidRPr="00D97810">
          <w:rPr>
            <w:color w:val="000000" w:themeColor="text1"/>
            <w:sz w:val="22"/>
            <w:szCs w:val="22"/>
            <w:rPrChange w:id="2312" w:author="juan rivillas" w:date="2022-08-16T14:22:00Z">
              <w:rPr>
                <w:color w:val="000000" w:themeColor="text1"/>
                <w:sz w:val="21"/>
                <w:szCs w:val="21"/>
              </w:rPr>
            </w:rPrChange>
          </w:rPr>
          <w:t xml:space="preserve">, </w:t>
        </w:r>
        <w:proofErr w:type="spellStart"/>
        <w:r w:rsidRPr="00D97810">
          <w:rPr>
            <w:color w:val="000000" w:themeColor="text1"/>
            <w:sz w:val="22"/>
            <w:szCs w:val="22"/>
            <w:rPrChange w:id="2313" w:author="juan rivillas" w:date="2022-08-16T14:22:00Z">
              <w:rPr>
                <w:color w:val="000000" w:themeColor="text1"/>
                <w:sz w:val="22"/>
                <w:szCs w:val="22"/>
              </w:rPr>
            </w:rPrChange>
          </w:rPr>
          <w:t>dplyr</w:t>
        </w:r>
        <w:proofErr w:type="spellEnd"/>
        <w:r w:rsidRPr="00D97810">
          <w:rPr>
            <w:color w:val="000000" w:themeColor="text1"/>
            <w:sz w:val="22"/>
            <w:szCs w:val="22"/>
            <w:rPrChange w:id="2314" w:author="juan rivillas" w:date="2022-08-16T14:22:00Z">
              <w:rPr>
                <w:color w:val="000000" w:themeColor="text1"/>
                <w:sz w:val="21"/>
                <w:szCs w:val="21"/>
              </w:rPr>
            </w:rPrChange>
          </w:rPr>
          <w:t xml:space="preserve">, ggplot2, table1, </w:t>
        </w:r>
        <w:proofErr w:type="spellStart"/>
        <w:r w:rsidRPr="00D97810">
          <w:rPr>
            <w:sz w:val="22"/>
            <w:szCs w:val="22"/>
            <w:rPrChange w:id="2315" w:author="juan rivillas" w:date="2022-08-16T14:22:00Z">
              <w:rPr>
                <w:sz w:val="21"/>
                <w:szCs w:val="21"/>
              </w:rPr>
            </w:rPrChange>
          </w:rPr>
          <w:t>ggstatsplot</w:t>
        </w:r>
        <w:proofErr w:type="spellEnd"/>
        <w:r w:rsidRPr="00D97810">
          <w:rPr>
            <w:sz w:val="22"/>
            <w:szCs w:val="22"/>
            <w:rPrChange w:id="2316" w:author="juan rivillas" w:date="2022-08-16T14:22:00Z">
              <w:rPr>
                <w:sz w:val="21"/>
                <w:szCs w:val="21"/>
              </w:rPr>
            </w:rPrChange>
          </w:rPr>
          <w:t>).</w:t>
        </w:r>
      </w:ins>
    </w:p>
    <w:p w14:paraId="1B3B274B" w14:textId="77777777" w:rsidR="008240D0" w:rsidRPr="008240D0" w:rsidRDefault="008240D0" w:rsidP="00453396">
      <w:pPr>
        <w:rPr>
          <w:ins w:id="2317" w:author="juan rivillas" w:date="2022-08-14T18:56:00Z"/>
          <w:sz w:val="22"/>
          <w:szCs w:val="22"/>
          <w:rPrChange w:id="2318" w:author="juan rivillas" w:date="2022-08-16T13:50:00Z">
            <w:rPr>
              <w:ins w:id="2319" w:author="juan rivillas" w:date="2022-08-14T18:56:00Z"/>
            </w:rPr>
          </w:rPrChange>
        </w:rPr>
        <w:pPrChange w:id="2320" w:author="juan rivillas" w:date="2022-08-14T18:58:00Z">
          <w:pPr>
            <w:pStyle w:val="Heading1"/>
          </w:pPr>
        </w:pPrChange>
      </w:pPr>
    </w:p>
    <w:p w14:paraId="37D937EF" w14:textId="77777777" w:rsidR="00453396" w:rsidRPr="008240D0" w:rsidRDefault="00924F57" w:rsidP="00924F57">
      <w:pPr>
        <w:rPr>
          <w:ins w:id="2321" w:author="juan rivillas" w:date="2022-08-14T18:58:00Z"/>
          <w:sz w:val="22"/>
          <w:szCs w:val="22"/>
          <w:rPrChange w:id="2322" w:author="juan rivillas" w:date="2022-08-16T13:50:00Z">
            <w:rPr>
              <w:ins w:id="2323" w:author="juan rivillas" w:date="2022-08-14T18:58:00Z"/>
            </w:rPr>
          </w:rPrChange>
        </w:rPr>
      </w:pPr>
      <w:ins w:id="2324" w:author="juan rivillas" w:date="2022-08-14T18:56:00Z">
        <w:r w:rsidRPr="008240D0">
          <w:rPr>
            <w:b/>
            <w:sz w:val="22"/>
            <w:szCs w:val="22"/>
            <w:rPrChange w:id="2325" w:author="juan rivillas" w:date="2022-08-16T13:50:00Z">
              <w:rPr>
                <w:b/>
              </w:rPr>
            </w:rPrChange>
          </w:rPr>
          <w:t xml:space="preserve">Lab       </w:t>
        </w:r>
      </w:ins>
    </w:p>
    <w:p w14:paraId="448076A8" w14:textId="44CB966F" w:rsidR="00B43ABB" w:rsidRPr="008240D0" w:rsidRDefault="00B43ABB" w:rsidP="00B43ABB">
      <w:pPr>
        <w:rPr>
          <w:ins w:id="2326" w:author="juan rivillas" w:date="2022-08-16T12:04:00Z"/>
          <w:color w:val="000000" w:themeColor="text1"/>
          <w:sz w:val="22"/>
          <w:szCs w:val="22"/>
          <w:rPrChange w:id="2327" w:author="juan rivillas" w:date="2022-08-16T13:50:00Z">
            <w:rPr>
              <w:ins w:id="2328" w:author="juan rivillas" w:date="2022-08-16T12:04:00Z"/>
              <w:color w:val="000000" w:themeColor="text1"/>
              <w:sz w:val="20"/>
              <w:szCs w:val="20"/>
            </w:rPr>
          </w:rPrChange>
        </w:rPr>
      </w:pPr>
      <w:ins w:id="2329" w:author="juan rivillas" w:date="2022-08-16T12:04:00Z">
        <w:r w:rsidRPr="008240D0">
          <w:rPr>
            <w:color w:val="000000" w:themeColor="text1"/>
            <w:sz w:val="22"/>
            <w:szCs w:val="22"/>
            <w:rPrChange w:id="2330" w:author="juan rivillas" w:date="2022-08-16T13:50:00Z">
              <w:rPr>
                <w:color w:val="000000" w:themeColor="text1"/>
                <w:sz w:val="20"/>
                <w:szCs w:val="20"/>
              </w:rPr>
            </w:rPrChange>
          </w:rPr>
          <w:t xml:space="preserve">Group A </w:t>
        </w:r>
      </w:ins>
      <w:ins w:id="2331" w:author="juan rivillas" w:date="2022-08-16T14:04:00Z">
        <w:r w:rsidR="00931345">
          <w:rPr>
            <w:color w:val="000000" w:themeColor="text1"/>
            <w:sz w:val="22"/>
            <w:szCs w:val="22"/>
          </w:rPr>
          <w:t>3</w:t>
        </w:r>
      </w:ins>
      <w:ins w:id="2332" w:author="juan rivillas" w:date="2022-08-16T12:04:00Z">
        <w:r w:rsidRPr="008240D0">
          <w:rPr>
            <w:color w:val="000000" w:themeColor="text1"/>
            <w:sz w:val="22"/>
            <w:szCs w:val="22"/>
            <w:rPrChange w:id="2333" w:author="juan rivillas" w:date="2022-08-16T13:50:00Z">
              <w:rPr>
                <w:color w:val="000000" w:themeColor="text1"/>
                <w:sz w:val="20"/>
                <w:szCs w:val="20"/>
              </w:rPr>
            </w:rPrChange>
          </w:rPr>
          <w:t xml:space="preserve"> </w:t>
        </w:r>
      </w:ins>
      <w:ins w:id="2334" w:author="juan rivillas" w:date="2022-08-16T12:06:00Z">
        <w:r w:rsidRPr="008240D0">
          <w:rPr>
            <w:color w:val="000000" w:themeColor="text1"/>
            <w:sz w:val="22"/>
            <w:szCs w:val="22"/>
            <w:rPrChange w:id="2335" w:author="juan rivillas" w:date="2022-08-16T13:50:00Z">
              <w:rPr>
                <w:color w:val="000000" w:themeColor="text1"/>
                <w:sz w:val="20"/>
                <w:szCs w:val="20"/>
              </w:rPr>
            </w:rPrChange>
          </w:rPr>
          <w:t>October</w:t>
        </w:r>
      </w:ins>
      <w:ins w:id="2336" w:author="juan rivillas" w:date="2022-08-16T12:04:00Z">
        <w:r w:rsidRPr="008240D0">
          <w:rPr>
            <w:color w:val="000000" w:themeColor="text1"/>
            <w:sz w:val="22"/>
            <w:szCs w:val="22"/>
            <w:rPrChange w:id="2337" w:author="juan rivillas" w:date="2022-08-16T13:50:00Z">
              <w:rPr>
                <w:color w:val="000000" w:themeColor="text1"/>
                <w:sz w:val="20"/>
                <w:szCs w:val="20"/>
              </w:rPr>
            </w:rPrChange>
          </w:rPr>
          <w:t xml:space="preserve"> 2022 8:45- 10:30</w:t>
        </w:r>
      </w:ins>
    </w:p>
    <w:p w14:paraId="0F54F56F" w14:textId="1D95B76C" w:rsidR="00B43ABB" w:rsidRPr="008240D0" w:rsidRDefault="00B43ABB" w:rsidP="00B43ABB">
      <w:pPr>
        <w:rPr>
          <w:ins w:id="2338" w:author="juan rivillas" w:date="2022-08-16T12:04:00Z"/>
          <w:color w:val="000000" w:themeColor="text1"/>
          <w:sz w:val="22"/>
          <w:szCs w:val="22"/>
          <w:rPrChange w:id="2339" w:author="juan rivillas" w:date="2022-08-16T13:50:00Z">
            <w:rPr>
              <w:ins w:id="2340" w:author="juan rivillas" w:date="2022-08-16T12:04:00Z"/>
              <w:color w:val="000000" w:themeColor="text1"/>
              <w:sz w:val="20"/>
              <w:szCs w:val="20"/>
            </w:rPr>
          </w:rPrChange>
        </w:rPr>
      </w:pPr>
      <w:ins w:id="2341" w:author="juan rivillas" w:date="2022-08-16T12:04:00Z">
        <w:r w:rsidRPr="008240D0">
          <w:rPr>
            <w:color w:val="000000" w:themeColor="text1"/>
            <w:sz w:val="22"/>
            <w:szCs w:val="22"/>
            <w:rPrChange w:id="2342" w:author="juan rivillas" w:date="2022-08-16T13:50:00Z">
              <w:rPr>
                <w:color w:val="000000" w:themeColor="text1"/>
                <w:sz w:val="20"/>
                <w:szCs w:val="20"/>
              </w:rPr>
            </w:rPrChange>
          </w:rPr>
          <w:t xml:space="preserve">Group B </w:t>
        </w:r>
      </w:ins>
      <w:ins w:id="2343" w:author="juan rivillas" w:date="2022-08-16T12:16:00Z">
        <w:r w:rsidR="00F46ADF" w:rsidRPr="008240D0">
          <w:rPr>
            <w:color w:val="000000" w:themeColor="text1"/>
            <w:sz w:val="22"/>
            <w:szCs w:val="22"/>
            <w:rPrChange w:id="2344" w:author="juan rivillas" w:date="2022-08-16T13:50:00Z">
              <w:rPr>
                <w:color w:val="000000" w:themeColor="text1"/>
                <w:sz w:val="20"/>
                <w:szCs w:val="20"/>
              </w:rPr>
            </w:rPrChange>
          </w:rPr>
          <w:t>1</w:t>
        </w:r>
      </w:ins>
      <w:ins w:id="2345" w:author="juan rivillas" w:date="2022-08-16T14:05:00Z">
        <w:r w:rsidR="00931345">
          <w:rPr>
            <w:color w:val="000000" w:themeColor="text1"/>
            <w:sz w:val="22"/>
            <w:szCs w:val="22"/>
          </w:rPr>
          <w:t>0</w:t>
        </w:r>
      </w:ins>
      <w:ins w:id="2346" w:author="juan rivillas" w:date="2022-08-16T12:04:00Z">
        <w:r w:rsidRPr="008240D0">
          <w:rPr>
            <w:color w:val="000000" w:themeColor="text1"/>
            <w:sz w:val="22"/>
            <w:szCs w:val="22"/>
            <w:rPrChange w:id="2347" w:author="juan rivillas" w:date="2022-08-16T13:50:00Z">
              <w:rPr>
                <w:color w:val="000000" w:themeColor="text1"/>
                <w:sz w:val="20"/>
                <w:szCs w:val="20"/>
              </w:rPr>
            </w:rPrChange>
          </w:rPr>
          <w:t xml:space="preserve"> </w:t>
        </w:r>
      </w:ins>
      <w:ins w:id="2348" w:author="juan rivillas" w:date="2022-08-16T12:06:00Z">
        <w:r w:rsidRPr="008240D0">
          <w:rPr>
            <w:color w:val="000000" w:themeColor="text1"/>
            <w:sz w:val="22"/>
            <w:szCs w:val="22"/>
            <w:rPrChange w:id="2349" w:author="juan rivillas" w:date="2022-08-16T13:50:00Z">
              <w:rPr>
                <w:color w:val="000000" w:themeColor="text1"/>
                <w:sz w:val="20"/>
                <w:szCs w:val="20"/>
              </w:rPr>
            </w:rPrChange>
          </w:rPr>
          <w:t>October</w:t>
        </w:r>
      </w:ins>
      <w:ins w:id="2350" w:author="juan rivillas" w:date="2022-08-16T12:04:00Z">
        <w:r w:rsidRPr="008240D0">
          <w:rPr>
            <w:color w:val="000000" w:themeColor="text1"/>
            <w:sz w:val="22"/>
            <w:szCs w:val="22"/>
            <w:rPrChange w:id="2351" w:author="juan rivillas" w:date="2022-08-16T13:50:00Z">
              <w:rPr>
                <w:color w:val="000000" w:themeColor="text1"/>
                <w:sz w:val="20"/>
                <w:szCs w:val="20"/>
              </w:rPr>
            </w:rPrChange>
          </w:rPr>
          <w:t xml:space="preserve"> 2022 </w:t>
        </w:r>
      </w:ins>
      <w:ins w:id="2352" w:author="juan rivillas" w:date="2022-08-16T14:05:00Z">
        <w:r w:rsidR="00931345" w:rsidRPr="00134189">
          <w:rPr>
            <w:color w:val="000000" w:themeColor="text1"/>
            <w:sz w:val="22"/>
            <w:szCs w:val="22"/>
          </w:rPr>
          <w:t>8:45- 10:30</w:t>
        </w:r>
      </w:ins>
    </w:p>
    <w:p w14:paraId="4958541A" w14:textId="0D57D892" w:rsidR="00B43ABB" w:rsidRPr="008240D0" w:rsidRDefault="00B43ABB" w:rsidP="00B43ABB">
      <w:pPr>
        <w:rPr>
          <w:ins w:id="2353" w:author="juan rivillas" w:date="2022-08-16T12:04:00Z"/>
          <w:color w:val="000000" w:themeColor="text1"/>
          <w:sz w:val="22"/>
          <w:szCs w:val="22"/>
          <w:rPrChange w:id="2354" w:author="juan rivillas" w:date="2022-08-16T13:50:00Z">
            <w:rPr>
              <w:ins w:id="2355" w:author="juan rivillas" w:date="2022-08-16T12:04:00Z"/>
              <w:color w:val="000000" w:themeColor="text1"/>
              <w:sz w:val="20"/>
              <w:szCs w:val="20"/>
            </w:rPr>
          </w:rPrChange>
        </w:rPr>
      </w:pPr>
      <w:ins w:id="2356" w:author="juan rivillas" w:date="2022-08-16T12:04:00Z">
        <w:r w:rsidRPr="008240D0">
          <w:rPr>
            <w:color w:val="000000" w:themeColor="text1"/>
            <w:sz w:val="22"/>
            <w:szCs w:val="22"/>
            <w:rPrChange w:id="2357" w:author="juan rivillas" w:date="2022-08-16T13:50:00Z">
              <w:rPr>
                <w:color w:val="000000" w:themeColor="text1"/>
                <w:sz w:val="20"/>
                <w:szCs w:val="20"/>
              </w:rPr>
            </w:rPrChange>
          </w:rPr>
          <w:t xml:space="preserve">Group C </w:t>
        </w:r>
      </w:ins>
      <w:ins w:id="2358" w:author="juan rivillas" w:date="2022-08-16T14:05:00Z">
        <w:r w:rsidR="00931345">
          <w:rPr>
            <w:color w:val="000000" w:themeColor="text1"/>
            <w:sz w:val="22"/>
            <w:szCs w:val="22"/>
          </w:rPr>
          <w:t>5</w:t>
        </w:r>
      </w:ins>
      <w:ins w:id="2359" w:author="juan rivillas" w:date="2022-08-16T12:04:00Z">
        <w:r w:rsidRPr="008240D0">
          <w:rPr>
            <w:color w:val="000000" w:themeColor="text1"/>
            <w:sz w:val="22"/>
            <w:szCs w:val="22"/>
            <w:rPrChange w:id="2360" w:author="juan rivillas" w:date="2022-08-16T13:50:00Z">
              <w:rPr>
                <w:color w:val="000000" w:themeColor="text1"/>
                <w:sz w:val="20"/>
                <w:szCs w:val="20"/>
              </w:rPr>
            </w:rPrChange>
          </w:rPr>
          <w:t xml:space="preserve"> </w:t>
        </w:r>
      </w:ins>
      <w:ins w:id="2361" w:author="juan rivillas" w:date="2022-08-16T12:06:00Z">
        <w:r w:rsidRPr="008240D0">
          <w:rPr>
            <w:color w:val="000000" w:themeColor="text1"/>
            <w:sz w:val="22"/>
            <w:szCs w:val="22"/>
            <w:rPrChange w:id="2362" w:author="juan rivillas" w:date="2022-08-16T13:50:00Z">
              <w:rPr>
                <w:color w:val="000000" w:themeColor="text1"/>
                <w:sz w:val="20"/>
                <w:szCs w:val="20"/>
              </w:rPr>
            </w:rPrChange>
          </w:rPr>
          <w:t>Octo</w:t>
        </w:r>
      </w:ins>
      <w:ins w:id="2363" w:author="juan rivillas" w:date="2022-08-16T12:04:00Z">
        <w:r w:rsidRPr="008240D0">
          <w:rPr>
            <w:color w:val="000000" w:themeColor="text1"/>
            <w:sz w:val="22"/>
            <w:szCs w:val="22"/>
            <w:rPrChange w:id="2364" w:author="juan rivillas" w:date="2022-08-16T13:50:00Z">
              <w:rPr>
                <w:color w:val="000000" w:themeColor="text1"/>
                <w:sz w:val="20"/>
                <w:szCs w:val="20"/>
              </w:rPr>
            </w:rPrChange>
          </w:rPr>
          <w:t>ber 2022 8:45- 10:30</w:t>
        </w:r>
      </w:ins>
    </w:p>
    <w:p w14:paraId="3124F2FC" w14:textId="77777777" w:rsidR="00F46ADF" w:rsidRPr="008240D0" w:rsidRDefault="00F46ADF" w:rsidP="00924F57">
      <w:pPr>
        <w:rPr>
          <w:ins w:id="2365" w:author="juan rivillas" w:date="2022-08-14T18:56:00Z"/>
          <w:sz w:val="22"/>
          <w:szCs w:val="22"/>
          <w:rPrChange w:id="2366" w:author="juan rivillas" w:date="2022-08-16T13:50:00Z">
            <w:rPr>
              <w:ins w:id="2367" w:author="juan rivillas" w:date="2022-08-14T18:56:00Z"/>
            </w:rPr>
          </w:rPrChange>
        </w:rPr>
      </w:pPr>
    </w:p>
    <w:p w14:paraId="40CC7B3C" w14:textId="0353A45C" w:rsidR="00924F57" w:rsidRPr="008240D0" w:rsidRDefault="00924F57" w:rsidP="00924F57">
      <w:pPr>
        <w:jc w:val="both"/>
        <w:rPr>
          <w:ins w:id="2368" w:author="juan rivillas" w:date="2022-08-14T18:56:00Z"/>
          <w:sz w:val="22"/>
          <w:szCs w:val="22"/>
          <w:rPrChange w:id="2369" w:author="juan rivillas" w:date="2022-08-16T13:50:00Z">
            <w:rPr>
              <w:ins w:id="2370" w:author="juan rivillas" w:date="2022-08-14T18:56:00Z"/>
            </w:rPr>
          </w:rPrChange>
        </w:rPr>
      </w:pPr>
      <w:ins w:id="2371" w:author="juan rivillas" w:date="2022-08-14T18:56:00Z">
        <w:r w:rsidRPr="008240D0">
          <w:rPr>
            <w:sz w:val="22"/>
            <w:szCs w:val="22"/>
            <w:rPrChange w:id="2372" w:author="juan rivillas" w:date="2022-08-16T13:50:00Z">
              <w:rPr/>
            </w:rPrChange>
          </w:rPr>
          <w:t xml:space="preserve">The lab continues where the lecture stops, and students practise logistic regression </w:t>
        </w:r>
      </w:ins>
      <w:ins w:id="2373" w:author="juan rivillas" w:date="2022-08-16T12:07:00Z">
        <w:r w:rsidR="00B43ABB" w:rsidRPr="008240D0">
          <w:rPr>
            <w:sz w:val="22"/>
            <w:szCs w:val="22"/>
            <w:rPrChange w:id="2374" w:author="juan rivillas" w:date="2022-08-16T13:50:00Z">
              <w:rPr/>
            </w:rPrChange>
          </w:rPr>
          <w:t xml:space="preserve">modelling </w:t>
        </w:r>
      </w:ins>
      <w:ins w:id="2375" w:author="juan rivillas" w:date="2022-08-14T18:56:00Z">
        <w:r w:rsidRPr="008240D0">
          <w:rPr>
            <w:sz w:val="22"/>
            <w:szCs w:val="22"/>
            <w:rPrChange w:id="2376" w:author="juan rivillas" w:date="2022-08-16T13:50:00Z">
              <w:rPr/>
            </w:rPrChange>
          </w:rPr>
          <w:t>using R.</w:t>
        </w:r>
      </w:ins>
    </w:p>
    <w:p w14:paraId="7FA076C0" w14:textId="680236DD" w:rsidR="00924F57" w:rsidRDefault="00924F57" w:rsidP="00924F57">
      <w:pPr>
        <w:rPr>
          <w:ins w:id="2377" w:author="juan rivillas" w:date="2022-08-16T14:00:00Z"/>
          <w:sz w:val="22"/>
          <w:szCs w:val="22"/>
        </w:rPr>
      </w:pPr>
    </w:p>
    <w:p w14:paraId="67314D20" w14:textId="77777777" w:rsidR="006A175D" w:rsidRPr="00134189" w:rsidRDefault="006A175D" w:rsidP="006A175D">
      <w:pPr>
        <w:snapToGrid w:val="0"/>
        <w:rPr>
          <w:ins w:id="2378" w:author="juan rivillas" w:date="2022-08-16T14:00:00Z"/>
          <w:b/>
          <w:bCs/>
          <w:sz w:val="22"/>
          <w:szCs w:val="22"/>
        </w:rPr>
      </w:pPr>
      <w:ins w:id="2379" w:author="juan rivillas" w:date="2022-08-16T14:00:00Z">
        <w:r w:rsidRPr="00134189">
          <w:rPr>
            <w:b/>
            <w:bCs/>
            <w:sz w:val="22"/>
            <w:szCs w:val="22"/>
          </w:rPr>
          <w:t>Scripts and slides available in GitHub:</w:t>
        </w:r>
      </w:ins>
    </w:p>
    <w:p w14:paraId="6968B6F7" w14:textId="63E46B18" w:rsidR="006A175D" w:rsidRPr="00134189" w:rsidRDefault="006A175D" w:rsidP="006A175D">
      <w:pPr>
        <w:snapToGrid w:val="0"/>
        <w:rPr>
          <w:ins w:id="2380" w:author="juan rivillas" w:date="2022-08-16T14:00:00Z"/>
          <w:sz w:val="22"/>
          <w:szCs w:val="22"/>
        </w:rPr>
      </w:pPr>
      <w:ins w:id="2381" w:author="juan rivillas" w:date="2022-08-16T14:00:00Z">
        <w:r w:rsidRPr="00134189">
          <w:rPr>
            <w:sz w:val="22"/>
            <w:szCs w:val="22"/>
          </w:rPr>
          <w:t>R Markdown “</w:t>
        </w:r>
        <w:r>
          <w:rPr>
            <w:sz w:val="22"/>
            <w:szCs w:val="22"/>
          </w:rPr>
          <w:t>Logistic</w:t>
        </w:r>
        <w:r w:rsidRPr="00134189">
          <w:rPr>
            <w:sz w:val="22"/>
            <w:szCs w:val="22"/>
          </w:rPr>
          <w:t xml:space="preserve"> regression modelling” step by step.</w:t>
        </w:r>
      </w:ins>
    </w:p>
    <w:p w14:paraId="7140029C" w14:textId="77777777" w:rsidR="006A175D" w:rsidRPr="00134189" w:rsidRDefault="006A175D" w:rsidP="006A175D">
      <w:pPr>
        <w:snapToGrid w:val="0"/>
        <w:rPr>
          <w:ins w:id="2382" w:author="juan rivillas" w:date="2022-08-16T14:00:00Z"/>
          <w:sz w:val="22"/>
          <w:szCs w:val="22"/>
        </w:rPr>
      </w:pPr>
      <w:ins w:id="2383" w:author="juan rivillas" w:date="2022-08-16T14:00:00Z">
        <w:r w:rsidRPr="00134189">
          <w:rPr>
            <w:sz w:val="22"/>
            <w:szCs w:val="22"/>
          </w:rPr>
          <w:t>Slides covering with basic concepts and assumptions.</w:t>
        </w:r>
      </w:ins>
    </w:p>
    <w:p w14:paraId="37FFB0E0" w14:textId="77777777" w:rsidR="006A175D" w:rsidRPr="008240D0" w:rsidRDefault="006A175D" w:rsidP="00924F57">
      <w:pPr>
        <w:rPr>
          <w:ins w:id="2384" w:author="juan rivillas" w:date="2022-08-14T18:56:00Z"/>
          <w:sz w:val="22"/>
          <w:szCs w:val="22"/>
          <w:rPrChange w:id="2385" w:author="juan rivillas" w:date="2022-08-16T13:50:00Z">
            <w:rPr>
              <w:ins w:id="2386" w:author="juan rivillas" w:date="2022-08-14T18:56:00Z"/>
            </w:rPr>
          </w:rPrChange>
        </w:rPr>
      </w:pPr>
    </w:p>
    <w:p w14:paraId="49F893C4" w14:textId="54CE1709" w:rsidR="00924F57" w:rsidRPr="008240D0" w:rsidRDefault="00924F57" w:rsidP="00924F57">
      <w:pPr>
        <w:rPr>
          <w:ins w:id="2387" w:author="juan rivillas" w:date="2022-08-14T18:56:00Z"/>
          <w:b/>
          <w:bCs/>
          <w:sz w:val="22"/>
          <w:szCs w:val="22"/>
          <w:rPrChange w:id="2388" w:author="juan rivillas" w:date="2022-08-16T13:50:00Z">
            <w:rPr>
              <w:ins w:id="2389" w:author="juan rivillas" w:date="2022-08-14T18:56:00Z"/>
              <w:b/>
              <w:bCs/>
            </w:rPr>
          </w:rPrChange>
        </w:rPr>
      </w:pPr>
      <w:ins w:id="2390" w:author="juan rivillas" w:date="2022-08-14T18:56:00Z">
        <w:r w:rsidRPr="008240D0">
          <w:rPr>
            <w:b/>
            <w:bCs/>
            <w:sz w:val="22"/>
            <w:szCs w:val="22"/>
            <w:rPrChange w:id="2391" w:author="juan rivillas" w:date="2022-08-16T13:50:00Z">
              <w:rPr>
                <w:b/>
                <w:bCs/>
              </w:rPr>
            </w:rPrChange>
          </w:rPr>
          <w:t xml:space="preserve">Assignment </w:t>
        </w:r>
      </w:ins>
      <w:ins w:id="2392" w:author="juan rivillas" w:date="2022-08-16T14:22:00Z">
        <w:r w:rsidR="00D97810">
          <w:rPr>
            <w:b/>
            <w:bCs/>
            <w:sz w:val="22"/>
            <w:szCs w:val="22"/>
          </w:rPr>
          <w:t>2</w:t>
        </w:r>
      </w:ins>
    </w:p>
    <w:p w14:paraId="616A4F7E" w14:textId="71B32D0A" w:rsidR="00474C9C" w:rsidRPr="008240D0" w:rsidRDefault="00B43ABB" w:rsidP="00924F57">
      <w:pPr>
        <w:rPr>
          <w:ins w:id="2393" w:author="juan rivillas" w:date="2022-08-14T18:43:00Z"/>
          <w:sz w:val="22"/>
          <w:szCs w:val="22"/>
          <w:rPrChange w:id="2394" w:author="juan rivillas" w:date="2022-08-16T13:50:00Z">
            <w:rPr>
              <w:ins w:id="2395" w:author="juan rivillas" w:date="2022-08-14T18:43:00Z"/>
            </w:rPr>
          </w:rPrChange>
        </w:rPr>
      </w:pPr>
      <w:ins w:id="2396" w:author="juan rivillas" w:date="2022-08-16T12:05:00Z">
        <w:r w:rsidRPr="008240D0">
          <w:rPr>
            <w:sz w:val="22"/>
            <w:szCs w:val="22"/>
            <w:rPrChange w:id="2397" w:author="juan rivillas" w:date="2022-08-16T13:50:00Z">
              <w:rPr/>
            </w:rPrChange>
          </w:rPr>
          <w:t>Deadline for a</w:t>
        </w:r>
      </w:ins>
      <w:ins w:id="2398" w:author="juan rivillas" w:date="2022-08-14T18:56:00Z">
        <w:r w:rsidR="00924F57" w:rsidRPr="008240D0">
          <w:rPr>
            <w:sz w:val="22"/>
            <w:szCs w:val="22"/>
            <w:rPrChange w:id="2399" w:author="juan rivillas" w:date="2022-08-16T13:50:00Z">
              <w:rPr/>
            </w:rPrChange>
          </w:rPr>
          <w:t xml:space="preserve">ssignment </w:t>
        </w:r>
      </w:ins>
      <w:ins w:id="2400" w:author="juan rivillas" w:date="2022-08-16T14:22:00Z">
        <w:r w:rsidR="00D97810">
          <w:rPr>
            <w:sz w:val="22"/>
            <w:szCs w:val="22"/>
          </w:rPr>
          <w:t>2</w:t>
        </w:r>
      </w:ins>
      <w:ins w:id="2401" w:author="juan rivillas" w:date="2022-08-14T18:56:00Z">
        <w:r w:rsidR="00924F57" w:rsidRPr="008240D0">
          <w:rPr>
            <w:sz w:val="22"/>
            <w:szCs w:val="22"/>
            <w:rPrChange w:id="2402" w:author="juan rivillas" w:date="2022-08-16T13:50:00Z">
              <w:rPr/>
            </w:rPrChange>
          </w:rPr>
          <w:t>.</w:t>
        </w:r>
      </w:ins>
    </w:p>
    <w:p w14:paraId="1962CA32" w14:textId="7DF390CA" w:rsidR="00474C9C" w:rsidRPr="008240D0" w:rsidRDefault="00474C9C" w:rsidP="00474C9C">
      <w:pPr>
        <w:rPr>
          <w:ins w:id="2403" w:author="juan rivillas" w:date="2022-08-14T18:43:00Z"/>
          <w:sz w:val="22"/>
          <w:szCs w:val="22"/>
          <w:rPrChange w:id="2404" w:author="juan rivillas" w:date="2022-08-16T13:50:00Z">
            <w:rPr>
              <w:ins w:id="2405" w:author="juan rivillas" w:date="2022-08-14T18:43:00Z"/>
            </w:rPr>
          </w:rPrChange>
        </w:rPr>
      </w:pPr>
    </w:p>
    <w:p w14:paraId="0406912B" w14:textId="6AEBBDF9" w:rsidR="00474C9C" w:rsidRDefault="00474C9C" w:rsidP="00474C9C">
      <w:pPr>
        <w:rPr>
          <w:ins w:id="2406" w:author="juan rivillas" w:date="2022-08-14T18:55:00Z"/>
        </w:rPr>
      </w:pPr>
    </w:p>
    <w:p w14:paraId="546487CC" w14:textId="77777777" w:rsidR="008576F1" w:rsidRDefault="008576F1" w:rsidP="008576F1">
      <w:pPr>
        <w:pStyle w:val="Heading2"/>
        <w:rPr>
          <w:ins w:id="2407" w:author="juan rivillas" w:date="2022-08-14T19:00:00Z"/>
        </w:rPr>
      </w:pPr>
    </w:p>
    <w:p w14:paraId="1C9D5459" w14:textId="5AB99633" w:rsidR="00D97810" w:rsidRDefault="00D97810" w:rsidP="00931345">
      <w:pPr>
        <w:pStyle w:val="Heading2"/>
        <w:rPr>
          <w:ins w:id="2408" w:author="juan rivillas" w:date="2022-08-16T14:23:00Z"/>
        </w:rPr>
      </w:pPr>
    </w:p>
    <w:p w14:paraId="1CC40164" w14:textId="26760B28" w:rsidR="00D97810" w:rsidRDefault="00D97810" w:rsidP="00D97810">
      <w:pPr>
        <w:rPr>
          <w:ins w:id="2409" w:author="juan rivillas" w:date="2022-08-16T14:23:00Z"/>
        </w:rPr>
      </w:pPr>
    </w:p>
    <w:p w14:paraId="1996CF5B" w14:textId="77777777" w:rsidR="00D97810" w:rsidRPr="00D97810" w:rsidRDefault="00D97810" w:rsidP="00D97810">
      <w:pPr>
        <w:rPr>
          <w:ins w:id="2410" w:author="juan rivillas" w:date="2022-08-16T14:23:00Z"/>
          <w:rPrChange w:id="2411" w:author="juan rivillas" w:date="2022-08-16T14:23:00Z">
            <w:rPr>
              <w:ins w:id="2412" w:author="juan rivillas" w:date="2022-08-16T14:23:00Z"/>
              <w:rFonts w:ascii="Times New Roman" w:hAnsi="Times New Roman" w:cs="Times New Roman"/>
              <w:sz w:val="22"/>
              <w:szCs w:val="22"/>
            </w:rPr>
          </w:rPrChange>
        </w:rPr>
        <w:pPrChange w:id="2413" w:author="juan rivillas" w:date="2022-08-16T14:23:00Z">
          <w:pPr>
            <w:pStyle w:val="Heading2"/>
          </w:pPr>
        </w:pPrChange>
      </w:pPr>
    </w:p>
    <w:p w14:paraId="40F1F172" w14:textId="6F72A7D4" w:rsidR="00931345" w:rsidRPr="00931345" w:rsidRDefault="00931345" w:rsidP="00931345">
      <w:pPr>
        <w:pStyle w:val="Heading2"/>
        <w:rPr>
          <w:ins w:id="2414" w:author="juan rivillas" w:date="2022-08-16T14:06:00Z"/>
          <w:rFonts w:ascii="Times New Roman" w:hAnsi="Times New Roman" w:cs="Times New Roman"/>
          <w:sz w:val="22"/>
          <w:szCs w:val="22"/>
          <w:rPrChange w:id="2415" w:author="juan rivillas" w:date="2022-08-16T14:06:00Z">
            <w:rPr>
              <w:ins w:id="2416" w:author="juan rivillas" w:date="2022-08-16T14:06:00Z"/>
            </w:rPr>
          </w:rPrChange>
        </w:rPr>
      </w:pPr>
      <w:ins w:id="2417" w:author="juan rivillas" w:date="2022-08-16T14:06:00Z">
        <w:r w:rsidRPr="00931345">
          <w:rPr>
            <w:rFonts w:ascii="Times New Roman" w:hAnsi="Times New Roman" w:cs="Times New Roman"/>
            <w:sz w:val="22"/>
            <w:szCs w:val="22"/>
            <w:rPrChange w:id="2418" w:author="juan rivillas" w:date="2022-08-16T14:06:00Z">
              <w:rPr/>
            </w:rPrChange>
          </w:rPr>
          <w:lastRenderedPageBreak/>
          <w:t>Week 6. Multi-variable Regression.</w:t>
        </w:r>
      </w:ins>
    </w:p>
    <w:p w14:paraId="510BEA07" w14:textId="77777777" w:rsidR="00931345" w:rsidRPr="00931345" w:rsidRDefault="00931345" w:rsidP="008576F1">
      <w:pPr>
        <w:rPr>
          <w:ins w:id="2419" w:author="juan rivillas" w:date="2022-08-16T14:06:00Z"/>
          <w:b/>
          <w:sz w:val="22"/>
          <w:szCs w:val="22"/>
          <w:rPrChange w:id="2420" w:author="juan rivillas" w:date="2022-08-16T14:06:00Z">
            <w:rPr>
              <w:ins w:id="2421" w:author="juan rivillas" w:date="2022-08-16T14:06:00Z"/>
              <w:b/>
            </w:rPr>
          </w:rPrChange>
        </w:rPr>
      </w:pPr>
    </w:p>
    <w:p w14:paraId="254903AC" w14:textId="1CC873B7" w:rsidR="008576F1" w:rsidRPr="00931345" w:rsidRDefault="008576F1" w:rsidP="008576F1">
      <w:pPr>
        <w:rPr>
          <w:ins w:id="2422" w:author="juan rivillas" w:date="2022-08-14T19:00:00Z"/>
          <w:sz w:val="22"/>
          <w:szCs w:val="22"/>
          <w:rPrChange w:id="2423" w:author="juan rivillas" w:date="2022-08-16T14:06:00Z">
            <w:rPr>
              <w:ins w:id="2424" w:author="juan rivillas" w:date="2022-08-14T19:00:00Z"/>
            </w:rPr>
          </w:rPrChange>
        </w:rPr>
      </w:pPr>
      <w:ins w:id="2425" w:author="juan rivillas" w:date="2022-08-14T19:00:00Z">
        <w:r w:rsidRPr="00931345">
          <w:rPr>
            <w:b/>
            <w:sz w:val="22"/>
            <w:szCs w:val="22"/>
            <w:rPrChange w:id="2426" w:author="juan rivillas" w:date="2022-08-16T14:06:00Z">
              <w:rPr>
                <w:b/>
              </w:rPr>
            </w:rPrChange>
          </w:rPr>
          <w:t>Objectives</w:t>
        </w:r>
      </w:ins>
    </w:p>
    <w:p w14:paraId="7D1E93F4" w14:textId="77777777" w:rsidR="008576F1" w:rsidRPr="00931345" w:rsidRDefault="008576F1" w:rsidP="008576F1">
      <w:pPr>
        <w:rPr>
          <w:ins w:id="2427" w:author="juan rivillas" w:date="2022-08-14T19:00:00Z"/>
          <w:sz w:val="22"/>
          <w:szCs w:val="22"/>
          <w:rPrChange w:id="2428" w:author="juan rivillas" w:date="2022-08-16T14:06:00Z">
            <w:rPr>
              <w:ins w:id="2429" w:author="juan rivillas" w:date="2022-08-14T19:00:00Z"/>
            </w:rPr>
          </w:rPrChange>
        </w:rPr>
      </w:pPr>
      <w:ins w:id="2430" w:author="juan rivillas" w:date="2022-08-14T19:00:00Z">
        <w:r w:rsidRPr="00931345">
          <w:rPr>
            <w:sz w:val="22"/>
            <w:szCs w:val="22"/>
            <w:rPrChange w:id="2431" w:author="juan rivillas" w:date="2022-08-16T14:06:00Z">
              <w:rPr/>
            </w:rPrChange>
          </w:rPr>
          <w:t>Students will be able to:</w:t>
        </w:r>
      </w:ins>
    </w:p>
    <w:p w14:paraId="3152B4BE" w14:textId="77777777" w:rsidR="008576F1" w:rsidRPr="00931345" w:rsidRDefault="008576F1" w:rsidP="008576F1">
      <w:pPr>
        <w:pStyle w:val="ListParagraph"/>
        <w:numPr>
          <w:ilvl w:val="0"/>
          <w:numId w:val="11"/>
        </w:numPr>
        <w:rPr>
          <w:ins w:id="2432" w:author="juan rivillas" w:date="2022-08-14T19:01:00Z"/>
          <w:rFonts w:cs="Times New Roman"/>
          <w:sz w:val="22"/>
          <w:szCs w:val="22"/>
          <w:rPrChange w:id="2433" w:author="juan rivillas" w:date="2022-08-16T14:06:00Z">
            <w:rPr>
              <w:ins w:id="2434" w:author="juan rivillas" w:date="2022-08-14T19:01:00Z"/>
              <w:rFonts w:asciiTheme="minorHAnsi" w:hAnsiTheme="minorHAnsi" w:cstheme="minorHAnsi"/>
              <w:sz w:val="18"/>
              <w:szCs w:val="18"/>
            </w:rPr>
          </w:rPrChange>
        </w:rPr>
      </w:pPr>
      <w:ins w:id="2435" w:author="juan rivillas" w:date="2022-08-14T19:01:00Z">
        <w:r w:rsidRPr="00931345">
          <w:rPr>
            <w:rFonts w:cs="Times New Roman"/>
            <w:sz w:val="22"/>
            <w:szCs w:val="22"/>
            <w:rPrChange w:id="2436" w:author="juan rivillas" w:date="2022-08-16T14:06:00Z">
              <w:rPr>
                <w:rFonts w:asciiTheme="minorHAnsi" w:hAnsiTheme="minorHAnsi" w:cstheme="minorHAnsi"/>
                <w:sz w:val="18"/>
                <w:szCs w:val="18"/>
              </w:rPr>
            </w:rPrChange>
          </w:rPr>
          <w:t>Challenges and opportunities of multiple regression.</w:t>
        </w:r>
      </w:ins>
    </w:p>
    <w:p w14:paraId="6E8F615E" w14:textId="77777777" w:rsidR="00931345" w:rsidRPr="00B947EE" w:rsidRDefault="00931345" w:rsidP="008576F1">
      <w:pPr>
        <w:numPr>
          <w:ilvl w:val="0"/>
          <w:numId w:val="11"/>
        </w:numPr>
        <w:shd w:val="clear" w:color="auto" w:fill="FFFFFF"/>
        <w:textAlignment w:val="baseline"/>
        <w:rPr>
          <w:ins w:id="2437" w:author="juan rivillas" w:date="2022-08-16T14:06:00Z"/>
          <w:sz w:val="22"/>
          <w:szCs w:val="22"/>
          <w:rPrChange w:id="2438" w:author="juan rivillas" w:date="2022-08-16T14:09:00Z">
            <w:rPr>
              <w:ins w:id="2439" w:author="juan rivillas" w:date="2022-08-16T14:06:00Z"/>
              <w:color w:val="7030A0"/>
              <w:sz w:val="22"/>
              <w:szCs w:val="22"/>
              <w:shd w:val="clear" w:color="auto" w:fill="F2DCDB"/>
            </w:rPr>
          </w:rPrChange>
        </w:rPr>
      </w:pPr>
      <w:ins w:id="2440" w:author="juan rivillas" w:date="2022-08-16T14:06:00Z">
        <w:r w:rsidRPr="00B947EE">
          <w:rPr>
            <w:sz w:val="22"/>
            <w:szCs w:val="22"/>
            <w:rPrChange w:id="2441" w:author="juan rivillas" w:date="2022-08-16T14:09:00Z">
              <w:rPr>
                <w:color w:val="7030A0"/>
                <w:sz w:val="22"/>
                <w:szCs w:val="22"/>
                <w:shd w:val="clear" w:color="auto" w:fill="F2DCDB"/>
              </w:rPr>
            </w:rPrChange>
          </w:rPr>
          <w:t>Assumptions and s</w:t>
        </w:r>
      </w:ins>
      <w:ins w:id="2442" w:author="juan rivillas" w:date="2022-08-14T19:01:00Z">
        <w:r w:rsidR="008576F1" w:rsidRPr="00B947EE">
          <w:rPr>
            <w:sz w:val="22"/>
            <w:szCs w:val="22"/>
            <w:rPrChange w:id="2443" w:author="juan rivillas" w:date="2022-08-16T14:09:00Z">
              <w:rPr>
                <w:rFonts w:asciiTheme="minorHAnsi" w:hAnsiTheme="minorHAnsi" w:cstheme="minorHAnsi"/>
                <w:color w:val="7030A0"/>
                <w:sz w:val="18"/>
                <w:szCs w:val="18"/>
                <w:shd w:val="clear" w:color="auto" w:fill="F2DCDB"/>
              </w:rPr>
            </w:rPrChange>
          </w:rPr>
          <w:t>teps in multiple regression modelling process</w:t>
        </w:r>
      </w:ins>
    </w:p>
    <w:p w14:paraId="24C1E08C" w14:textId="77777777" w:rsidR="00931345" w:rsidRDefault="008576F1" w:rsidP="008576F1">
      <w:pPr>
        <w:numPr>
          <w:ilvl w:val="0"/>
          <w:numId w:val="11"/>
        </w:numPr>
        <w:shd w:val="clear" w:color="auto" w:fill="FFFFFF"/>
        <w:textAlignment w:val="baseline"/>
        <w:rPr>
          <w:ins w:id="2444" w:author="juan rivillas" w:date="2022-08-16T14:07:00Z"/>
          <w:color w:val="7030A0"/>
          <w:sz w:val="22"/>
          <w:szCs w:val="22"/>
          <w:shd w:val="clear" w:color="auto" w:fill="F2DCDB"/>
        </w:rPr>
      </w:pPr>
      <w:ins w:id="2445" w:author="juan rivillas" w:date="2022-08-14T19:01:00Z">
        <w:r w:rsidRPr="00931345">
          <w:rPr>
            <w:sz w:val="22"/>
            <w:szCs w:val="22"/>
            <w:rPrChange w:id="2446" w:author="juan rivillas" w:date="2022-08-16T14:06:00Z">
              <w:rPr/>
            </w:rPrChange>
          </w:rPr>
          <w:t>How to test multiple hypotheses using multiple explanatory variables.</w:t>
        </w:r>
      </w:ins>
    </w:p>
    <w:p w14:paraId="67756F36" w14:textId="77777777" w:rsidR="00931345" w:rsidRDefault="008576F1" w:rsidP="008576F1">
      <w:pPr>
        <w:numPr>
          <w:ilvl w:val="0"/>
          <w:numId w:val="11"/>
        </w:numPr>
        <w:shd w:val="clear" w:color="auto" w:fill="FFFFFF"/>
        <w:textAlignment w:val="baseline"/>
        <w:rPr>
          <w:ins w:id="2447" w:author="juan rivillas" w:date="2022-08-16T14:07:00Z"/>
          <w:color w:val="7030A0"/>
          <w:sz w:val="22"/>
          <w:szCs w:val="22"/>
          <w:shd w:val="clear" w:color="auto" w:fill="F2DCDB"/>
        </w:rPr>
      </w:pPr>
      <w:ins w:id="2448" w:author="juan rivillas" w:date="2022-08-14T19:01:00Z">
        <w:r w:rsidRPr="00931345">
          <w:rPr>
            <w:sz w:val="22"/>
            <w:szCs w:val="22"/>
            <w:rPrChange w:id="2449" w:author="juan rivillas" w:date="2022-08-16T14:07:00Z">
              <w:rPr/>
            </w:rPrChange>
          </w:rPr>
          <w:t>Confounding factors.</w:t>
        </w:r>
      </w:ins>
    </w:p>
    <w:p w14:paraId="42E1836A" w14:textId="77777777" w:rsidR="00931345" w:rsidRDefault="008576F1" w:rsidP="008576F1">
      <w:pPr>
        <w:numPr>
          <w:ilvl w:val="0"/>
          <w:numId w:val="11"/>
        </w:numPr>
        <w:shd w:val="clear" w:color="auto" w:fill="FFFFFF"/>
        <w:textAlignment w:val="baseline"/>
        <w:rPr>
          <w:ins w:id="2450" w:author="juan rivillas" w:date="2022-08-16T14:07:00Z"/>
          <w:color w:val="7030A0"/>
          <w:sz w:val="22"/>
          <w:szCs w:val="22"/>
          <w:shd w:val="clear" w:color="auto" w:fill="F2DCDB"/>
        </w:rPr>
      </w:pPr>
      <w:ins w:id="2451" w:author="juan rivillas" w:date="2022-08-14T19:01:00Z">
        <w:r w:rsidRPr="00931345">
          <w:rPr>
            <w:sz w:val="22"/>
            <w:szCs w:val="22"/>
            <w:rPrChange w:id="2452" w:author="juan rivillas" w:date="2022-08-16T14:07:00Z">
              <w:rPr/>
            </w:rPrChange>
          </w:rPr>
          <w:t>Interpretation with multiple variables.</w:t>
        </w:r>
      </w:ins>
    </w:p>
    <w:p w14:paraId="762D4875" w14:textId="77777777" w:rsidR="00931345" w:rsidRDefault="008576F1" w:rsidP="008576F1">
      <w:pPr>
        <w:numPr>
          <w:ilvl w:val="0"/>
          <w:numId w:val="11"/>
        </w:numPr>
        <w:shd w:val="clear" w:color="auto" w:fill="FFFFFF"/>
        <w:textAlignment w:val="baseline"/>
        <w:rPr>
          <w:ins w:id="2453" w:author="juan rivillas" w:date="2022-08-16T14:07:00Z"/>
          <w:color w:val="7030A0"/>
          <w:sz w:val="22"/>
          <w:szCs w:val="22"/>
          <w:shd w:val="clear" w:color="auto" w:fill="F2DCDB"/>
        </w:rPr>
      </w:pPr>
      <w:ins w:id="2454" w:author="juan rivillas" w:date="2022-08-14T19:01:00Z">
        <w:r w:rsidRPr="00931345">
          <w:rPr>
            <w:sz w:val="22"/>
            <w:szCs w:val="22"/>
            <w:rPrChange w:id="2455" w:author="juan rivillas" w:date="2022-08-16T14:07:00Z">
              <w:rPr/>
            </w:rPrChange>
          </w:rPr>
          <w:t>Model interactions, model checking, and model fitting.</w:t>
        </w:r>
      </w:ins>
    </w:p>
    <w:p w14:paraId="5230D6C5" w14:textId="77777777" w:rsidR="00931345" w:rsidRDefault="0045492C" w:rsidP="008576F1">
      <w:pPr>
        <w:numPr>
          <w:ilvl w:val="0"/>
          <w:numId w:val="11"/>
        </w:numPr>
        <w:shd w:val="clear" w:color="auto" w:fill="FFFFFF"/>
        <w:textAlignment w:val="baseline"/>
        <w:rPr>
          <w:ins w:id="2456" w:author="juan rivillas" w:date="2022-08-16T14:07:00Z"/>
          <w:color w:val="7030A0"/>
          <w:sz w:val="22"/>
          <w:szCs w:val="22"/>
          <w:shd w:val="clear" w:color="auto" w:fill="F2DCDB"/>
        </w:rPr>
      </w:pPr>
      <w:ins w:id="2457" w:author="juan rivillas" w:date="2022-08-14T19:02:00Z">
        <w:r w:rsidRPr="00931345">
          <w:rPr>
            <w:sz w:val="22"/>
            <w:szCs w:val="22"/>
            <w:rPrChange w:id="2458" w:author="juan rivillas" w:date="2022-08-16T14:07:00Z">
              <w:rPr/>
            </w:rPrChange>
          </w:rPr>
          <w:t>Assess</w:t>
        </w:r>
      </w:ins>
      <w:ins w:id="2459" w:author="juan rivillas" w:date="2022-08-14T19:01:00Z">
        <w:r w:rsidR="008576F1" w:rsidRPr="00931345">
          <w:rPr>
            <w:sz w:val="22"/>
            <w:szCs w:val="22"/>
            <w:rPrChange w:id="2460" w:author="juan rivillas" w:date="2022-08-16T14:07:00Z">
              <w:rPr/>
            </w:rPrChange>
          </w:rPr>
          <w:t xml:space="preserve"> violations of regression assumptions.</w:t>
        </w:r>
      </w:ins>
    </w:p>
    <w:p w14:paraId="7F5D1C34" w14:textId="2B3052D0" w:rsidR="00931345" w:rsidRDefault="008576F1" w:rsidP="008576F1">
      <w:pPr>
        <w:numPr>
          <w:ilvl w:val="0"/>
          <w:numId w:val="11"/>
        </w:numPr>
        <w:shd w:val="clear" w:color="auto" w:fill="FFFFFF"/>
        <w:textAlignment w:val="baseline"/>
        <w:rPr>
          <w:ins w:id="2461" w:author="juan rivillas" w:date="2022-08-16T14:07:00Z"/>
          <w:color w:val="7030A0"/>
          <w:sz w:val="22"/>
          <w:szCs w:val="22"/>
          <w:shd w:val="clear" w:color="auto" w:fill="F2DCDB"/>
        </w:rPr>
      </w:pPr>
      <w:ins w:id="2462" w:author="juan rivillas" w:date="2022-08-14T19:01:00Z">
        <w:r w:rsidRPr="00931345">
          <w:rPr>
            <w:sz w:val="22"/>
            <w:szCs w:val="22"/>
            <w:rPrChange w:id="2463" w:author="juan rivillas" w:date="2022-08-16T14:07:00Z">
              <w:rPr/>
            </w:rPrChange>
          </w:rPr>
          <w:t>Identify potential pitfalls in multiple regression</w:t>
        </w:r>
      </w:ins>
      <w:ins w:id="2464" w:author="juan rivillas" w:date="2022-08-16T14:07:00Z">
        <w:r w:rsidR="00931345" w:rsidRPr="00931345">
          <w:rPr>
            <w:sz w:val="22"/>
            <w:szCs w:val="22"/>
            <w:rPrChange w:id="2465" w:author="juan rivillas" w:date="2022-08-16T14:07:00Z">
              <w:rPr>
                <w:sz w:val="22"/>
                <w:szCs w:val="22"/>
              </w:rPr>
            </w:rPrChange>
          </w:rPr>
          <w:t xml:space="preserve"> and </w:t>
        </w:r>
      </w:ins>
      <w:ins w:id="2466" w:author="juan rivillas" w:date="2022-08-16T14:08:00Z">
        <w:r w:rsidR="00931345">
          <w:rPr>
            <w:sz w:val="22"/>
            <w:szCs w:val="22"/>
          </w:rPr>
          <w:t xml:space="preserve">how to </w:t>
        </w:r>
      </w:ins>
      <w:ins w:id="2467" w:author="juan rivillas" w:date="2022-08-14T19:01:00Z">
        <w:r w:rsidRPr="00931345">
          <w:rPr>
            <w:sz w:val="22"/>
            <w:szCs w:val="22"/>
            <w:rPrChange w:id="2468" w:author="juan rivillas" w:date="2022-08-16T14:07:00Z">
              <w:rPr/>
            </w:rPrChange>
          </w:rPr>
          <w:t xml:space="preserve">deal with </w:t>
        </w:r>
      </w:ins>
      <w:ins w:id="2469" w:author="juan rivillas" w:date="2022-08-16T14:08:00Z">
        <w:r w:rsidR="00931345">
          <w:rPr>
            <w:sz w:val="22"/>
            <w:szCs w:val="22"/>
          </w:rPr>
          <w:t>them</w:t>
        </w:r>
      </w:ins>
      <w:ins w:id="2470" w:author="juan rivillas" w:date="2022-08-16T14:07:00Z">
        <w:r w:rsidR="00931345">
          <w:rPr>
            <w:color w:val="7030A0"/>
            <w:sz w:val="22"/>
            <w:szCs w:val="22"/>
            <w:shd w:val="clear" w:color="auto" w:fill="F2DCDB"/>
          </w:rPr>
          <w:t>.</w:t>
        </w:r>
      </w:ins>
    </w:p>
    <w:p w14:paraId="70E3FC94" w14:textId="26D2C85B" w:rsidR="00C644BA" w:rsidRPr="00931345" w:rsidRDefault="008576F1" w:rsidP="008576F1">
      <w:pPr>
        <w:numPr>
          <w:ilvl w:val="0"/>
          <w:numId w:val="11"/>
        </w:numPr>
        <w:shd w:val="clear" w:color="auto" w:fill="FFFFFF"/>
        <w:textAlignment w:val="baseline"/>
        <w:rPr>
          <w:ins w:id="2471" w:author="juan rivillas" w:date="2022-08-14T19:00:00Z"/>
          <w:color w:val="7030A0"/>
          <w:sz w:val="22"/>
          <w:szCs w:val="22"/>
          <w:shd w:val="clear" w:color="auto" w:fill="F2DCDB"/>
          <w:rPrChange w:id="2472" w:author="juan rivillas" w:date="2022-08-16T14:07:00Z">
            <w:rPr>
              <w:ins w:id="2473" w:author="juan rivillas" w:date="2022-08-14T19:00:00Z"/>
            </w:rPr>
          </w:rPrChange>
        </w:rPr>
        <w:pPrChange w:id="2474" w:author="juan rivillas" w:date="2022-08-16T14:07:00Z">
          <w:pPr/>
        </w:pPrChange>
      </w:pPr>
      <w:ins w:id="2475" w:author="juan rivillas" w:date="2022-08-14T19:01:00Z">
        <w:r w:rsidRPr="00931345">
          <w:rPr>
            <w:sz w:val="22"/>
            <w:szCs w:val="22"/>
            <w:rPrChange w:id="2476" w:author="juan rivillas" w:date="2022-08-16T14:07:00Z">
              <w:rPr/>
            </w:rPrChange>
          </w:rPr>
          <w:t>How to model quadratic relationships and interactions</w:t>
        </w:r>
      </w:ins>
    </w:p>
    <w:p w14:paraId="35D8B42D" w14:textId="7112FC86" w:rsidR="008576F1" w:rsidRPr="00931345" w:rsidRDefault="008576F1" w:rsidP="00474C9C">
      <w:pPr>
        <w:rPr>
          <w:ins w:id="2477" w:author="juan rivillas" w:date="2022-08-14T19:03:00Z"/>
          <w:sz w:val="22"/>
          <w:szCs w:val="22"/>
          <w:rPrChange w:id="2478" w:author="juan rivillas" w:date="2022-08-16T14:06:00Z">
            <w:rPr>
              <w:ins w:id="2479" w:author="juan rivillas" w:date="2022-08-14T19:03:00Z"/>
            </w:rPr>
          </w:rPrChange>
        </w:rPr>
      </w:pPr>
    </w:p>
    <w:p w14:paraId="21DC9104" w14:textId="77777777" w:rsidR="00B43ABB" w:rsidRPr="00931345" w:rsidRDefault="004D37A1" w:rsidP="004D37A1">
      <w:pPr>
        <w:rPr>
          <w:ins w:id="2480" w:author="juan rivillas" w:date="2022-08-16T12:07:00Z"/>
          <w:b/>
          <w:sz w:val="22"/>
          <w:szCs w:val="22"/>
          <w:rPrChange w:id="2481" w:author="juan rivillas" w:date="2022-08-16T14:06:00Z">
            <w:rPr>
              <w:ins w:id="2482" w:author="juan rivillas" w:date="2022-08-16T12:07:00Z"/>
              <w:b/>
            </w:rPr>
          </w:rPrChange>
        </w:rPr>
      </w:pPr>
      <w:moveToRangeStart w:id="2483" w:author="juan rivillas" w:date="2022-08-14T19:03:00Z" w:name="move111396200"/>
      <w:moveTo w:id="2484" w:author="juan rivillas" w:date="2022-08-14T19:03:00Z">
        <w:r w:rsidRPr="00931345">
          <w:rPr>
            <w:b/>
            <w:sz w:val="22"/>
            <w:szCs w:val="22"/>
            <w:rPrChange w:id="2485" w:author="juan rivillas" w:date="2022-08-16T14:06:00Z">
              <w:rPr>
                <w:b/>
              </w:rPr>
            </w:rPrChange>
          </w:rPr>
          <w:t xml:space="preserve">Class  </w:t>
        </w:r>
      </w:moveTo>
    </w:p>
    <w:p w14:paraId="1864B053" w14:textId="2295A71D" w:rsidR="00F46ADF" w:rsidRPr="00931345" w:rsidRDefault="00F46ADF" w:rsidP="00F46ADF">
      <w:pPr>
        <w:rPr>
          <w:ins w:id="2486" w:author="juan rivillas" w:date="2022-08-16T12:17:00Z"/>
          <w:color w:val="000000" w:themeColor="text1"/>
          <w:sz w:val="22"/>
          <w:szCs w:val="22"/>
          <w:rPrChange w:id="2487" w:author="juan rivillas" w:date="2022-08-16T14:06:00Z">
            <w:rPr>
              <w:ins w:id="2488" w:author="juan rivillas" w:date="2022-08-16T12:17:00Z"/>
              <w:color w:val="000000" w:themeColor="text1"/>
              <w:sz w:val="20"/>
              <w:szCs w:val="20"/>
            </w:rPr>
          </w:rPrChange>
        </w:rPr>
      </w:pPr>
      <w:ins w:id="2489" w:author="juan rivillas" w:date="2022-08-16T12:17:00Z">
        <w:r w:rsidRPr="00931345">
          <w:rPr>
            <w:color w:val="000000" w:themeColor="text1"/>
            <w:sz w:val="22"/>
            <w:szCs w:val="22"/>
            <w:rPrChange w:id="2490" w:author="juan rivillas" w:date="2022-08-16T14:06:00Z">
              <w:rPr>
                <w:color w:val="000000" w:themeColor="text1"/>
                <w:sz w:val="20"/>
                <w:szCs w:val="20"/>
              </w:rPr>
            </w:rPrChange>
          </w:rPr>
          <w:t xml:space="preserve">Group A </w:t>
        </w:r>
      </w:ins>
      <w:ins w:id="2491" w:author="juan rivillas" w:date="2022-08-16T12:19:00Z">
        <w:r w:rsidRPr="00931345">
          <w:rPr>
            <w:color w:val="000000" w:themeColor="text1"/>
            <w:sz w:val="22"/>
            <w:szCs w:val="22"/>
            <w:rPrChange w:id="2492" w:author="juan rivillas" w:date="2022-08-16T14:06:00Z">
              <w:rPr>
                <w:color w:val="000000" w:themeColor="text1"/>
                <w:sz w:val="20"/>
                <w:szCs w:val="20"/>
              </w:rPr>
            </w:rPrChange>
          </w:rPr>
          <w:t>1</w:t>
        </w:r>
      </w:ins>
      <w:ins w:id="2493" w:author="juan rivillas" w:date="2022-08-16T14:08:00Z">
        <w:r w:rsidR="00B947EE">
          <w:rPr>
            <w:color w:val="000000" w:themeColor="text1"/>
            <w:sz w:val="22"/>
            <w:szCs w:val="22"/>
          </w:rPr>
          <w:t>1</w:t>
        </w:r>
      </w:ins>
      <w:ins w:id="2494" w:author="juan rivillas" w:date="2022-08-16T12:17:00Z">
        <w:r w:rsidRPr="00931345">
          <w:rPr>
            <w:color w:val="000000" w:themeColor="text1"/>
            <w:sz w:val="22"/>
            <w:szCs w:val="22"/>
            <w:rPrChange w:id="2495" w:author="juan rivillas" w:date="2022-08-16T14:06:00Z">
              <w:rPr>
                <w:color w:val="000000" w:themeColor="text1"/>
                <w:sz w:val="20"/>
                <w:szCs w:val="20"/>
              </w:rPr>
            </w:rPrChange>
          </w:rPr>
          <w:t xml:space="preserve"> October 2022 10:45 – 12:30</w:t>
        </w:r>
      </w:ins>
    </w:p>
    <w:p w14:paraId="69CD12A7" w14:textId="38585727" w:rsidR="00F46ADF" w:rsidRPr="00931345" w:rsidRDefault="00F46ADF" w:rsidP="00F46ADF">
      <w:pPr>
        <w:rPr>
          <w:ins w:id="2496" w:author="juan rivillas" w:date="2022-08-16T12:17:00Z"/>
          <w:color w:val="000000" w:themeColor="text1"/>
          <w:sz w:val="22"/>
          <w:szCs w:val="22"/>
          <w:rPrChange w:id="2497" w:author="juan rivillas" w:date="2022-08-16T14:06:00Z">
            <w:rPr>
              <w:ins w:id="2498" w:author="juan rivillas" w:date="2022-08-16T12:17:00Z"/>
              <w:color w:val="000000" w:themeColor="text1"/>
              <w:sz w:val="20"/>
              <w:szCs w:val="20"/>
            </w:rPr>
          </w:rPrChange>
        </w:rPr>
      </w:pPr>
      <w:ins w:id="2499" w:author="juan rivillas" w:date="2022-08-16T12:17:00Z">
        <w:r w:rsidRPr="00931345">
          <w:rPr>
            <w:color w:val="000000" w:themeColor="text1"/>
            <w:sz w:val="22"/>
            <w:szCs w:val="22"/>
            <w:rPrChange w:id="2500" w:author="juan rivillas" w:date="2022-08-16T14:06:00Z">
              <w:rPr>
                <w:color w:val="000000" w:themeColor="text1"/>
                <w:sz w:val="20"/>
                <w:szCs w:val="20"/>
              </w:rPr>
            </w:rPrChange>
          </w:rPr>
          <w:t xml:space="preserve">Group B </w:t>
        </w:r>
      </w:ins>
      <w:ins w:id="2501" w:author="juan rivillas" w:date="2022-08-16T12:19:00Z">
        <w:r w:rsidR="00A865F3" w:rsidRPr="00931345">
          <w:rPr>
            <w:color w:val="000000" w:themeColor="text1"/>
            <w:sz w:val="22"/>
            <w:szCs w:val="22"/>
            <w:rPrChange w:id="2502" w:author="juan rivillas" w:date="2022-08-16T14:06:00Z">
              <w:rPr>
                <w:color w:val="000000" w:themeColor="text1"/>
                <w:sz w:val="20"/>
                <w:szCs w:val="20"/>
              </w:rPr>
            </w:rPrChange>
          </w:rPr>
          <w:t>1</w:t>
        </w:r>
      </w:ins>
      <w:ins w:id="2503" w:author="juan rivillas" w:date="2022-08-16T14:08:00Z">
        <w:r w:rsidR="00B947EE">
          <w:rPr>
            <w:color w:val="000000" w:themeColor="text1"/>
            <w:sz w:val="22"/>
            <w:szCs w:val="22"/>
          </w:rPr>
          <w:t>1</w:t>
        </w:r>
      </w:ins>
      <w:ins w:id="2504" w:author="juan rivillas" w:date="2022-08-16T12:19:00Z">
        <w:r w:rsidR="00A865F3" w:rsidRPr="00931345">
          <w:rPr>
            <w:color w:val="000000" w:themeColor="text1"/>
            <w:sz w:val="22"/>
            <w:szCs w:val="22"/>
            <w:rPrChange w:id="2505" w:author="juan rivillas" w:date="2022-08-16T14:06:00Z">
              <w:rPr>
                <w:color w:val="000000" w:themeColor="text1"/>
                <w:sz w:val="20"/>
                <w:szCs w:val="20"/>
              </w:rPr>
            </w:rPrChange>
          </w:rPr>
          <w:t xml:space="preserve"> </w:t>
        </w:r>
      </w:ins>
      <w:ins w:id="2506" w:author="juan rivillas" w:date="2022-08-16T12:17:00Z">
        <w:r w:rsidRPr="00931345">
          <w:rPr>
            <w:color w:val="000000" w:themeColor="text1"/>
            <w:sz w:val="22"/>
            <w:szCs w:val="22"/>
            <w:rPrChange w:id="2507" w:author="juan rivillas" w:date="2022-08-16T14:06:00Z">
              <w:rPr>
                <w:color w:val="000000" w:themeColor="text1"/>
                <w:sz w:val="20"/>
                <w:szCs w:val="20"/>
              </w:rPr>
            </w:rPrChange>
          </w:rPr>
          <w:t>October 2022  15:15 – 17:00</w:t>
        </w:r>
      </w:ins>
    </w:p>
    <w:p w14:paraId="7B517AD7" w14:textId="17568655" w:rsidR="00F46ADF" w:rsidRPr="00931345" w:rsidRDefault="00F46ADF" w:rsidP="00F46ADF">
      <w:pPr>
        <w:rPr>
          <w:ins w:id="2508" w:author="juan rivillas" w:date="2022-08-16T12:17:00Z"/>
          <w:color w:val="000000" w:themeColor="text1"/>
          <w:sz w:val="22"/>
          <w:szCs w:val="22"/>
          <w:rPrChange w:id="2509" w:author="juan rivillas" w:date="2022-08-16T14:06:00Z">
            <w:rPr>
              <w:ins w:id="2510" w:author="juan rivillas" w:date="2022-08-16T12:17:00Z"/>
              <w:color w:val="000000" w:themeColor="text1"/>
              <w:sz w:val="20"/>
              <w:szCs w:val="20"/>
            </w:rPr>
          </w:rPrChange>
        </w:rPr>
      </w:pPr>
      <w:ins w:id="2511" w:author="juan rivillas" w:date="2022-08-16T12:17:00Z">
        <w:r w:rsidRPr="00931345">
          <w:rPr>
            <w:color w:val="000000" w:themeColor="text1"/>
            <w:sz w:val="22"/>
            <w:szCs w:val="22"/>
            <w:rPrChange w:id="2512" w:author="juan rivillas" w:date="2022-08-16T14:06:00Z">
              <w:rPr>
                <w:color w:val="000000" w:themeColor="text1"/>
                <w:sz w:val="20"/>
                <w:szCs w:val="20"/>
              </w:rPr>
            </w:rPrChange>
          </w:rPr>
          <w:t xml:space="preserve">Group C </w:t>
        </w:r>
      </w:ins>
      <w:ins w:id="2513" w:author="juan rivillas" w:date="2022-08-16T12:19:00Z">
        <w:r w:rsidR="00A865F3" w:rsidRPr="00931345">
          <w:rPr>
            <w:color w:val="000000" w:themeColor="text1"/>
            <w:sz w:val="22"/>
            <w:szCs w:val="22"/>
            <w:rPrChange w:id="2514" w:author="juan rivillas" w:date="2022-08-16T14:06:00Z">
              <w:rPr>
                <w:color w:val="000000" w:themeColor="text1"/>
                <w:sz w:val="20"/>
                <w:szCs w:val="20"/>
              </w:rPr>
            </w:rPrChange>
          </w:rPr>
          <w:t>1</w:t>
        </w:r>
      </w:ins>
      <w:ins w:id="2515" w:author="juan rivillas" w:date="2022-08-16T14:08:00Z">
        <w:r w:rsidR="00B947EE">
          <w:rPr>
            <w:color w:val="000000" w:themeColor="text1"/>
            <w:sz w:val="22"/>
            <w:szCs w:val="22"/>
          </w:rPr>
          <w:t>0</w:t>
        </w:r>
      </w:ins>
      <w:ins w:id="2516" w:author="juan rivillas" w:date="2022-08-16T12:17:00Z">
        <w:r w:rsidRPr="00931345">
          <w:rPr>
            <w:color w:val="000000" w:themeColor="text1"/>
            <w:sz w:val="22"/>
            <w:szCs w:val="22"/>
            <w:rPrChange w:id="2517" w:author="juan rivillas" w:date="2022-08-16T14:06:00Z">
              <w:rPr>
                <w:color w:val="000000" w:themeColor="text1"/>
                <w:sz w:val="20"/>
                <w:szCs w:val="20"/>
              </w:rPr>
            </w:rPrChange>
          </w:rPr>
          <w:t xml:space="preserve"> October 2022  10:45 - 12:30</w:t>
        </w:r>
      </w:ins>
    </w:p>
    <w:p w14:paraId="2EB474B6" w14:textId="56663EBA" w:rsidR="004D37A1" w:rsidRPr="00931345" w:rsidDel="00F46ADF" w:rsidRDefault="004D37A1" w:rsidP="00474C9C">
      <w:pPr>
        <w:rPr>
          <w:del w:id="2518" w:author="juan rivillas" w:date="2022-08-16T12:07:00Z"/>
          <w:sz w:val="22"/>
          <w:szCs w:val="22"/>
          <w:rPrChange w:id="2519" w:author="juan rivillas" w:date="2022-08-16T14:06:00Z">
            <w:rPr>
              <w:del w:id="2520" w:author="juan rivillas" w:date="2022-08-16T12:07:00Z"/>
            </w:rPr>
          </w:rPrChange>
        </w:rPr>
      </w:pPr>
      <w:moveTo w:id="2521" w:author="juan rivillas" w:date="2022-08-14T19:03:00Z">
        <w:del w:id="2522" w:author="juan rivillas" w:date="2022-08-16T12:07:00Z">
          <w:r w:rsidRPr="00931345" w:rsidDel="00B43ABB">
            <w:rPr>
              <w:sz w:val="22"/>
              <w:szCs w:val="22"/>
              <w:rPrChange w:id="2523" w:author="juan rivillas" w:date="2022-08-16T14:06:00Z">
                <w:rPr/>
              </w:rPrChange>
            </w:rPr>
            <w:delText>[Group A 21 September 2020 13:15 – 17:00</w:delText>
          </w:r>
        </w:del>
      </w:moveTo>
    </w:p>
    <w:p w14:paraId="5BEE2A1B" w14:textId="2BB293A3" w:rsidR="004D37A1" w:rsidRPr="00931345" w:rsidDel="00B43ABB" w:rsidRDefault="004D37A1" w:rsidP="004D37A1">
      <w:pPr>
        <w:rPr>
          <w:del w:id="2524" w:author="juan rivillas" w:date="2022-08-16T12:07:00Z"/>
          <w:moveTo w:id="2525" w:author="juan rivillas" w:date="2022-08-14T19:03:00Z"/>
          <w:sz w:val="22"/>
          <w:szCs w:val="22"/>
          <w:rPrChange w:id="2526" w:author="juan rivillas" w:date="2022-08-16T14:06:00Z">
            <w:rPr>
              <w:del w:id="2527" w:author="juan rivillas" w:date="2022-08-16T12:07:00Z"/>
              <w:moveTo w:id="2528" w:author="juan rivillas" w:date="2022-08-14T19:03:00Z"/>
            </w:rPr>
          </w:rPrChange>
        </w:rPr>
      </w:pPr>
      <w:moveTo w:id="2529" w:author="juan rivillas" w:date="2022-08-14T19:03:00Z">
        <w:del w:id="2530" w:author="juan rivillas" w:date="2022-08-16T12:07:00Z">
          <w:r w:rsidRPr="00931345" w:rsidDel="00B43ABB">
            <w:rPr>
              <w:b/>
              <w:sz w:val="22"/>
              <w:szCs w:val="22"/>
              <w:rPrChange w:id="2531" w:author="juan rivillas" w:date="2022-08-16T14:06:00Z">
                <w:rPr>
                  <w:b/>
                </w:rPr>
              </w:rPrChange>
            </w:rPr>
            <w:tab/>
          </w:r>
          <w:r w:rsidRPr="00931345" w:rsidDel="00B43ABB">
            <w:rPr>
              <w:sz w:val="22"/>
              <w:szCs w:val="22"/>
              <w:rPrChange w:id="2532" w:author="juan rivillas" w:date="2022-08-16T14:06:00Z">
                <w:rPr/>
              </w:rPrChange>
            </w:rPr>
            <w:delText>Group B 22 September 2020 08:45 – 12:30]</w:delText>
          </w:r>
        </w:del>
      </w:moveTo>
    </w:p>
    <w:moveToRangeEnd w:id="2483"/>
    <w:p w14:paraId="006E9E1D" w14:textId="77777777" w:rsidR="004D37A1" w:rsidRPr="00931345" w:rsidRDefault="004D37A1" w:rsidP="00474C9C">
      <w:pPr>
        <w:rPr>
          <w:ins w:id="2533" w:author="juan rivillas" w:date="2022-08-14T19:00:00Z"/>
          <w:sz w:val="22"/>
          <w:szCs w:val="22"/>
          <w:rPrChange w:id="2534" w:author="juan rivillas" w:date="2022-08-16T14:06:00Z">
            <w:rPr>
              <w:ins w:id="2535" w:author="juan rivillas" w:date="2022-08-14T19:00:00Z"/>
            </w:rPr>
          </w:rPrChange>
        </w:rPr>
      </w:pPr>
    </w:p>
    <w:p w14:paraId="513CBBD5" w14:textId="2E19DE8E" w:rsidR="008576F1" w:rsidRPr="00931345" w:rsidRDefault="0045492C" w:rsidP="00474C9C">
      <w:pPr>
        <w:rPr>
          <w:ins w:id="2536" w:author="juan rivillas" w:date="2022-08-14T19:02:00Z"/>
          <w:sz w:val="22"/>
          <w:szCs w:val="22"/>
          <w:rPrChange w:id="2537" w:author="juan rivillas" w:date="2022-08-16T14:06:00Z">
            <w:rPr>
              <w:ins w:id="2538" w:author="juan rivillas" w:date="2022-08-14T19:02:00Z"/>
            </w:rPr>
          </w:rPrChange>
        </w:rPr>
      </w:pPr>
      <w:ins w:id="2539" w:author="juan rivillas" w:date="2022-08-14T19:02:00Z">
        <w:r w:rsidRPr="00931345">
          <w:rPr>
            <w:sz w:val="22"/>
            <w:szCs w:val="22"/>
            <w:rPrChange w:id="2540" w:author="juan rivillas" w:date="2022-08-16T14:06:00Z">
              <w:rPr/>
            </w:rPrChange>
          </w:rPr>
          <w:t>Learning outcomes</w:t>
        </w:r>
      </w:ins>
    </w:p>
    <w:p w14:paraId="7439D6CB" w14:textId="46C154F3" w:rsidR="0045492C" w:rsidRPr="00931345" w:rsidRDefault="0045492C" w:rsidP="0045492C">
      <w:pPr>
        <w:numPr>
          <w:ilvl w:val="0"/>
          <w:numId w:val="11"/>
        </w:numPr>
        <w:rPr>
          <w:ins w:id="2541" w:author="juan rivillas" w:date="2022-08-14T19:02:00Z"/>
          <w:sz w:val="22"/>
          <w:szCs w:val="22"/>
          <w:rPrChange w:id="2542" w:author="juan rivillas" w:date="2022-08-16T14:06:00Z">
            <w:rPr>
              <w:ins w:id="2543" w:author="juan rivillas" w:date="2022-08-14T19:02:00Z"/>
              <w:rFonts w:asciiTheme="minorHAnsi" w:hAnsiTheme="minorHAnsi" w:cstheme="minorHAnsi"/>
              <w:sz w:val="18"/>
              <w:szCs w:val="18"/>
            </w:rPr>
          </w:rPrChange>
        </w:rPr>
      </w:pPr>
      <w:ins w:id="2544" w:author="juan rivillas" w:date="2022-08-14T19:02:00Z">
        <w:r w:rsidRPr="00931345">
          <w:rPr>
            <w:b/>
            <w:bCs/>
            <w:sz w:val="22"/>
            <w:szCs w:val="22"/>
            <w:rPrChange w:id="2545" w:author="juan rivillas" w:date="2022-08-16T14:06:00Z">
              <w:rPr>
                <w:rFonts w:asciiTheme="minorHAnsi" w:hAnsiTheme="minorHAnsi" w:cstheme="minorHAnsi"/>
                <w:b/>
                <w:bCs/>
                <w:sz w:val="18"/>
                <w:szCs w:val="18"/>
              </w:rPr>
            </w:rPrChange>
          </w:rPr>
          <w:t xml:space="preserve">Understand </w:t>
        </w:r>
        <w:r w:rsidRPr="00931345">
          <w:rPr>
            <w:sz w:val="22"/>
            <w:szCs w:val="22"/>
            <w:rPrChange w:id="2546" w:author="juan rivillas" w:date="2022-08-16T14:06:00Z">
              <w:rPr>
                <w:rFonts w:asciiTheme="minorHAnsi" w:hAnsiTheme="minorHAnsi" w:cstheme="minorHAnsi"/>
                <w:sz w:val="18"/>
                <w:szCs w:val="18"/>
              </w:rPr>
            </w:rPrChange>
          </w:rPr>
          <w:t>the challenges and opportunities of multiple regression</w:t>
        </w:r>
        <w:r w:rsidRPr="00931345">
          <w:rPr>
            <w:sz w:val="22"/>
            <w:szCs w:val="22"/>
            <w:rPrChange w:id="2547" w:author="juan rivillas" w:date="2022-08-16T14:06:00Z">
              <w:rPr>
                <w:rFonts w:asciiTheme="minorHAnsi" w:hAnsiTheme="minorHAnsi" w:cstheme="minorHAnsi"/>
                <w:sz w:val="18"/>
                <w:szCs w:val="18"/>
              </w:rPr>
            </w:rPrChange>
          </w:rPr>
          <w:t>.</w:t>
        </w:r>
      </w:ins>
    </w:p>
    <w:p w14:paraId="69F22048" w14:textId="3EE6EF34" w:rsidR="0045492C" w:rsidRPr="00931345" w:rsidRDefault="0045492C" w:rsidP="0045492C">
      <w:pPr>
        <w:numPr>
          <w:ilvl w:val="0"/>
          <w:numId w:val="11"/>
        </w:numPr>
        <w:rPr>
          <w:ins w:id="2548" w:author="juan rivillas" w:date="2022-08-14T19:02:00Z"/>
          <w:sz w:val="22"/>
          <w:szCs w:val="22"/>
          <w:rPrChange w:id="2549" w:author="juan rivillas" w:date="2022-08-16T14:06:00Z">
            <w:rPr>
              <w:ins w:id="2550" w:author="juan rivillas" w:date="2022-08-14T19:02:00Z"/>
              <w:rFonts w:asciiTheme="minorHAnsi" w:hAnsiTheme="minorHAnsi" w:cstheme="minorHAnsi"/>
              <w:sz w:val="18"/>
              <w:szCs w:val="18"/>
            </w:rPr>
          </w:rPrChange>
        </w:rPr>
      </w:pPr>
      <w:ins w:id="2551" w:author="juan rivillas" w:date="2022-08-14T19:02:00Z">
        <w:r w:rsidRPr="00931345">
          <w:rPr>
            <w:b/>
            <w:bCs/>
            <w:sz w:val="22"/>
            <w:szCs w:val="22"/>
            <w:rPrChange w:id="2552" w:author="juan rivillas" w:date="2022-08-16T14:06:00Z">
              <w:rPr>
                <w:rFonts w:asciiTheme="minorHAnsi" w:hAnsiTheme="minorHAnsi" w:cstheme="minorHAnsi"/>
                <w:b/>
                <w:bCs/>
                <w:sz w:val="18"/>
                <w:szCs w:val="18"/>
              </w:rPr>
            </w:rPrChange>
          </w:rPr>
          <w:t>Understand</w:t>
        </w:r>
        <w:r w:rsidRPr="00931345">
          <w:rPr>
            <w:sz w:val="22"/>
            <w:szCs w:val="22"/>
            <w:rPrChange w:id="2553" w:author="juan rivillas" w:date="2022-08-16T14:06:00Z">
              <w:rPr>
                <w:rFonts w:asciiTheme="minorHAnsi" w:hAnsiTheme="minorHAnsi" w:cstheme="minorHAnsi"/>
                <w:sz w:val="18"/>
                <w:szCs w:val="18"/>
              </w:rPr>
            </w:rPrChange>
          </w:rPr>
          <w:t xml:space="preserve"> how to test multiple hypotheses using multiple regression</w:t>
        </w:r>
        <w:r w:rsidRPr="00931345">
          <w:rPr>
            <w:sz w:val="22"/>
            <w:szCs w:val="22"/>
            <w:rPrChange w:id="2554" w:author="juan rivillas" w:date="2022-08-16T14:06:00Z">
              <w:rPr>
                <w:rFonts w:asciiTheme="minorHAnsi" w:hAnsiTheme="minorHAnsi" w:cstheme="minorHAnsi"/>
                <w:sz w:val="18"/>
                <w:szCs w:val="18"/>
              </w:rPr>
            </w:rPrChange>
          </w:rPr>
          <w:t>.</w:t>
        </w:r>
      </w:ins>
    </w:p>
    <w:p w14:paraId="3C736F91" w14:textId="16DEFFEA" w:rsidR="0045492C" w:rsidRPr="00931345" w:rsidRDefault="0045492C" w:rsidP="0045492C">
      <w:pPr>
        <w:numPr>
          <w:ilvl w:val="0"/>
          <w:numId w:val="11"/>
        </w:numPr>
        <w:rPr>
          <w:ins w:id="2555" w:author="juan rivillas" w:date="2022-08-14T19:02:00Z"/>
          <w:sz w:val="22"/>
          <w:szCs w:val="22"/>
          <w:rPrChange w:id="2556" w:author="juan rivillas" w:date="2022-08-16T14:06:00Z">
            <w:rPr>
              <w:ins w:id="2557" w:author="juan rivillas" w:date="2022-08-14T19:02:00Z"/>
              <w:rFonts w:asciiTheme="minorHAnsi" w:hAnsiTheme="minorHAnsi" w:cstheme="minorHAnsi"/>
              <w:sz w:val="18"/>
              <w:szCs w:val="18"/>
            </w:rPr>
          </w:rPrChange>
        </w:rPr>
      </w:pPr>
      <w:ins w:id="2558" w:author="juan rivillas" w:date="2022-08-14T19:02:00Z">
        <w:r w:rsidRPr="00931345">
          <w:rPr>
            <w:rStyle w:val="Strong"/>
            <w:rFonts w:eastAsia="Georgia"/>
            <w:color w:val="161515"/>
            <w:sz w:val="22"/>
            <w:szCs w:val="22"/>
            <w:bdr w:val="none" w:sz="0" w:space="0" w:color="auto" w:frame="1"/>
            <w:rPrChange w:id="2559" w:author="juan rivillas" w:date="2022-08-16T14:06:00Z">
              <w:rPr>
                <w:rStyle w:val="Strong"/>
                <w:rFonts w:asciiTheme="minorHAnsi" w:eastAsia="Georgia" w:hAnsiTheme="minorHAnsi" w:cstheme="minorHAnsi"/>
                <w:color w:val="161515"/>
                <w:sz w:val="18"/>
                <w:szCs w:val="18"/>
                <w:bdr w:val="none" w:sz="0" w:space="0" w:color="auto" w:frame="1"/>
              </w:rPr>
            </w:rPrChange>
          </w:rPr>
          <w:t>Assess </w:t>
        </w:r>
        <w:r w:rsidRPr="00931345">
          <w:rPr>
            <w:color w:val="161515"/>
            <w:sz w:val="22"/>
            <w:szCs w:val="22"/>
            <w:rPrChange w:id="2560" w:author="juan rivillas" w:date="2022-08-16T14:06:00Z">
              <w:rPr>
                <w:rFonts w:asciiTheme="minorHAnsi" w:hAnsiTheme="minorHAnsi" w:cstheme="minorHAnsi"/>
                <w:color w:val="161515"/>
                <w:sz w:val="18"/>
                <w:szCs w:val="18"/>
              </w:rPr>
            </w:rPrChange>
          </w:rPr>
          <w:t>model fitness by comparing the results produced by the model.</w:t>
        </w:r>
      </w:ins>
    </w:p>
    <w:p w14:paraId="317BC4CE" w14:textId="77777777" w:rsidR="0045492C" w:rsidRPr="00931345" w:rsidRDefault="0045492C" w:rsidP="00474C9C">
      <w:pPr>
        <w:rPr>
          <w:ins w:id="2561" w:author="juan rivillas" w:date="2022-08-14T19:00:00Z"/>
          <w:sz w:val="22"/>
          <w:szCs w:val="22"/>
          <w:rPrChange w:id="2562" w:author="juan rivillas" w:date="2022-08-16T14:06:00Z">
            <w:rPr>
              <w:ins w:id="2563" w:author="juan rivillas" w:date="2022-08-14T19:00:00Z"/>
            </w:rPr>
          </w:rPrChange>
        </w:rPr>
      </w:pPr>
    </w:p>
    <w:p w14:paraId="61C65090" w14:textId="07E66FB5" w:rsidR="00B80FFA" w:rsidRPr="00931345" w:rsidDel="00924F57" w:rsidRDefault="00B25728">
      <w:pPr>
        <w:pStyle w:val="Heading2"/>
        <w:rPr>
          <w:del w:id="2564" w:author="juan rivillas" w:date="2022-08-14T18:56:00Z"/>
          <w:rFonts w:ascii="Times New Roman" w:hAnsi="Times New Roman" w:cs="Times New Roman"/>
          <w:sz w:val="22"/>
          <w:szCs w:val="22"/>
          <w:rPrChange w:id="2565" w:author="juan rivillas" w:date="2022-08-16T14:06:00Z">
            <w:rPr>
              <w:del w:id="2566" w:author="juan rivillas" w:date="2022-08-14T18:56:00Z"/>
            </w:rPr>
          </w:rPrChange>
        </w:rPr>
      </w:pPr>
      <w:del w:id="2567" w:author="juan rivillas" w:date="2022-08-14T18:56:00Z">
        <w:r w:rsidRPr="00931345" w:rsidDel="00924F57">
          <w:rPr>
            <w:rFonts w:ascii="Times New Roman" w:hAnsi="Times New Roman" w:cs="Times New Roman"/>
            <w:sz w:val="22"/>
            <w:szCs w:val="22"/>
            <w:rPrChange w:id="2568" w:author="juan rivillas" w:date="2022-08-16T14:06:00Z">
              <w:rPr/>
            </w:rPrChange>
          </w:rPr>
          <w:delText>Week 3. Generalised Linear Models</w:delText>
        </w:r>
      </w:del>
    </w:p>
    <w:p w14:paraId="100D7D7B" w14:textId="2E581D77" w:rsidR="00B80FFA" w:rsidRPr="00931345" w:rsidDel="00924F57" w:rsidRDefault="00B80FFA">
      <w:pPr>
        <w:rPr>
          <w:del w:id="2569" w:author="juan rivillas" w:date="2022-08-14T18:56:00Z"/>
          <w:sz w:val="22"/>
          <w:szCs w:val="22"/>
          <w:rPrChange w:id="2570" w:author="juan rivillas" w:date="2022-08-16T14:06:00Z">
            <w:rPr>
              <w:del w:id="2571" w:author="juan rivillas" w:date="2022-08-14T18:56:00Z"/>
            </w:rPr>
          </w:rPrChange>
        </w:rPr>
      </w:pPr>
    </w:p>
    <w:p w14:paraId="70939100" w14:textId="141ABAFE" w:rsidR="00B80FFA" w:rsidRPr="00931345" w:rsidDel="00924F57" w:rsidRDefault="00B25728">
      <w:pPr>
        <w:rPr>
          <w:del w:id="2572" w:author="juan rivillas" w:date="2022-08-14T18:56:00Z"/>
          <w:sz w:val="22"/>
          <w:szCs w:val="22"/>
          <w:rPrChange w:id="2573" w:author="juan rivillas" w:date="2022-08-16T14:06:00Z">
            <w:rPr>
              <w:del w:id="2574" w:author="juan rivillas" w:date="2022-08-14T18:56:00Z"/>
            </w:rPr>
          </w:rPrChange>
        </w:rPr>
      </w:pPr>
      <w:del w:id="2575" w:author="juan rivillas" w:date="2022-08-14T18:56:00Z">
        <w:r w:rsidRPr="00931345" w:rsidDel="00924F57">
          <w:rPr>
            <w:b/>
            <w:sz w:val="22"/>
            <w:szCs w:val="22"/>
            <w:rPrChange w:id="2576" w:author="juan rivillas" w:date="2022-08-16T14:06:00Z">
              <w:rPr>
                <w:b/>
              </w:rPr>
            </w:rPrChange>
          </w:rPr>
          <w:delText>Objectives</w:delText>
        </w:r>
      </w:del>
    </w:p>
    <w:p w14:paraId="682EAB7A" w14:textId="530AD3B1" w:rsidR="00B80FFA" w:rsidRPr="00931345" w:rsidDel="00924F57" w:rsidRDefault="00B25728">
      <w:pPr>
        <w:rPr>
          <w:del w:id="2577" w:author="juan rivillas" w:date="2022-08-14T18:56:00Z"/>
          <w:sz w:val="22"/>
          <w:szCs w:val="22"/>
          <w:rPrChange w:id="2578" w:author="juan rivillas" w:date="2022-08-16T14:06:00Z">
            <w:rPr>
              <w:del w:id="2579" w:author="juan rivillas" w:date="2022-08-14T18:56:00Z"/>
            </w:rPr>
          </w:rPrChange>
        </w:rPr>
      </w:pPr>
      <w:del w:id="2580" w:author="juan rivillas" w:date="2022-08-14T18:56:00Z">
        <w:r w:rsidRPr="00931345" w:rsidDel="00924F57">
          <w:rPr>
            <w:sz w:val="22"/>
            <w:szCs w:val="22"/>
            <w:rPrChange w:id="2581" w:author="juan rivillas" w:date="2022-08-16T14:06:00Z">
              <w:rPr/>
            </w:rPrChange>
          </w:rPr>
          <w:delText>Students will be able to:</w:delText>
        </w:r>
      </w:del>
    </w:p>
    <w:p w14:paraId="61755889" w14:textId="40CA9142" w:rsidR="00B80FFA" w:rsidRPr="00931345" w:rsidDel="00924F57" w:rsidRDefault="00B25728">
      <w:pPr>
        <w:numPr>
          <w:ilvl w:val="0"/>
          <w:numId w:val="4"/>
        </w:numPr>
        <w:rPr>
          <w:del w:id="2582" w:author="juan rivillas" w:date="2022-08-14T18:56:00Z"/>
          <w:sz w:val="22"/>
          <w:szCs w:val="22"/>
          <w:rPrChange w:id="2583" w:author="juan rivillas" w:date="2022-08-16T14:06:00Z">
            <w:rPr>
              <w:del w:id="2584" w:author="juan rivillas" w:date="2022-08-14T18:56:00Z"/>
            </w:rPr>
          </w:rPrChange>
        </w:rPr>
      </w:pPr>
      <w:del w:id="2585" w:author="juan rivillas" w:date="2022-08-14T18:56:00Z">
        <w:r w:rsidRPr="00931345" w:rsidDel="00924F57">
          <w:rPr>
            <w:sz w:val="22"/>
            <w:szCs w:val="22"/>
            <w:rPrChange w:id="2586" w:author="juan rivillas" w:date="2022-08-16T14:06:00Z">
              <w:rPr/>
            </w:rPrChange>
          </w:rPr>
          <w:delText>Interpret the weaknesses of Linear Models for binary and count outcomes</w:delText>
        </w:r>
      </w:del>
    </w:p>
    <w:p w14:paraId="6DD26B37" w14:textId="6EEBB635" w:rsidR="00B80FFA" w:rsidRPr="00931345" w:rsidDel="00924F57" w:rsidRDefault="00B25728">
      <w:pPr>
        <w:numPr>
          <w:ilvl w:val="0"/>
          <w:numId w:val="4"/>
        </w:numPr>
        <w:rPr>
          <w:del w:id="2587" w:author="juan rivillas" w:date="2022-08-14T18:56:00Z"/>
          <w:sz w:val="22"/>
          <w:szCs w:val="22"/>
          <w:rPrChange w:id="2588" w:author="juan rivillas" w:date="2022-08-16T14:06:00Z">
            <w:rPr>
              <w:del w:id="2589" w:author="juan rivillas" w:date="2022-08-14T18:56:00Z"/>
            </w:rPr>
          </w:rPrChange>
        </w:rPr>
      </w:pPr>
      <w:del w:id="2590" w:author="juan rivillas" w:date="2022-08-14T18:56:00Z">
        <w:r w:rsidRPr="00931345" w:rsidDel="00924F57">
          <w:rPr>
            <w:sz w:val="22"/>
            <w:szCs w:val="22"/>
            <w:rPrChange w:id="2591" w:author="juan rivillas" w:date="2022-08-16T14:06:00Z">
              <w:rPr/>
            </w:rPrChange>
          </w:rPr>
          <w:delText>Understand and use Logistic regression for binary dummy variables.</w:delText>
        </w:r>
      </w:del>
    </w:p>
    <w:p w14:paraId="3C6808F4" w14:textId="6F5DE1CF" w:rsidR="00B80FFA" w:rsidRPr="00931345" w:rsidDel="00924F57" w:rsidRDefault="00B25728">
      <w:pPr>
        <w:numPr>
          <w:ilvl w:val="0"/>
          <w:numId w:val="4"/>
        </w:numPr>
        <w:rPr>
          <w:del w:id="2592" w:author="juan rivillas" w:date="2022-08-14T18:56:00Z"/>
          <w:sz w:val="22"/>
          <w:szCs w:val="22"/>
          <w:rPrChange w:id="2593" w:author="juan rivillas" w:date="2022-08-16T14:06:00Z">
            <w:rPr>
              <w:del w:id="2594" w:author="juan rivillas" w:date="2022-08-14T18:56:00Z"/>
            </w:rPr>
          </w:rPrChange>
        </w:rPr>
      </w:pPr>
      <w:del w:id="2595" w:author="juan rivillas" w:date="2022-08-14T18:56:00Z">
        <w:r w:rsidRPr="00931345" w:rsidDel="00924F57">
          <w:rPr>
            <w:sz w:val="22"/>
            <w:szCs w:val="22"/>
            <w:rPrChange w:id="2596" w:author="juan rivillas" w:date="2022-08-16T14:06:00Z">
              <w:rPr/>
            </w:rPrChange>
          </w:rPr>
          <w:delText>Understand and use Poisson regression for count data.</w:delText>
        </w:r>
      </w:del>
    </w:p>
    <w:p w14:paraId="7E2C48BC" w14:textId="7EE258D9" w:rsidR="00B80FFA" w:rsidRPr="00931345" w:rsidDel="00924F57" w:rsidRDefault="00B25728">
      <w:pPr>
        <w:numPr>
          <w:ilvl w:val="0"/>
          <w:numId w:val="4"/>
        </w:numPr>
        <w:rPr>
          <w:del w:id="2597" w:author="juan rivillas" w:date="2022-08-14T18:56:00Z"/>
          <w:sz w:val="22"/>
          <w:szCs w:val="22"/>
          <w:rPrChange w:id="2598" w:author="juan rivillas" w:date="2022-08-16T14:06:00Z">
            <w:rPr>
              <w:del w:id="2599" w:author="juan rivillas" w:date="2022-08-14T18:56:00Z"/>
            </w:rPr>
          </w:rPrChange>
        </w:rPr>
      </w:pPr>
      <w:del w:id="2600" w:author="juan rivillas" w:date="2022-08-14T18:56:00Z">
        <w:r w:rsidRPr="00931345" w:rsidDel="00924F57">
          <w:rPr>
            <w:sz w:val="22"/>
            <w:szCs w:val="22"/>
            <w:rPrChange w:id="2601" w:author="juan rivillas" w:date="2022-08-16T14:06:00Z">
              <w:rPr/>
            </w:rPrChange>
          </w:rPr>
          <w:delText>Contact hypothesis testing using GLMs</w:delText>
        </w:r>
      </w:del>
    </w:p>
    <w:p w14:paraId="03EF5B2C" w14:textId="4C77850D" w:rsidR="00B80FFA" w:rsidRPr="00931345" w:rsidDel="00924F57" w:rsidRDefault="00B80FFA">
      <w:pPr>
        <w:ind w:left="720"/>
        <w:rPr>
          <w:del w:id="2602" w:author="juan rivillas" w:date="2022-08-14T18:56:00Z"/>
          <w:b/>
          <w:sz w:val="22"/>
          <w:szCs w:val="22"/>
          <w:u w:val="single"/>
          <w:rPrChange w:id="2603" w:author="juan rivillas" w:date="2022-08-16T14:06:00Z">
            <w:rPr>
              <w:del w:id="2604" w:author="juan rivillas" w:date="2022-08-14T18:56:00Z"/>
              <w:b/>
              <w:u w:val="single"/>
            </w:rPr>
          </w:rPrChange>
        </w:rPr>
      </w:pPr>
    </w:p>
    <w:p w14:paraId="108958AA" w14:textId="6AA2A6EE" w:rsidR="00B80FFA" w:rsidRPr="00931345" w:rsidDel="00924F57" w:rsidRDefault="00B25728">
      <w:pPr>
        <w:rPr>
          <w:del w:id="2605" w:author="juan rivillas" w:date="2022-08-14T18:56:00Z"/>
          <w:sz w:val="22"/>
          <w:szCs w:val="22"/>
          <w:rPrChange w:id="2606" w:author="juan rivillas" w:date="2022-08-16T14:06:00Z">
            <w:rPr>
              <w:del w:id="2607" w:author="juan rivillas" w:date="2022-08-14T18:56:00Z"/>
            </w:rPr>
          </w:rPrChange>
        </w:rPr>
      </w:pPr>
      <w:del w:id="2608" w:author="juan rivillas" w:date="2022-08-14T18:56:00Z">
        <w:r w:rsidRPr="00931345" w:rsidDel="00924F57">
          <w:rPr>
            <w:b/>
            <w:sz w:val="22"/>
            <w:szCs w:val="22"/>
            <w:rPrChange w:id="2609" w:author="juan rivillas" w:date="2022-08-16T14:06:00Z">
              <w:rPr>
                <w:b/>
              </w:rPr>
            </w:rPrChange>
          </w:rPr>
          <w:delText xml:space="preserve">Class    </w:delText>
        </w:r>
        <w:r w:rsidRPr="00931345" w:rsidDel="00924F57">
          <w:rPr>
            <w:sz w:val="22"/>
            <w:szCs w:val="22"/>
            <w:rPrChange w:id="2610" w:author="juan rivillas" w:date="2022-08-16T14:06:00Z">
              <w:rPr/>
            </w:rPrChange>
          </w:rPr>
          <w:delText>[Group A 14 September 2020 13:15 - 15:15</w:delText>
        </w:r>
      </w:del>
    </w:p>
    <w:p w14:paraId="001B35A6" w14:textId="5D3B6476" w:rsidR="00B80FFA" w:rsidRPr="00931345" w:rsidDel="00924F57" w:rsidRDefault="00B25728">
      <w:pPr>
        <w:rPr>
          <w:del w:id="2611" w:author="juan rivillas" w:date="2022-08-14T18:56:00Z"/>
          <w:sz w:val="22"/>
          <w:szCs w:val="22"/>
          <w:rPrChange w:id="2612" w:author="juan rivillas" w:date="2022-08-16T14:06:00Z">
            <w:rPr>
              <w:del w:id="2613" w:author="juan rivillas" w:date="2022-08-14T18:56:00Z"/>
            </w:rPr>
          </w:rPrChange>
        </w:rPr>
      </w:pPr>
      <w:del w:id="2614" w:author="juan rivillas" w:date="2022-08-14T18:56:00Z">
        <w:r w:rsidRPr="00931345" w:rsidDel="00924F57">
          <w:rPr>
            <w:sz w:val="22"/>
            <w:szCs w:val="22"/>
            <w:rPrChange w:id="2615" w:author="juan rivillas" w:date="2022-08-16T14:06:00Z">
              <w:rPr/>
            </w:rPrChange>
          </w:rPr>
          <w:tab/>
          <w:delText xml:space="preserve">  Group B 15 September 2020 08:45 – 10:45]</w:delText>
        </w:r>
      </w:del>
    </w:p>
    <w:p w14:paraId="2EE5C426" w14:textId="4A89FD60" w:rsidR="00B80FFA" w:rsidRPr="00931345" w:rsidDel="00924F57" w:rsidRDefault="00B80FFA">
      <w:pPr>
        <w:rPr>
          <w:del w:id="2616" w:author="juan rivillas" w:date="2022-08-14T18:56:00Z"/>
          <w:sz w:val="22"/>
          <w:szCs w:val="22"/>
          <w:rPrChange w:id="2617" w:author="juan rivillas" w:date="2022-08-16T14:06:00Z">
            <w:rPr>
              <w:del w:id="2618" w:author="juan rivillas" w:date="2022-08-14T18:56:00Z"/>
            </w:rPr>
          </w:rPrChange>
        </w:rPr>
      </w:pPr>
    </w:p>
    <w:p w14:paraId="3FA2AB0A" w14:textId="34001E06" w:rsidR="00B80FFA" w:rsidRPr="00931345" w:rsidDel="00924F57" w:rsidRDefault="00B25728">
      <w:pPr>
        <w:jc w:val="both"/>
        <w:rPr>
          <w:del w:id="2619" w:author="juan rivillas" w:date="2022-08-14T18:56:00Z"/>
          <w:sz w:val="22"/>
          <w:szCs w:val="22"/>
          <w:rPrChange w:id="2620" w:author="juan rivillas" w:date="2022-08-16T14:06:00Z">
            <w:rPr>
              <w:del w:id="2621" w:author="juan rivillas" w:date="2022-08-14T18:56:00Z"/>
            </w:rPr>
          </w:rPrChange>
        </w:rPr>
        <w:pPrChange w:id="2622" w:author="juan rivillas" w:date="2022-08-06T11:42:00Z">
          <w:pPr/>
        </w:pPrChange>
      </w:pPr>
      <w:del w:id="2623" w:author="juan rivillas" w:date="2022-08-14T18:56:00Z">
        <w:r w:rsidRPr="00931345" w:rsidDel="00924F57">
          <w:rPr>
            <w:sz w:val="22"/>
            <w:szCs w:val="22"/>
            <w:rPrChange w:id="2624" w:author="juan rivillas" w:date="2022-08-16T14:06:00Z">
              <w:rPr/>
            </w:rPrChange>
          </w:rPr>
          <w:delText xml:space="preserve">Students will be taught the limitation of Linear Models for the analysis of binary </w:delText>
        </w:r>
        <w:r w:rsidR="00127061" w:rsidRPr="00931345" w:rsidDel="00924F57">
          <w:rPr>
            <w:sz w:val="22"/>
            <w:szCs w:val="22"/>
            <w:rPrChange w:id="2625" w:author="juan rivillas" w:date="2022-08-16T14:06:00Z">
              <w:rPr/>
            </w:rPrChange>
          </w:rPr>
          <w:delText>choice</w:delText>
        </w:r>
        <w:r w:rsidRPr="00931345" w:rsidDel="00924F57">
          <w:rPr>
            <w:sz w:val="22"/>
            <w:szCs w:val="22"/>
            <w:rPrChange w:id="2626" w:author="juan rivillas" w:date="2022-08-16T14:06:00Z">
              <w:rPr/>
            </w:rPrChange>
          </w:rPr>
          <w:delText xml:space="preserve"> models and count data. The logistic and Poisson regression models are introduced as an alternative. Hypothesis testing and marginal effects interpretation are </w:delText>
        </w:r>
        <w:r w:rsidR="00127061" w:rsidRPr="00931345" w:rsidDel="00924F57">
          <w:rPr>
            <w:sz w:val="22"/>
            <w:szCs w:val="22"/>
            <w:rPrChange w:id="2627" w:author="juan rivillas" w:date="2022-08-16T14:06:00Z">
              <w:rPr/>
            </w:rPrChange>
          </w:rPr>
          <w:delText>discussed</w:delText>
        </w:r>
        <w:r w:rsidRPr="00931345" w:rsidDel="00924F57">
          <w:rPr>
            <w:sz w:val="22"/>
            <w:szCs w:val="22"/>
            <w:rPrChange w:id="2628" w:author="juan rivillas" w:date="2022-08-16T14:06:00Z">
              <w:rPr/>
            </w:rPrChange>
          </w:rPr>
          <w:delText>.</w:delText>
        </w:r>
      </w:del>
    </w:p>
    <w:p w14:paraId="21E16ED1" w14:textId="60B52FD7" w:rsidR="00997CEE" w:rsidRPr="00931345" w:rsidDel="00924F57" w:rsidRDefault="00997CEE" w:rsidP="00997CEE">
      <w:pPr>
        <w:jc w:val="both"/>
        <w:rPr>
          <w:del w:id="2629" w:author="juan rivillas" w:date="2022-08-14T18:56:00Z"/>
          <w:moveTo w:id="2630" w:author="juan rivillas" w:date="2022-08-14T17:49:00Z"/>
          <w:sz w:val="22"/>
          <w:szCs w:val="22"/>
          <w:rPrChange w:id="2631" w:author="juan rivillas" w:date="2022-08-16T14:06:00Z">
            <w:rPr>
              <w:del w:id="2632" w:author="juan rivillas" w:date="2022-08-14T18:56:00Z"/>
              <w:moveTo w:id="2633" w:author="juan rivillas" w:date="2022-08-14T17:49:00Z"/>
            </w:rPr>
          </w:rPrChange>
        </w:rPr>
      </w:pPr>
      <w:moveToRangeStart w:id="2634" w:author="juan rivillas" w:date="2022-08-14T17:49:00Z" w:name="move111391801"/>
      <w:moveTo w:id="2635" w:author="juan rivillas" w:date="2022-08-14T17:49:00Z">
        <w:del w:id="2636" w:author="juan rivillas" w:date="2022-08-14T18:56:00Z">
          <w:r w:rsidRPr="00931345" w:rsidDel="00924F57">
            <w:rPr>
              <w:sz w:val="22"/>
              <w:szCs w:val="22"/>
              <w:rPrChange w:id="2637" w:author="juan rivillas" w:date="2022-08-16T14:06:00Z">
                <w:rPr/>
              </w:rPrChange>
            </w:rPr>
            <w:delText>Students deepen their knowledge about multiple regression discussing how potential pitfalls might affect the quality of inference. Multicollinearity, endogeneity, omitted variables are discussed. In addition, the students will learn how to augment linear regressions to account for non-linearities.</w:delText>
          </w:r>
        </w:del>
      </w:moveTo>
    </w:p>
    <w:moveToRangeEnd w:id="2634"/>
    <w:p w14:paraId="4F94FE02" w14:textId="7AE32CEA" w:rsidR="00997CEE" w:rsidRPr="00931345" w:rsidDel="00924F57" w:rsidRDefault="00997CEE">
      <w:pPr>
        <w:rPr>
          <w:del w:id="2638" w:author="juan rivillas" w:date="2022-08-14T18:56:00Z"/>
          <w:sz w:val="22"/>
          <w:szCs w:val="22"/>
          <w:rPrChange w:id="2639" w:author="juan rivillas" w:date="2022-08-16T14:06:00Z">
            <w:rPr>
              <w:del w:id="2640" w:author="juan rivillas" w:date="2022-08-14T18:56:00Z"/>
            </w:rPr>
          </w:rPrChange>
        </w:rPr>
      </w:pPr>
    </w:p>
    <w:p w14:paraId="35B8FDAA" w14:textId="25AE4528" w:rsidR="00B80FFA" w:rsidRPr="00931345" w:rsidDel="00924F57" w:rsidRDefault="00B25728">
      <w:pPr>
        <w:rPr>
          <w:del w:id="2641" w:author="juan rivillas" w:date="2022-08-14T18:56:00Z"/>
          <w:sz w:val="22"/>
          <w:szCs w:val="22"/>
          <w:rPrChange w:id="2642" w:author="juan rivillas" w:date="2022-08-16T14:06:00Z">
            <w:rPr>
              <w:del w:id="2643" w:author="juan rivillas" w:date="2022-08-14T18:56:00Z"/>
            </w:rPr>
          </w:rPrChange>
        </w:rPr>
      </w:pPr>
      <w:del w:id="2644" w:author="juan rivillas" w:date="2022-08-14T18:56:00Z">
        <w:r w:rsidRPr="00931345" w:rsidDel="00924F57">
          <w:rPr>
            <w:b/>
            <w:sz w:val="22"/>
            <w:szCs w:val="22"/>
            <w:rPrChange w:id="2645" w:author="juan rivillas" w:date="2022-08-16T14:06:00Z">
              <w:rPr>
                <w:b/>
              </w:rPr>
            </w:rPrChange>
          </w:rPr>
          <w:delText>Reading</w:delText>
        </w:r>
      </w:del>
    </w:p>
    <w:p w14:paraId="14E82513" w14:textId="1A33DE03" w:rsidR="00B80FFA" w:rsidRPr="00931345" w:rsidDel="00E477AC" w:rsidRDefault="00B25728" w:rsidP="00E477AC">
      <w:pPr>
        <w:pStyle w:val="Heading1"/>
        <w:shd w:val="clear" w:color="auto" w:fill="FFFFFF"/>
        <w:rPr>
          <w:del w:id="2646" w:author="juan rivillas" w:date="2022-08-14T18:27:00Z"/>
          <w:color w:val="auto"/>
          <w:sz w:val="22"/>
          <w:szCs w:val="22"/>
          <w:rPrChange w:id="2647" w:author="juan rivillas" w:date="2022-08-16T14:06:00Z">
            <w:rPr>
              <w:del w:id="2648" w:author="juan rivillas" w:date="2022-08-14T18:27:00Z"/>
            </w:rPr>
          </w:rPrChange>
        </w:rPr>
        <w:pPrChange w:id="2649" w:author="juan rivillas" w:date="2022-08-14T18:27:00Z">
          <w:pPr>
            <w:numPr>
              <w:numId w:val="3"/>
            </w:numPr>
            <w:ind w:left="720" w:hanging="360"/>
          </w:pPr>
        </w:pPrChange>
      </w:pPr>
      <w:del w:id="2650" w:author="juan rivillas" w:date="2022-08-14T18:27:00Z">
        <w:r w:rsidRPr="00931345" w:rsidDel="00E477AC">
          <w:rPr>
            <w:sz w:val="22"/>
            <w:szCs w:val="22"/>
            <w:rPrChange w:id="2651" w:author="juan rivillas" w:date="2022-08-16T14:06:00Z">
              <w:rPr/>
            </w:rPrChange>
          </w:rPr>
          <w:delText>Chapter 14-15 from Caffo’s book.</w:delText>
        </w:r>
      </w:del>
    </w:p>
    <w:p w14:paraId="28E2F3DD" w14:textId="77777777" w:rsidR="00B80FFA" w:rsidRPr="00931345" w:rsidDel="00E477AC" w:rsidRDefault="00B80FFA" w:rsidP="00E477AC">
      <w:pPr>
        <w:pStyle w:val="Heading1"/>
        <w:rPr>
          <w:del w:id="2652" w:author="juan rivillas" w:date="2022-08-14T18:27:00Z"/>
          <w:sz w:val="22"/>
          <w:szCs w:val="22"/>
          <w:rPrChange w:id="2653" w:author="juan rivillas" w:date="2022-08-16T14:06:00Z">
            <w:rPr>
              <w:del w:id="2654" w:author="juan rivillas" w:date="2022-08-14T18:27:00Z"/>
            </w:rPr>
          </w:rPrChange>
        </w:rPr>
        <w:pPrChange w:id="2655" w:author="juan rivillas" w:date="2022-08-14T18:27:00Z">
          <w:pPr>
            <w:ind w:left="720" w:hanging="360"/>
          </w:pPr>
        </w:pPrChange>
      </w:pPr>
    </w:p>
    <w:p w14:paraId="25B23456" w14:textId="299FDA63" w:rsidR="00B80FFA" w:rsidRPr="00931345" w:rsidDel="00924F57" w:rsidRDefault="00B80FFA" w:rsidP="00E477AC">
      <w:pPr>
        <w:pStyle w:val="Heading1"/>
        <w:rPr>
          <w:del w:id="2656" w:author="juan rivillas" w:date="2022-08-14T18:56:00Z"/>
          <w:sz w:val="22"/>
          <w:szCs w:val="22"/>
          <w:rPrChange w:id="2657" w:author="juan rivillas" w:date="2022-08-16T14:06:00Z">
            <w:rPr>
              <w:del w:id="2658" w:author="juan rivillas" w:date="2022-08-14T18:56:00Z"/>
            </w:rPr>
          </w:rPrChange>
        </w:rPr>
        <w:pPrChange w:id="2659" w:author="juan rivillas" w:date="2022-08-14T18:27:00Z">
          <w:pPr>
            <w:ind w:left="720" w:hanging="360"/>
          </w:pPr>
        </w:pPrChange>
      </w:pPr>
    </w:p>
    <w:p w14:paraId="408E92EC" w14:textId="0881AC55" w:rsidR="00B80FFA" w:rsidRPr="00931345" w:rsidDel="00924F57" w:rsidRDefault="00B25728">
      <w:pPr>
        <w:rPr>
          <w:del w:id="2660" w:author="juan rivillas" w:date="2022-08-14T18:56:00Z"/>
          <w:sz w:val="22"/>
          <w:szCs w:val="22"/>
          <w:rPrChange w:id="2661" w:author="juan rivillas" w:date="2022-08-16T14:06:00Z">
            <w:rPr>
              <w:del w:id="2662" w:author="juan rivillas" w:date="2022-08-14T18:56:00Z"/>
            </w:rPr>
          </w:rPrChange>
        </w:rPr>
      </w:pPr>
      <w:del w:id="2663" w:author="juan rivillas" w:date="2022-08-14T18:56:00Z">
        <w:r w:rsidRPr="00931345" w:rsidDel="00924F57">
          <w:rPr>
            <w:b/>
            <w:sz w:val="22"/>
            <w:szCs w:val="22"/>
            <w:rPrChange w:id="2664" w:author="juan rivillas" w:date="2022-08-16T14:06:00Z">
              <w:rPr>
                <w:b/>
              </w:rPr>
            </w:rPrChange>
          </w:rPr>
          <w:delText xml:space="preserve">Lab       </w:delText>
        </w:r>
        <w:r w:rsidRPr="00931345" w:rsidDel="00924F57">
          <w:rPr>
            <w:sz w:val="22"/>
            <w:szCs w:val="22"/>
            <w:rPrChange w:id="2665" w:author="juan rivillas" w:date="2022-08-16T14:06:00Z">
              <w:rPr/>
            </w:rPrChange>
          </w:rPr>
          <w:delText>[Group A 14 September 2020 15:15 - 17:00</w:delText>
        </w:r>
      </w:del>
    </w:p>
    <w:p w14:paraId="38A72CBE" w14:textId="65F46218" w:rsidR="00B80FFA" w:rsidRPr="00931345" w:rsidDel="00924F57" w:rsidRDefault="00B25728">
      <w:pPr>
        <w:rPr>
          <w:del w:id="2666" w:author="juan rivillas" w:date="2022-08-14T18:56:00Z"/>
          <w:sz w:val="22"/>
          <w:szCs w:val="22"/>
          <w:rPrChange w:id="2667" w:author="juan rivillas" w:date="2022-08-16T14:06:00Z">
            <w:rPr>
              <w:del w:id="2668" w:author="juan rivillas" w:date="2022-08-14T18:56:00Z"/>
            </w:rPr>
          </w:rPrChange>
        </w:rPr>
      </w:pPr>
      <w:del w:id="2669" w:author="juan rivillas" w:date="2022-08-14T18:56:00Z">
        <w:r w:rsidRPr="00931345" w:rsidDel="00924F57">
          <w:rPr>
            <w:b/>
            <w:sz w:val="22"/>
            <w:szCs w:val="22"/>
            <w:rPrChange w:id="2670" w:author="juan rivillas" w:date="2022-08-16T14:06:00Z">
              <w:rPr>
                <w:b/>
              </w:rPr>
            </w:rPrChange>
          </w:rPr>
          <w:delText xml:space="preserve">              </w:delText>
        </w:r>
        <w:r w:rsidRPr="00931345" w:rsidDel="00924F57">
          <w:rPr>
            <w:sz w:val="22"/>
            <w:szCs w:val="22"/>
            <w:rPrChange w:id="2671" w:author="juan rivillas" w:date="2022-08-16T14:06:00Z">
              <w:rPr/>
            </w:rPrChange>
          </w:rPr>
          <w:delText>Group B 15 September 2020 10:45 – 12:30]</w:delText>
        </w:r>
      </w:del>
    </w:p>
    <w:p w14:paraId="006C5A08" w14:textId="6B642C53" w:rsidR="00B80FFA" w:rsidRPr="00931345" w:rsidDel="00924F57" w:rsidRDefault="00B80FFA">
      <w:pPr>
        <w:rPr>
          <w:del w:id="2672" w:author="juan rivillas" w:date="2022-08-14T18:56:00Z"/>
          <w:sz w:val="22"/>
          <w:szCs w:val="22"/>
          <w:rPrChange w:id="2673" w:author="juan rivillas" w:date="2022-08-16T14:06:00Z">
            <w:rPr>
              <w:del w:id="2674" w:author="juan rivillas" w:date="2022-08-14T18:56:00Z"/>
            </w:rPr>
          </w:rPrChange>
        </w:rPr>
      </w:pPr>
    </w:p>
    <w:p w14:paraId="57C692B0" w14:textId="2664808D" w:rsidR="00B80FFA" w:rsidRPr="00931345" w:rsidDel="00924F57" w:rsidRDefault="00B25728">
      <w:pPr>
        <w:jc w:val="both"/>
        <w:rPr>
          <w:del w:id="2675" w:author="juan rivillas" w:date="2022-08-14T18:56:00Z"/>
          <w:sz w:val="22"/>
          <w:szCs w:val="22"/>
          <w:rPrChange w:id="2676" w:author="juan rivillas" w:date="2022-08-16T14:06:00Z">
            <w:rPr>
              <w:del w:id="2677" w:author="juan rivillas" w:date="2022-08-14T18:56:00Z"/>
            </w:rPr>
          </w:rPrChange>
        </w:rPr>
        <w:pPrChange w:id="2678" w:author="juan rivillas" w:date="2022-08-06T11:46:00Z">
          <w:pPr/>
        </w:pPrChange>
      </w:pPr>
      <w:del w:id="2679" w:author="juan rivillas" w:date="2022-08-14T18:56:00Z">
        <w:r w:rsidRPr="00931345" w:rsidDel="00924F57">
          <w:rPr>
            <w:sz w:val="22"/>
            <w:szCs w:val="22"/>
            <w:rPrChange w:id="2680" w:author="juan rivillas" w:date="2022-08-16T14:06:00Z">
              <w:rPr/>
            </w:rPrChange>
          </w:rPr>
          <w:delText xml:space="preserve">The lab continues where the lecture </w:delText>
        </w:r>
      </w:del>
      <w:del w:id="2681" w:author="juan rivillas" w:date="2022-08-06T11:46:00Z">
        <w:r w:rsidRPr="00931345" w:rsidDel="00E85676">
          <w:rPr>
            <w:sz w:val="22"/>
            <w:szCs w:val="22"/>
            <w:rPrChange w:id="2682" w:author="juan rivillas" w:date="2022-08-16T14:06:00Z">
              <w:rPr/>
            </w:rPrChange>
          </w:rPr>
          <w:delText>stops</w:delText>
        </w:r>
      </w:del>
      <w:del w:id="2683" w:author="juan rivillas" w:date="2022-08-14T18:56:00Z">
        <w:r w:rsidRPr="00931345" w:rsidDel="00924F57">
          <w:rPr>
            <w:sz w:val="22"/>
            <w:szCs w:val="22"/>
            <w:rPrChange w:id="2684" w:author="juan rivillas" w:date="2022-08-16T14:06:00Z">
              <w:rPr/>
            </w:rPrChange>
          </w:rPr>
          <w:delText xml:space="preserve"> and students practise logistic and Poisson regression using R.</w:delText>
        </w:r>
      </w:del>
    </w:p>
    <w:p w14:paraId="77F6431A" w14:textId="78A47404" w:rsidR="00B80FFA" w:rsidRPr="00931345" w:rsidDel="00924F57" w:rsidRDefault="00B80FFA">
      <w:pPr>
        <w:rPr>
          <w:del w:id="2685" w:author="juan rivillas" w:date="2022-08-14T18:56:00Z"/>
          <w:sz w:val="22"/>
          <w:szCs w:val="22"/>
          <w:rPrChange w:id="2686" w:author="juan rivillas" w:date="2022-08-16T14:06:00Z">
            <w:rPr>
              <w:del w:id="2687" w:author="juan rivillas" w:date="2022-08-14T18:56:00Z"/>
            </w:rPr>
          </w:rPrChange>
        </w:rPr>
      </w:pPr>
    </w:p>
    <w:p w14:paraId="3D792798" w14:textId="20E91AB7" w:rsidR="00B80FFA" w:rsidRPr="00931345" w:rsidDel="00924F57" w:rsidRDefault="00B25728">
      <w:pPr>
        <w:rPr>
          <w:del w:id="2688" w:author="juan rivillas" w:date="2022-08-14T18:56:00Z"/>
          <w:b/>
          <w:bCs/>
          <w:sz w:val="22"/>
          <w:szCs w:val="22"/>
          <w:rPrChange w:id="2689" w:author="juan rivillas" w:date="2022-08-16T14:06:00Z">
            <w:rPr>
              <w:del w:id="2690" w:author="juan rivillas" w:date="2022-08-14T18:56:00Z"/>
              <w:b/>
              <w:bCs/>
            </w:rPr>
          </w:rPrChange>
        </w:rPr>
      </w:pPr>
      <w:del w:id="2691" w:author="juan rivillas" w:date="2022-08-14T18:56:00Z">
        <w:r w:rsidRPr="00931345" w:rsidDel="00924F57">
          <w:rPr>
            <w:b/>
            <w:bCs/>
            <w:sz w:val="22"/>
            <w:szCs w:val="22"/>
            <w:rPrChange w:id="2692" w:author="juan rivillas" w:date="2022-08-16T14:06:00Z">
              <w:rPr>
                <w:b/>
                <w:bCs/>
              </w:rPr>
            </w:rPrChange>
          </w:rPr>
          <w:delText>Assignment 1</w:delText>
        </w:r>
      </w:del>
    </w:p>
    <w:p w14:paraId="6BF0C277" w14:textId="4802C219" w:rsidR="00B80FFA" w:rsidRPr="00931345" w:rsidDel="008576F1" w:rsidRDefault="00B25728">
      <w:pPr>
        <w:jc w:val="both"/>
        <w:rPr>
          <w:del w:id="2693" w:author="juan rivillas" w:date="2022-08-14T18:59:00Z"/>
          <w:sz w:val="22"/>
          <w:szCs w:val="22"/>
          <w:rPrChange w:id="2694" w:author="juan rivillas" w:date="2022-08-16T14:06:00Z">
            <w:rPr>
              <w:del w:id="2695" w:author="juan rivillas" w:date="2022-08-14T18:59:00Z"/>
            </w:rPr>
          </w:rPrChange>
        </w:rPr>
        <w:pPrChange w:id="2696" w:author="juan rivillas" w:date="2022-08-06T11:42:00Z">
          <w:pPr/>
        </w:pPrChange>
      </w:pPr>
      <w:del w:id="2697" w:author="juan rivillas" w:date="2022-08-14T18:56:00Z">
        <w:r w:rsidRPr="00931345" w:rsidDel="00924F57">
          <w:rPr>
            <w:sz w:val="22"/>
            <w:szCs w:val="22"/>
            <w:rPrChange w:id="2698" w:author="juan rivillas" w:date="2022-08-16T14:06:00Z">
              <w:rPr>
                <w:b/>
                <w:bCs/>
              </w:rPr>
            </w:rPrChange>
          </w:rPr>
          <w:delText>Assignment 1 is handed out in this week. The deadline for the assignment is Week 5 of the course, at 12pm on the day of your Group’s lecture.</w:delText>
        </w:r>
      </w:del>
      <w:del w:id="2699" w:author="juan rivillas" w:date="2022-08-14T18:59:00Z">
        <w:r w:rsidRPr="00931345" w:rsidDel="008576F1">
          <w:rPr>
            <w:sz w:val="22"/>
            <w:szCs w:val="22"/>
            <w:rPrChange w:id="2700" w:author="juan rivillas" w:date="2022-08-16T14:06:00Z">
              <w:rPr/>
            </w:rPrChange>
          </w:rPr>
          <w:br w:type="page"/>
        </w:r>
      </w:del>
    </w:p>
    <w:p w14:paraId="0E613DAE" w14:textId="733CCF95" w:rsidR="00B80FFA" w:rsidRPr="00931345" w:rsidDel="004D37A1" w:rsidRDefault="00B25728">
      <w:pPr>
        <w:pStyle w:val="Heading2"/>
        <w:rPr>
          <w:del w:id="2701" w:author="juan rivillas" w:date="2022-08-14T19:03:00Z"/>
          <w:rFonts w:ascii="Times New Roman" w:hAnsi="Times New Roman" w:cs="Times New Roman"/>
          <w:sz w:val="22"/>
          <w:szCs w:val="22"/>
          <w:rPrChange w:id="2702" w:author="juan rivillas" w:date="2022-08-16T14:06:00Z">
            <w:rPr>
              <w:del w:id="2703" w:author="juan rivillas" w:date="2022-08-14T19:03:00Z"/>
            </w:rPr>
          </w:rPrChange>
        </w:rPr>
      </w:pPr>
      <w:del w:id="2704" w:author="juan rivillas" w:date="2022-08-14T19:03:00Z">
        <w:r w:rsidRPr="00931345" w:rsidDel="004D37A1">
          <w:rPr>
            <w:rFonts w:ascii="Times New Roman" w:hAnsi="Times New Roman" w:cs="Times New Roman"/>
            <w:sz w:val="22"/>
            <w:szCs w:val="22"/>
            <w:rPrChange w:id="2705" w:author="juan rivillas" w:date="2022-08-16T14:06:00Z">
              <w:rPr/>
            </w:rPrChange>
          </w:rPr>
          <w:delText>Week 4. Application of Regression</w:delText>
        </w:r>
      </w:del>
    </w:p>
    <w:p w14:paraId="4387E5CC" w14:textId="7EF46A7B" w:rsidR="00B80FFA" w:rsidRPr="00931345" w:rsidDel="004D37A1" w:rsidRDefault="00B80FFA">
      <w:pPr>
        <w:rPr>
          <w:del w:id="2706" w:author="juan rivillas" w:date="2022-08-14T19:03:00Z"/>
          <w:b/>
          <w:sz w:val="22"/>
          <w:szCs w:val="22"/>
          <w:rPrChange w:id="2707" w:author="juan rivillas" w:date="2022-08-16T14:06:00Z">
            <w:rPr>
              <w:del w:id="2708" w:author="juan rivillas" w:date="2022-08-14T19:03:00Z"/>
              <w:b/>
            </w:rPr>
          </w:rPrChange>
        </w:rPr>
      </w:pPr>
    </w:p>
    <w:p w14:paraId="4F8795AE" w14:textId="55480F86" w:rsidR="00B80FFA" w:rsidRPr="00931345" w:rsidDel="004D37A1" w:rsidRDefault="00B25728">
      <w:pPr>
        <w:rPr>
          <w:del w:id="2709" w:author="juan rivillas" w:date="2022-08-14T19:03:00Z"/>
          <w:sz w:val="22"/>
          <w:szCs w:val="22"/>
          <w:rPrChange w:id="2710" w:author="juan rivillas" w:date="2022-08-16T14:06:00Z">
            <w:rPr>
              <w:del w:id="2711" w:author="juan rivillas" w:date="2022-08-14T19:03:00Z"/>
            </w:rPr>
          </w:rPrChange>
        </w:rPr>
      </w:pPr>
      <w:del w:id="2712" w:author="juan rivillas" w:date="2022-08-14T19:03:00Z">
        <w:r w:rsidRPr="00931345" w:rsidDel="004D37A1">
          <w:rPr>
            <w:b/>
            <w:sz w:val="22"/>
            <w:szCs w:val="22"/>
            <w:rPrChange w:id="2713" w:author="juan rivillas" w:date="2022-08-16T14:06:00Z">
              <w:rPr>
                <w:b/>
              </w:rPr>
            </w:rPrChange>
          </w:rPr>
          <w:delText>Objectives</w:delText>
        </w:r>
      </w:del>
    </w:p>
    <w:p w14:paraId="1F86147F" w14:textId="32852ECA" w:rsidR="00B80FFA" w:rsidRPr="00931345" w:rsidDel="004D37A1" w:rsidRDefault="00B25728">
      <w:pPr>
        <w:rPr>
          <w:del w:id="2714" w:author="juan rivillas" w:date="2022-08-14T19:03:00Z"/>
          <w:sz w:val="22"/>
          <w:szCs w:val="22"/>
          <w:rPrChange w:id="2715" w:author="juan rivillas" w:date="2022-08-16T14:06:00Z">
            <w:rPr>
              <w:del w:id="2716" w:author="juan rivillas" w:date="2022-08-14T19:03:00Z"/>
            </w:rPr>
          </w:rPrChange>
        </w:rPr>
      </w:pPr>
      <w:del w:id="2717" w:author="juan rivillas" w:date="2022-08-14T19:03:00Z">
        <w:r w:rsidRPr="00931345" w:rsidDel="004D37A1">
          <w:rPr>
            <w:sz w:val="22"/>
            <w:szCs w:val="22"/>
            <w:rPrChange w:id="2718" w:author="juan rivillas" w:date="2022-08-16T14:06:00Z">
              <w:rPr/>
            </w:rPrChange>
          </w:rPr>
          <w:delText>Students will be able to:</w:delText>
        </w:r>
      </w:del>
    </w:p>
    <w:p w14:paraId="75CD0F45" w14:textId="55DB2539" w:rsidR="00B80FFA" w:rsidRPr="00931345" w:rsidDel="004D37A1" w:rsidRDefault="00B25728">
      <w:pPr>
        <w:numPr>
          <w:ilvl w:val="0"/>
          <w:numId w:val="4"/>
        </w:numPr>
        <w:rPr>
          <w:del w:id="2719" w:author="juan rivillas" w:date="2022-08-14T19:03:00Z"/>
          <w:sz w:val="22"/>
          <w:szCs w:val="22"/>
          <w:rPrChange w:id="2720" w:author="juan rivillas" w:date="2022-08-16T14:06:00Z">
            <w:rPr>
              <w:del w:id="2721" w:author="juan rivillas" w:date="2022-08-14T19:03:00Z"/>
            </w:rPr>
          </w:rPrChange>
        </w:rPr>
      </w:pPr>
      <w:del w:id="2722" w:author="juan rivillas" w:date="2022-08-14T19:03:00Z">
        <w:r w:rsidRPr="00931345" w:rsidDel="004D37A1">
          <w:rPr>
            <w:sz w:val="22"/>
            <w:szCs w:val="22"/>
            <w:rPrChange w:id="2723" w:author="juan rivillas" w:date="2022-08-16T14:06:00Z">
              <w:rPr/>
            </w:rPrChange>
          </w:rPr>
          <w:delText>Apply regression analysis in real world datasets</w:delText>
        </w:r>
      </w:del>
    </w:p>
    <w:p w14:paraId="56CFC0AD" w14:textId="36871E64" w:rsidR="00B80FFA" w:rsidRPr="00931345" w:rsidDel="004D37A1" w:rsidRDefault="00B25728">
      <w:pPr>
        <w:numPr>
          <w:ilvl w:val="0"/>
          <w:numId w:val="4"/>
        </w:numPr>
        <w:rPr>
          <w:del w:id="2724" w:author="juan rivillas" w:date="2022-08-14T19:03:00Z"/>
          <w:sz w:val="22"/>
          <w:szCs w:val="22"/>
          <w:rPrChange w:id="2725" w:author="juan rivillas" w:date="2022-08-16T14:06:00Z">
            <w:rPr>
              <w:del w:id="2726" w:author="juan rivillas" w:date="2022-08-14T19:03:00Z"/>
            </w:rPr>
          </w:rPrChange>
        </w:rPr>
      </w:pPr>
      <w:del w:id="2727" w:author="juan rivillas" w:date="2022-08-14T19:03:00Z">
        <w:r w:rsidRPr="00931345" w:rsidDel="004D37A1">
          <w:rPr>
            <w:sz w:val="22"/>
            <w:szCs w:val="22"/>
            <w:rPrChange w:id="2728" w:author="juan rivillas" w:date="2022-08-16T14:06:00Z">
              <w:rPr/>
            </w:rPrChange>
          </w:rPr>
          <w:delText xml:space="preserve">Understand how to combine </w:delText>
        </w:r>
        <w:r w:rsidR="00127061" w:rsidRPr="00931345" w:rsidDel="004D37A1">
          <w:rPr>
            <w:sz w:val="22"/>
            <w:szCs w:val="22"/>
            <w:rPrChange w:id="2729" w:author="juan rivillas" w:date="2022-08-16T14:06:00Z">
              <w:rPr/>
            </w:rPrChange>
          </w:rPr>
          <w:delText>exploratory</w:delText>
        </w:r>
        <w:r w:rsidRPr="00931345" w:rsidDel="004D37A1">
          <w:rPr>
            <w:sz w:val="22"/>
            <w:szCs w:val="22"/>
            <w:rPrChange w:id="2730" w:author="juan rivillas" w:date="2022-08-16T14:06:00Z">
              <w:rPr/>
            </w:rPrChange>
          </w:rPr>
          <w:delText xml:space="preserve"> analysis with regression analysis</w:delText>
        </w:r>
      </w:del>
    </w:p>
    <w:p w14:paraId="7B1F9B5D" w14:textId="70018059" w:rsidR="00B80FFA" w:rsidRPr="00931345" w:rsidDel="004D37A1" w:rsidRDefault="00B25728">
      <w:pPr>
        <w:numPr>
          <w:ilvl w:val="0"/>
          <w:numId w:val="4"/>
        </w:numPr>
        <w:rPr>
          <w:del w:id="2731" w:author="juan rivillas" w:date="2022-08-14T19:03:00Z"/>
          <w:sz w:val="22"/>
          <w:szCs w:val="22"/>
          <w:rPrChange w:id="2732" w:author="juan rivillas" w:date="2022-08-16T14:06:00Z">
            <w:rPr>
              <w:del w:id="2733" w:author="juan rivillas" w:date="2022-08-14T19:03:00Z"/>
            </w:rPr>
          </w:rPrChange>
        </w:rPr>
      </w:pPr>
      <w:del w:id="2734" w:author="juan rivillas" w:date="2022-08-14T19:03:00Z">
        <w:r w:rsidRPr="00931345" w:rsidDel="004D37A1">
          <w:rPr>
            <w:sz w:val="22"/>
            <w:szCs w:val="22"/>
            <w:rPrChange w:id="2735" w:author="juan rivillas" w:date="2022-08-16T14:06:00Z">
              <w:rPr/>
            </w:rPrChange>
          </w:rPr>
          <w:delText>Interpret the outcome of the analysis</w:delText>
        </w:r>
      </w:del>
    </w:p>
    <w:p w14:paraId="06983BEB" w14:textId="04A5CC93" w:rsidR="00B80FFA" w:rsidRPr="00931345" w:rsidDel="004D37A1" w:rsidRDefault="00B80FFA">
      <w:pPr>
        <w:ind w:left="720"/>
        <w:rPr>
          <w:del w:id="2736" w:author="juan rivillas" w:date="2022-08-14T19:03:00Z"/>
          <w:b/>
          <w:sz w:val="22"/>
          <w:szCs w:val="22"/>
          <w:u w:val="single"/>
          <w:rPrChange w:id="2737" w:author="juan rivillas" w:date="2022-08-16T14:06:00Z">
            <w:rPr>
              <w:del w:id="2738" w:author="juan rivillas" w:date="2022-08-14T19:03:00Z"/>
              <w:b/>
              <w:u w:val="single"/>
            </w:rPr>
          </w:rPrChange>
        </w:rPr>
      </w:pPr>
    </w:p>
    <w:p w14:paraId="193F6709" w14:textId="61D79D16" w:rsidR="00B80FFA" w:rsidRPr="00931345" w:rsidDel="004D37A1" w:rsidRDefault="00B25728">
      <w:pPr>
        <w:rPr>
          <w:del w:id="2739" w:author="juan rivillas" w:date="2022-08-14T19:03:00Z"/>
          <w:moveFrom w:id="2740" w:author="juan rivillas" w:date="2022-08-14T19:03:00Z"/>
          <w:sz w:val="22"/>
          <w:szCs w:val="22"/>
          <w:rPrChange w:id="2741" w:author="juan rivillas" w:date="2022-08-16T14:06:00Z">
            <w:rPr>
              <w:del w:id="2742" w:author="juan rivillas" w:date="2022-08-14T19:03:00Z"/>
              <w:moveFrom w:id="2743" w:author="juan rivillas" w:date="2022-08-14T19:03:00Z"/>
            </w:rPr>
          </w:rPrChange>
        </w:rPr>
      </w:pPr>
      <w:moveFromRangeStart w:id="2744" w:author="juan rivillas" w:date="2022-08-14T19:03:00Z" w:name="move111396200"/>
      <w:moveFrom w:id="2745" w:author="juan rivillas" w:date="2022-08-14T19:03:00Z">
        <w:del w:id="2746" w:author="juan rivillas" w:date="2022-08-14T19:03:00Z">
          <w:r w:rsidRPr="00931345" w:rsidDel="004D37A1">
            <w:rPr>
              <w:b/>
              <w:sz w:val="22"/>
              <w:szCs w:val="22"/>
              <w:rPrChange w:id="2747" w:author="juan rivillas" w:date="2022-08-16T14:06:00Z">
                <w:rPr>
                  <w:b/>
                </w:rPr>
              </w:rPrChange>
            </w:rPr>
            <w:delText xml:space="preserve">Class  </w:delText>
          </w:r>
          <w:r w:rsidRPr="00931345" w:rsidDel="004D37A1">
            <w:rPr>
              <w:sz w:val="22"/>
              <w:szCs w:val="22"/>
              <w:rPrChange w:id="2748" w:author="juan rivillas" w:date="2022-08-16T14:06:00Z">
                <w:rPr/>
              </w:rPrChange>
            </w:rPr>
            <w:delText>[Group A 21 September 2020 13:15 – 17:00</w:delText>
          </w:r>
        </w:del>
      </w:moveFrom>
    </w:p>
    <w:p w14:paraId="306094BE" w14:textId="1E85FCE6" w:rsidR="00B80FFA" w:rsidRPr="00931345" w:rsidDel="004D37A1" w:rsidRDefault="00B25728">
      <w:pPr>
        <w:rPr>
          <w:del w:id="2749" w:author="juan rivillas" w:date="2022-08-14T19:03:00Z"/>
          <w:moveFrom w:id="2750" w:author="juan rivillas" w:date="2022-08-14T19:03:00Z"/>
          <w:sz w:val="22"/>
          <w:szCs w:val="22"/>
          <w:rPrChange w:id="2751" w:author="juan rivillas" w:date="2022-08-16T14:06:00Z">
            <w:rPr>
              <w:del w:id="2752" w:author="juan rivillas" w:date="2022-08-14T19:03:00Z"/>
              <w:moveFrom w:id="2753" w:author="juan rivillas" w:date="2022-08-14T19:03:00Z"/>
            </w:rPr>
          </w:rPrChange>
        </w:rPr>
      </w:pPr>
      <w:moveFrom w:id="2754" w:author="juan rivillas" w:date="2022-08-14T19:03:00Z">
        <w:del w:id="2755" w:author="juan rivillas" w:date="2022-08-14T19:03:00Z">
          <w:r w:rsidRPr="00931345" w:rsidDel="004D37A1">
            <w:rPr>
              <w:b/>
              <w:sz w:val="22"/>
              <w:szCs w:val="22"/>
              <w:rPrChange w:id="2756" w:author="juan rivillas" w:date="2022-08-16T14:06:00Z">
                <w:rPr>
                  <w:b/>
                </w:rPr>
              </w:rPrChange>
            </w:rPr>
            <w:tab/>
          </w:r>
          <w:r w:rsidRPr="00931345" w:rsidDel="004D37A1">
            <w:rPr>
              <w:sz w:val="22"/>
              <w:szCs w:val="22"/>
              <w:rPrChange w:id="2757" w:author="juan rivillas" w:date="2022-08-16T14:06:00Z">
                <w:rPr/>
              </w:rPrChange>
            </w:rPr>
            <w:delText>Group B 22 September 2020 08:45 – 12:30]</w:delText>
          </w:r>
        </w:del>
      </w:moveFrom>
    </w:p>
    <w:moveFromRangeEnd w:id="2744"/>
    <w:p w14:paraId="04371A03" w14:textId="7631D1B7" w:rsidR="00B80FFA" w:rsidRPr="00931345" w:rsidDel="004D37A1" w:rsidRDefault="00B80FFA">
      <w:pPr>
        <w:rPr>
          <w:del w:id="2758" w:author="juan rivillas" w:date="2022-08-14T19:03:00Z"/>
          <w:sz w:val="22"/>
          <w:szCs w:val="22"/>
          <w:rPrChange w:id="2759" w:author="juan rivillas" w:date="2022-08-16T14:06:00Z">
            <w:rPr>
              <w:del w:id="2760" w:author="juan rivillas" w:date="2022-08-14T19:03:00Z"/>
            </w:rPr>
          </w:rPrChange>
        </w:rPr>
      </w:pPr>
    </w:p>
    <w:p w14:paraId="50EDA886" w14:textId="3A112CAB" w:rsidR="00B80FFA" w:rsidRPr="00931345" w:rsidDel="00B947EE" w:rsidRDefault="00B25728">
      <w:pPr>
        <w:jc w:val="both"/>
        <w:rPr>
          <w:del w:id="2761" w:author="juan rivillas" w:date="2022-08-16T14:09:00Z"/>
          <w:sz w:val="22"/>
          <w:szCs w:val="22"/>
          <w:rPrChange w:id="2762" w:author="juan rivillas" w:date="2022-08-16T14:06:00Z">
            <w:rPr>
              <w:del w:id="2763" w:author="juan rivillas" w:date="2022-08-16T14:09:00Z"/>
            </w:rPr>
          </w:rPrChange>
        </w:rPr>
        <w:pPrChange w:id="2764" w:author="juan rivillas" w:date="2022-08-06T11:47:00Z">
          <w:pPr/>
        </w:pPrChange>
      </w:pPr>
      <w:r w:rsidRPr="00931345">
        <w:rPr>
          <w:sz w:val="22"/>
          <w:szCs w:val="22"/>
          <w:rPrChange w:id="2765" w:author="juan rivillas" w:date="2022-08-16T14:06:00Z">
            <w:rPr/>
          </w:rPrChange>
        </w:rPr>
        <w:t xml:space="preserve">This lecture will demonstrate a full round of </w:t>
      </w:r>
      <w:ins w:id="2766" w:author="juan rivillas" w:date="2022-08-16T14:13:00Z">
        <w:r w:rsidR="00F23BA0">
          <w:rPr>
            <w:sz w:val="22"/>
            <w:szCs w:val="22"/>
          </w:rPr>
          <w:t xml:space="preserve">multiple </w:t>
        </w:r>
      </w:ins>
      <w:r w:rsidRPr="00931345">
        <w:rPr>
          <w:sz w:val="22"/>
          <w:szCs w:val="22"/>
          <w:rPrChange w:id="2767" w:author="juan rivillas" w:date="2022-08-16T14:06:00Z">
            <w:rPr/>
          </w:rPrChange>
        </w:rPr>
        <w:t>regression analysis</w:t>
      </w:r>
      <w:ins w:id="2768" w:author="juan rivillas" w:date="2022-08-16T14:13:00Z">
        <w:r w:rsidR="00F23BA0">
          <w:rPr>
            <w:sz w:val="22"/>
            <w:szCs w:val="22"/>
          </w:rPr>
          <w:t xml:space="preserve"> with more than two predictors</w:t>
        </w:r>
      </w:ins>
      <w:r w:rsidRPr="00931345">
        <w:rPr>
          <w:sz w:val="22"/>
          <w:szCs w:val="22"/>
          <w:rPrChange w:id="2769" w:author="juan rivillas" w:date="2022-08-16T14:06:00Z">
            <w:rPr/>
          </w:rPrChange>
        </w:rPr>
        <w:t xml:space="preserve">, including exploratory visualisation, hypotheses </w:t>
      </w:r>
      <w:del w:id="2770" w:author="juan rivillas" w:date="2022-08-16T14:14:00Z">
        <w:r w:rsidRPr="00931345" w:rsidDel="00F23BA0">
          <w:rPr>
            <w:sz w:val="22"/>
            <w:szCs w:val="22"/>
            <w:rPrChange w:id="2771" w:author="juan rivillas" w:date="2022-08-16T14:06:00Z">
              <w:rPr/>
            </w:rPrChange>
          </w:rPr>
          <w:delText>formation</w:delText>
        </w:r>
      </w:del>
      <w:ins w:id="2772" w:author="juan rivillas" w:date="2022-08-16T14:14:00Z">
        <w:r w:rsidR="00F23BA0">
          <w:rPr>
            <w:sz w:val="22"/>
            <w:szCs w:val="22"/>
          </w:rPr>
          <w:t>testing</w:t>
        </w:r>
      </w:ins>
      <w:r w:rsidRPr="00931345">
        <w:rPr>
          <w:sz w:val="22"/>
          <w:szCs w:val="22"/>
          <w:rPrChange w:id="2773" w:author="juan rivillas" w:date="2022-08-16T14:06:00Z">
            <w:rPr/>
          </w:rPrChange>
        </w:rPr>
        <w:t xml:space="preserve">, </w:t>
      </w:r>
      <w:del w:id="2774" w:author="juan rivillas" w:date="2022-08-06T11:47:00Z">
        <w:r w:rsidRPr="00931345" w:rsidDel="00E3267D">
          <w:rPr>
            <w:sz w:val="22"/>
            <w:szCs w:val="22"/>
            <w:rPrChange w:id="2775" w:author="juan rivillas" w:date="2022-08-16T14:06:00Z">
              <w:rPr/>
            </w:rPrChange>
          </w:rPr>
          <w:delText>estimation</w:delText>
        </w:r>
      </w:del>
      <w:ins w:id="2776" w:author="juan rivillas" w:date="2022-08-06T11:47:00Z">
        <w:r w:rsidR="00E3267D" w:rsidRPr="00931345">
          <w:rPr>
            <w:sz w:val="22"/>
            <w:szCs w:val="22"/>
            <w:rPrChange w:id="2777" w:author="juan rivillas" w:date="2022-08-16T14:06:00Z">
              <w:rPr/>
            </w:rPrChange>
          </w:rPr>
          <w:t>estimation,</w:t>
        </w:r>
      </w:ins>
      <w:r w:rsidRPr="00931345">
        <w:rPr>
          <w:sz w:val="22"/>
          <w:szCs w:val="22"/>
          <w:rPrChange w:id="2778" w:author="juan rivillas" w:date="2022-08-16T14:06:00Z">
            <w:rPr/>
          </w:rPrChange>
        </w:rPr>
        <w:t xml:space="preserve"> and interpretation of results. </w:t>
      </w:r>
      <w:del w:id="2779" w:author="juan rivillas" w:date="2022-08-16T14:09:00Z">
        <w:r w:rsidRPr="00931345" w:rsidDel="00F23BA0">
          <w:rPr>
            <w:sz w:val="22"/>
            <w:szCs w:val="22"/>
            <w:rPrChange w:id="2780" w:author="juan rivillas" w:date="2022-08-16T14:06:00Z">
              <w:rPr/>
            </w:rPrChange>
          </w:rPr>
          <w:delText>Both linear and logistic regression will be demonstrated</w:delText>
        </w:r>
      </w:del>
    </w:p>
    <w:p w14:paraId="170A4022" w14:textId="1DC9269B" w:rsidR="004D37A1" w:rsidRPr="00931345" w:rsidRDefault="004D37A1" w:rsidP="004D37A1">
      <w:pPr>
        <w:jc w:val="both"/>
        <w:rPr>
          <w:ins w:id="2781" w:author="juan rivillas" w:date="2022-08-14T19:03:00Z"/>
          <w:sz w:val="22"/>
          <w:szCs w:val="22"/>
          <w:rPrChange w:id="2782" w:author="juan rivillas" w:date="2022-08-16T14:06:00Z">
            <w:rPr>
              <w:ins w:id="2783" w:author="juan rivillas" w:date="2022-08-14T19:03:00Z"/>
            </w:rPr>
          </w:rPrChange>
        </w:rPr>
      </w:pPr>
      <w:ins w:id="2784" w:author="juan rivillas" w:date="2022-08-14T19:03:00Z">
        <w:r w:rsidRPr="00931345">
          <w:rPr>
            <w:sz w:val="22"/>
            <w:szCs w:val="22"/>
            <w:rPrChange w:id="2785" w:author="juan rivillas" w:date="2022-08-16T14:06:00Z">
              <w:rPr/>
            </w:rPrChange>
          </w:rPr>
          <w:t xml:space="preserve">Students deepen their knowledge about multiple regression discussing how potential pitfalls might affect the quality of inference. Multicollinearity, endogeneity, omitted variables are discussed. </w:t>
        </w:r>
      </w:ins>
    </w:p>
    <w:p w14:paraId="486708CD" w14:textId="77777777" w:rsidR="00B80FFA" w:rsidRPr="00931345" w:rsidRDefault="00B80FFA">
      <w:pPr>
        <w:rPr>
          <w:sz w:val="22"/>
          <w:szCs w:val="22"/>
          <w:rPrChange w:id="2786" w:author="juan rivillas" w:date="2022-08-16T14:06:00Z">
            <w:rPr/>
          </w:rPrChange>
        </w:rPr>
      </w:pPr>
    </w:p>
    <w:p w14:paraId="6594070F" w14:textId="77777777" w:rsidR="00F23BA0" w:rsidRPr="00134189" w:rsidRDefault="00F23BA0" w:rsidP="00F23BA0">
      <w:pPr>
        <w:rPr>
          <w:ins w:id="2787" w:author="juan rivillas" w:date="2022-08-16T14:10:00Z"/>
          <w:b/>
          <w:sz w:val="22"/>
          <w:szCs w:val="22"/>
        </w:rPr>
      </w:pPr>
      <w:ins w:id="2788" w:author="juan rivillas" w:date="2022-08-16T14:10:00Z">
        <w:r w:rsidRPr="00134189">
          <w:rPr>
            <w:b/>
            <w:sz w:val="22"/>
            <w:szCs w:val="22"/>
          </w:rPr>
          <w:t>Reading</w:t>
        </w:r>
      </w:ins>
    </w:p>
    <w:p w14:paraId="14097588" w14:textId="41BF3407" w:rsidR="00F23BA0" w:rsidRDefault="00F23BA0" w:rsidP="00F23BA0">
      <w:pPr>
        <w:widowControl w:val="0"/>
        <w:autoSpaceDE w:val="0"/>
        <w:autoSpaceDN w:val="0"/>
        <w:adjustRightInd w:val="0"/>
        <w:jc w:val="both"/>
        <w:rPr>
          <w:ins w:id="2789" w:author="juan rivillas" w:date="2022-08-16T14:10:00Z"/>
          <w:noProof/>
          <w:sz w:val="22"/>
          <w:szCs w:val="22"/>
        </w:rPr>
      </w:pPr>
      <w:ins w:id="2790" w:author="juan rivillas" w:date="2022-08-16T14:10:00Z">
        <w:r w:rsidRPr="00134189">
          <w:rPr>
            <w:noProof/>
            <w:sz w:val="22"/>
            <w:szCs w:val="22"/>
          </w:rPr>
          <w:t xml:space="preserve">Chapter </w:t>
        </w:r>
        <w:r>
          <w:rPr>
            <w:noProof/>
            <w:sz w:val="22"/>
            <w:szCs w:val="22"/>
          </w:rPr>
          <w:t>4</w:t>
        </w:r>
        <w:r w:rsidRPr="00134189">
          <w:rPr>
            <w:noProof/>
            <w:sz w:val="22"/>
            <w:szCs w:val="22"/>
          </w:rPr>
          <w:t xml:space="preserve"> “</w:t>
        </w:r>
        <w:r>
          <w:rPr>
            <w:noProof/>
            <w:sz w:val="22"/>
            <w:szCs w:val="22"/>
          </w:rPr>
          <w:t>Multiple Linear Regression</w:t>
        </w:r>
        <w:r w:rsidRPr="00134189">
          <w:rPr>
            <w:noProof/>
            <w:sz w:val="22"/>
            <w:szCs w:val="22"/>
          </w:rPr>
          <w:t xml:space="preserve">” of the </w:t>
        </w:r>
        <w:r>
          <w:rPr>
            <w:noProof/>
            <w:sz w:val="22"/>
            <w:szCs w:val="22"/>
          </w:rPr>
          <w:t>Using Linear Regression.</w:t>
        </w:r>
      </w:ins>
    </w:p>
    <w:p w14:paraId="72ED62B0" w14:textId="23FC4087" w:rsidR="00F23BA0" w:rsidRDefault="00F23BA0" w:rsidP="00F23BA0">
      <w:pPr>
        <w:widowControl w:val="0"/>
        <w:autoSpaceDE w:val="0"/>
        <w:autoSpaceDN w:val="0"/>
        <w:adjustRightInd w:val="0"/>
        <w:jc w:val="both"/>
        <w:rPr>
          <w:ins w:id="2791" w:author="juan rivillas" w:date="2022-08-16T14:10:00Z"/>
          <w:noProof/>
          <w:sz w:val="22"/>
          <w:szCs w:val="22"/>
        </w:rPr>
        <w:pPrChange w:id="2792" w:author="juan rivillas" w:date="2022-08-16T14:12:00Z">
          <w:pPr/>
        </w:pPrChange>
      </w:pPr>
      <w:ins w:id="2793" w:author="juan rivillas" w:date="2022-08-16T14:11:00Z">
        <w:r>
          <w:rPr>
            <w:noProof/>
            <w:sz w:val="22"/>
            <w:szCs w:val="22"/>
          </w:rPr>
          <w:t xml:space="preserve">Chapter 3 “ More than just one Predictor – MLR” and Chapter 4 “ Multiple Logistic Regression” </w:t>
        </w:r>
      </w:ins>
      <w:ins w:id="2794" w:author="juan rivillas" w:date="2022-08-16T14:12:00Z">
        <w:r>
          <w:rPr>
            <w:noProof/>
            <w:sz w:val="22"/>
            <w:szCs w:val="22"/>
          </w:rPr>
          <w:t xml:space="preserve">of the Regression Analysis in R. </w:t>
        </w:r>
      </w:ins>
    </w:p>
    <w:p w14:paraId="17EFE743" w14:textId="77777777" w:rsidR="00F23BA0" w:rsidRPr="00134189" w:rsidRDefault="00F23BA0" w:rsidP="00F23BA0">
      <w:pPr>
        <w:rPr>
          <w:ins w:id="2795" w:author="juan rivillas" w:date="2022-08-16T14:10:00Z"/>
          <w:sz w:val="22"/>
          <w:szCs w:val="22"/>
        </w:rPr>
      </w:pPr>
    </w:p>
    <w:p w14:paraId="6987A96A" w14:textId="77777777" w:rsidR="00F23BA0" w:rsidRPr="00134189" w:rsidRDefault="00F23BA0" w:rsidP="00F23BA0">
      <w:pPr>
        <w:rPr>
          <w:ins w:id="2796" w:author="juan rivillas" w:date="2022-08-16T14:10:00Z"/>
          <w:b/>
          <w:color w:val="000000" w:themeColor="text1"/>
          <w:sz w:val="22"/>
          <w:szCs w:val="22"/>
        </w:rPr>
      </w:pPr>
      <w:ins w:id="2797" w:author="juan rivillas" w:date="2022-08-16T14:10:00Z">
        <w:r w:rsidRPr="00134189">
          <w:rPr>
            <w:b/>
            <w:color w:val="000000" w:themeColor="text1"/>
            <w:sz w:val="22"/>
            <w:szCs w:val="22"/>
          </w:rPr>
          <w:t>Packages in R</w:t>
        </w:r>
      </w:ins>
    </w:p>
    <w:p w14:paraId="147B2A91" w14:textId="77777777" w:rsidR="00F23BA0" w:rsidRPr="00134189" w:rsidRDefault="00F23BA0" w:rsidP="00F23BA0">
      <w:pPr>
        <w:rPr>
          <w:ins w:id="2798" w:author="juan rivillas" w:date="2022-08-16T14:10:00Z"/>
          <w:color w:val="000000" w:themeColor="text1"/>
          <w:sz w:val="22"/>
          <w:szCs w:val="22"/>
        </w:rPr>
      </w:pPr>
      <w:ins w:id="2799" w:author="juan rivillas" w:date="2022-08-16T14:10:00Z">
        <w:r w:rsidRPr="00134189">
          <w:rPr>
            <w:color w:val="000000" w:themeColor="text1"/>
            <w:sz w:val="22"/>
            <w:szCs w:val="22"/>
          </w:rPr>
          <w:t>Libraries (</w:t>
        </w:r>
        <w:proofErr w:type="spellStart"/>
        <w:r w:rsidRPr="00134189">
          <w:rPr>
            <w:color w:val="000000" w:themeColor="text1"/>
            <w:sz w:val="22"/>
            <w:szCs w:val="22"/>
          </w:rPr>
          <w:t>readxl</w:t>
        </w:r>
        <w:proofErr w:type="spellEnd"/>
        <w:r w:rsidRPr="00134189">
          <w:rPr>
            <w:color w:val="000000" w:themeColor="text1"/>
            <w:sz w:val="22"/>
            <w:szCs w:val="22"/>
          </w:rPr>
          <w:t xml:space="preserve">, </w:t>
        </w:r>
        <w:proofErr w:type="spellStart"/>
        <w:r w:rsidRPr="00134189">
          <w:rPr>
            <w:color w:val="000000" w:themeColor="text1"/>
            <w:sz w:val="22"/>
            <w:szCs w:val="22"/>
          </w:rPr>
          <w:t>sjPlot</w:t>
        </w:r>
        <w:proofErr w:type="spellEnd"/>
        <w:r w:rsidRPr="00134189">
          <w:rPr>
            <w:color w:val="000000" w:themeColor="text1"/>
            <w:sz w:val="22"/>
            <w:szCs w:val="22"/>
          </w:rPr>
          <w:t xml:space="preserve">, </w:t>
        </w:r>
        <w:proofErr w:type="spellStart"/>
        <w:r w:rsidRPr="00134189">
          <w:rPr>
            <w:color w:val="000000" w:themeColor="text1"/>
            <w:sz w:val="22"/>
            <w:szCs w:val="22"/>
          </w:rPr>
          <w:t>dplyr</w:t>
        </w:r>
        <w:proofErr w:type="spellEnd"/>
        <w:r w:rsidRPr="00134189">
          <w:rPr>
            <w:color w:val="000000" w:themeColor="text1"/>
            <w:sz w:val="22"/>
            <w:szCs w:val="22"/>
          </w:rPr>
          <w:t xml:space="preserve">, ggplot2, table1, </w:t>
        </w:r>
        <w:proofErr w:type="spellStart"/>
        <w:r w:rsidRPr="00134189">
          <w:rPr>
            <w:sz w:val="22"/>
            <w:szCs w:val="22"/>
          </w:rPr>
          <w:t>ggstatsplot</w:t>
        </w:r>
        <w:proofErr w:type="spellEnd"/>
        <w:r w:rsidRPr="00134189">
          <w:rPr>
            <w:sz w:val="22"/>
            <w:szCs w:val="22"/>
          </w:rPr>
          <w:t>).</w:t>
        </w:r>
      </w:ins>
    </w:p>
    <w:p w14:paraId="6C5C514D" w14:textId="77777777" w:rsidR="00F23BA0" w:rsidRDefault="00F23BA0" w:rsidP="00F46ADF">
      <w:pPr>
        <w:rPr>
          <w:ins w:id="2800" w:author="juan rivillas" w:date="2022-08-16T14:10:00Z"/>
          <w:b/>
          <w:sz w:val="22"/>
          <w:szCs w:val="22"/>
        </w:rPr>
      </w:pPr>
    </w:p>
    <w:p w14:paraId="6916CCE7" w14:textId="541CB519" w:rsidR="00F46ADF" w:rsidRPr="00931345" w:rsidRDefault="00F46ADF" w:rsidP="00F46ADF">
      <w:pPr>
        <w:rPr>
          <w:ins w:id="2801" w:author="juan rivillas" w:date="2022-08-16T12:18:00Z"/>
          <w:sz w:val="22"/>
          <w:szCs w:val="22"/>
          <w:rPrChange w:id="2802" w:author="juan rivillas" w:date="2022-08-16T14:06:00Z">
            <w:rPr>
              <w:ins w:id="2803" w:author="juan rivillas" w:date="2022-08-16T12:18:00Z"/>
            </w:rPr>
          </w:rPrChange>
        </w:rPr>
      </w:pPr>
      <w:ins w:id="2804" w:author="juan rivillas" w:date="2022-08-16T12:18:00Z">
        <w:r w:rsidRPr="00931345">
          <w:rPr>
            <w:b/>
            <w:sz w:val="22"/>
            <w:szCs w:val="22"/>
            <w:rPrChange w:id="2805" w:author="juan rivillas" w:date="2022-08-16T14:06:00Z">
              <w:rPr>
                <w:b/>
              </w:rPr>
            </w:rPrChange>
          </w:rPr>
          <w:t xml:space="preserve">Lab       </w:t>
        </w:r>
      </w:ins>
    </w:p>
    <w:p w14:paraId="2ABFB627" w14:textId="2C6D20F3" w:rsidR="00F46ADF" w:rsidRPr="00931345" w:rsidRDefault="00F46ADF" w:rsidP="00F46ADF">
      <w:pPr>
        <w:rPr>
          <w:ins w:id="2806" w:author="juan rivillas" w:date="2022-08-16T12:18:00Z"/>
          <w:color w:val="000000" w:themeColor="text1"/>
          <w:sz w:val="22"/>
          <w:szCs w:val="22"/>
          <w:rPrChange w:id="2807" w:author="juan rivillas" w:date="2022-08-16T14:06:00Z">
            <w:rPr>
              <w:ins w:id="2808" w:author="juan rivillas" w:date="2022-08-16T12:18:00Z"/>
              <w:color w:val="000000" w:themeColor="text1"/>
              <w:sz w:val="20"/>
              <w:szCs w:val="20"/>
            </w:rPr>
          </w:rPrChange>
        </w:rPr>
      </w:pPr>
      <w:ins w:id="2809" w:author="juan rivillas" w:date="2022-08-16T12:18:00Z">
        <w:r w:rsidRPr="00931345">
          <w:rPr>
            <w:color w:val="000000" w:themeColor="text1"/>
            <w:sz w:val="22"/>
            <w:szCs w:val="22"/>
            <w:rPrChange w:id="2810" w:author="juan rivillas" w:date="2022-08-16T14:06:00Z">
              <w:rPr>
                <w:color w:val="000000" w:themeColor="text1"/>
                <w:sz w:val="20"/>
                <w:szCs w:val="20"/>
              </w:rPr>
            </w:rPrChange>
          </w:rPr>
          <w:t xml:space="preserve">Group A </w:t>
        </w:r>
      </w:ins>
      <w:ins w:id="2811" w:author="juan rivillas" w:date="2022-08-16T12:20:00Z">
        <w:r w:rsidR="00DC4EAE" w:rsidRPr="00931345">
          <w:rPr>
            <w:color w:val="000000" w:themeColor="text1"/>
            <w:sz w:val="22"/>
            <w:szCs w:val="22"/>
            <w:rPrChange w:id="2812" w:author="juan rivillas" w:date="2022-08-16T14:06:00Z">
              <w:rPr>
                <w:color w:val="000000" w:themeColor="text1"/>
                <w:sz w:val="20"/>
                <w:szCs w:val="20"/>
              </w:rPr>
            </w:rPrChange>
          </w:rPr>
          <w:t>1</w:t>
        </w:r>
      </w:ins>
      <w:ins w:id="2813" w:author="juan rivillas" w:date="2022-08-16T14:09:00Z">
        <w:r w:rsidR="00F23BA0">
          <w:rPr>
            <w:color w:val="000000" w:themeColor="text1"/>
            <w:sz w:val="22"/>
            <w:szCs w:val="22"/>
          </w:rPr>
          <w:t>4</w:t>
        </w:r>
      </w:ins>
      <w:ins w:id="2814" w:author="juan rivillas" w:date="2022-08-16T12:18:00Z">
        <w:r w:rsidRPr="00931345">
          <w:rPr>
            <w:color w:val="000000" w:themeColor="text1"/>
            <w:sz w:val="22"/>
            <w:szCs w:val="22"/>
            <w:rPrChange w:id="2815" w:author="juan rivillas" w:date="2022-08-16T14:06:00Z">
              <w:rPr>
                <w:color w:val="000000" w:themeColor="text1"/>
                <w:sz w:val="20"/>
                <w:szCs w:val="20"/>
              </w:rPr>
            </w:rPrChange>
          </w:rPr>
          <w:t xml:space="preserve"> October 2022 8:45- 10:30</w:t>
        </w:r>
      </w:ins>
    </w:p>
    <w:p w14:paraId="17BBAFCA" w14:textId="52E2FACF" w:rsidR="00F46ADF" w:rsidRPr="00931345" w:rsidRDefault="00F46ADF" w:rsidP="00F46ADF">
      <w:pPr>
        <w:rPr>
          <w:ins w:id="2816" w:author="juan rivillas" w:date="2022-08-16T12:18:00Z"/>
          <w:color w:val="000000" w:themeColor="text1"/>
          <w:sz w:val="22"/>
          <w:szCs w:val="22"/>
          <w:rPrChange w:id="2817" w:author="juan rivillas" w:date="2022-08-16T14:06:00Z">
            <w:rPr>
              <w:ins w:id="2818" w:author="juan rivillas" w:date="2022-08-16T12:18:00Z"/>
              <w:color w:val="000000" w:themeColor="text1"/>
              <w:sz w:val="20"/>
              <w:szCs w:val="20"/>
            </w:rPr>
          </w:rPrChange>
        </w:rPr>
      </w:pPr>
      <w:ins w:id="2819" w:author="juan rivillas" w:date="2022-08-16T12:18:00Z">
        <w:r w:rsidRPr="00931345">
          <w:rPr>
            <w:color w:val="000000" w:themeColor="text1"/>
            <w:sz w:val="22"/>
            <w:szCs w:val="22"/>
            <w:rPrChange w:id="2820" w:author="juan rivillas" w:date="2022-08-16T14:06:00Z">
              <w:rPr>
                <w:color w:val="000000" w:themeColor="text1"/>
                <w:sz w:val="20"/>
                <w:szCs w:val="20"/>
              </w:rPr>
            </w:rPrChange>
          </w:rPr>
          <w:t xml:space="preserve">Group B </w:t>
        </w:r>
      </w:ins>
      <w:ins w:id="2821" w:author="juan rivillas" w:date="2022-08-16T14:09:00Z">
        <w:r w:rsidR="00F23BA0">
          <w:rPr>
            <w:color w:val="000000" w:themeColor="text1"/>
            <w:sz w:val="22"/>
            <w:szCs w:val="22"/>
          </w:rPr>
          <w:t>14</w:t>
        </w:r>
      </w:ins>
      <w:ins w:id="2822" w:author="juan rivillas" w:date="2022-08-16T12:18:00Z">
        <w:r w:rsidRPr="00931345">
          <w:rPr>
            <w:color w:val="000000" w:themeColor="text1"/>
            <w:sz w:val="22"/>
            <w:szCs w:val="22"/>
            <w:rPrChange w:id="2823" w:author="juan rivillas" w:date="2022-08-16T14:06:00Z">
              <w:rPr>
                <w:color w:val="000000" w:themeColor="text1"/>
                <w:sz w:val="20"/>
                <w:szCs w:val="20"/>
              </w:rPr>
            </w:rPrChange>
          </w:rPr>
          <w:t xml:space="preserve"> October 2022 17:45- 19:00</w:t>
        </w:r>
      </w:ins>
    </w:p>
    <w:p w14:paraId="1653A603" w14:textId="0C570931" w:rsidR="00F46ADF" w:rsidRPr="00931345" w:rsidRDefault="00F46ADF" w:rsidP="00F46ADF">
      <w:pPr>
        <w:rPr>
          <w:ins w:id="2824" w:author="juan rivillas" w:date="2022-08-16T12:18:00Z"/>
          <w:color w:val="000000" w:themeColor="text1"/>
          <w:sz w:val="22"/>
          <w:szCs w:val="22"/>
          <w:rPrChange w:id="2825" w:author="juan rivillas" w:date="2022-08-16T14:06:00Z">
            <w:rPr>
              <w:ins w:id="2826" w:author="juan rivillas" w:date="2022-08-16T12:18:00Z"/>
              <w:color w:val="000000" w:themeColor="text1"/>
              <w:sz w:val="20"/>
              <w:szCs w:val="20"/>
            </w:rPr>
          </w:rPrChange>
        </w:rPr>
      </w:pPr>
      <w:ins w:id="2827" w:author="juan rivillas" w:date="2022-08-16T12:18:00Z">
        <w:r w:rsidRPr="00931345">
          <w:rPr>
            <w:color w:val="000000" w:themeColor="text1"/>
            <w:sz w:val="22"/>
            <w:szCs w:val="22"/>
            <w:rPrChange w:id="2828" w:author="juan rivillas" w:date="2022-08-16T14:06:00Z">
              <w:rPr>
                <w:color w:val="000000" w:themeColor="text1"/>
                <w:sz w:val="20"/>
                <w:szCs w:val="20"/>
              </w:rPr>
            </w:rPrChange>
          </w:rPr>
          <w:t xml:space="preserve">Group C </w:t>
        </w:r>
      </w:ins>
      <w:ins w:id="2829" w:author="juan rivillas" w:date="2022-08-16T12:20:00Z">
        <w:r w:rsidR="00DC4EAE" w:rsidRPr="00931345">
          <w:rPr>
            <w:color w:val="000000" w:themeColor="text1"/>
            <w:sz w:val="22"/>
            <w:szCs w:val="22"/>
            <w:rPrChange w:id="2830" w:author="juan rivillas" w:date="2022-08-16T14:06:00Z">
              <w:rPr>
                <w:color w:val="000000" w:themeColor="text1"/>
                <w:sz w:val="20"/>
                <w:szCs w:val="20"/>
              </w:rPr>
            </w:rPrChange>
          </w:rPr>
          <w:t>1</w:t>
        </w:r>
      </w:ins>
      <w:ins w:id="2831" w:author="juan rivillas" w:date="2022-08-16T14:09:00Z">
        <w:r w:rsidR="00F23BA0">
          <w:rPr>
            <w:color w:val="000000" w:themeColor="text1"/>
            <w:sz w:val="22"/>
            <w:szCs w:val="22"/>
          </w:rPr>
          <w:t>2</w:t>
        </w:r>
      </w:ins>
      <w:ins w:id="2832" w:author="juan rivillas" w:date="2022-08-16T12:18:00Z">
        <w:r w:rsidRPr="00931345">
          <w:rPr>
            <w:color w:val="000000" w:themeColor="text1"/>
            <w:sz w:val="22"/>
            <w:szCs w:val="22"/>
            <w:rPrChange w:id="2833" w:author="juan rivillas" w:date="2022-08-16T14:06:00Z">
              <w:rPr>
                <w:color w:val="000000" w:themeColor="text1"/>
                <w:sz w:val="20"/>
                <w:szCs w:val="20"/>
              </w:rPr>
            </w:rPrChange>
          </w:rPr>
          <w:t xml:space="preserve"> October 2022 8:45- 10:30</w:t>
        </w:r>
      </w:ins>
    </w:p>
    <w:p w14:paraId="33C97E6F" w14:textId="77777777" w:rsidR="00B80FFA" w:rsidRPr="00931345" w:rsidRDefault="00B80FFA">
      <w:pPr>
        <w:rPr>
          <w:sz w:val="22"/>
          <w:szCs w:val="22"/>
          <w:rPrChange w:id="2834" w:author="juan rivillas" w:date="2022-08-16T14:06:00Z">
            <w:rPr/>
          </w:rPrChange>
        </w:rPr>
      </w:pPr>
    </w:p>
    <w:p w14:paraId="50DDB155" w14:textId="77777777" w:rsidR="00F23BA0" w:rsidRPr="00134189" w:rsidRDefault="00F23BA0" w:rsidP="00F23BA0">
      <w:pPr>
        <w:snapToGrid w:val="0"/>
        <w:rPr>
          <w:ins w:id="2835" w:author="juan rivillas" w:date="2022-08-16T14:14:00Z"/>
          <w:b/>
          <w:bCs/>
          <w:sz w:val="22"/>
          <w:szCs w:val="22"/>
        </w:rPr>
      </w:pPr>
      <w:ins w:id="2836" w:author="juan rivillas" w:date="2022-08-16T14:14:00Z">
        <w:r w:rsidRPr="00134189">
          <w:rPr>
            <w:b/>
            <w:bCs/>
            <w:sz w:val="22"/>
            <w:szCs w:val="22"/>
          </w:rPr>
          <w:t>Scripts and slides available in GitHub:</w:t>
        </w:r>
      </w:ins>
    </w:p>
    <w:p w14:paraId="63E8DC13" w14:textId="6D4FCAE6" w:rsidR="00F23BA0" w:rsidRPr="00134189" w:rsidRDefault="00F23BA0" w:rsidP="00F23BA0">
      <w:pPr>
        <w:snapToGrid w:val="0"/>
        <w:rPr>
          <w:ins w:id="2837" w:author="juan rivillas" w:date="2022-08-16T14:14:00Z"/>
          <w:sz w:val="22"/>
          <w:szCs w:val="22"/>
        </w:rPr>
      </w:pPr>
      <w:ins w:id="2838" w:author="juan rivillas" w:date="2022-08-16T14:14:00Z">
        <w:r w:rsidRPr="00134189">
          <w:rPr>
            <w:sz w:val="22"/>
            <w:szCs w:val="22"/>
          </w:rPr>
          <w:t>R Markdown “</w:t>
        </w:r>
        <w:r>
          <w:rPr>
            <w:sz w:val="22"/>
            <w:szCs w:val="22"/>
          </w:rPr>
          <w:t>Multi</w:t>
        </w:r>
        <w:r w:rsidR="005408A9">
          <w:rPr>
            <w:sz w:val="22"/>
            <w:szCs w:val="22"/>
          </w:rPr>
          <w:t>ple</w:t>
        </w:r>
        <w:r w:rsidRPr="00134189">
          <w:rPr>
            <w:sz w:val="22"/>
            <w:szCs w:val="22"/>
          </w:rPr>
          <w:t xml:space="preserve"> regression modelling” step by step.</w:t>
        </w:r>
      </w:ins>
    </w:p>
    <w:p w14:paraId="774FB42B" w14:textId="77777777" w:rsidR="00F23BA0" w:rsidRPr="00134189" w:rsidRDefault="00F23BA0" w:rsidP="00F23BA0">
      <w:pPr>
        <w:snapToGrid w:val="0"/>
        <w:rPr>
          <w:ins w:id="2839" w:author="juan rivillas" w:date="2022-08-16T14:14:00Z"/>
          <w:sz w:val="22"/>
          <w:szCs w:val="22"/>
        </w:rPr>
      </w:pPr>
      <w:ins w:id="2840" w:author="juan rivillas" w:date="2022-08-16T14:14:00Z">
        <w:r w:rsidRPr="00134189">
          <w:rPr>
            <w:sz w:val="22"/>
            <w:szCs w:val="22"/>
          </w:rPr>
          <w:t>Slides covering with basic concepts and assumptions.</w:t>
        </w:r>
      </w:ins>
    </w:p>
    <w:p w14:paraId="23F6C2C9" w14:textId="77777777" w:rsidR="00F23BA0" w:rsidRDefault="00F23BA0">
      <w:pPr>
        <w:rPr>
          <w:ins w:id="2841" w:author="juan rivillas" w:date="2022-08-16T14:14:00Z"/>
          <w:b/>
          <w:sz w:val="22"/>
          <w:szCs w:val="22"/>
        </w:rPr>
      </w:pPr>
    </w:p>
    <w:p w14:paraId="5404399F" w14:textId="47BFCBB5" w:rsidR="00B80FFA" w:rsidRPr="00931345" w:rsidRDefault="00B25728">
      <w:pPr>
        <w:rPr>
          <w:sz w:val="22"/>
          <w:szCs w:val="22"/>
          <w:rPrChange w:id="2842" w:author="juan rivillas" w:date="2022-08-16T14:06:00Z">
            <w:rPr/>
          </w:rPrChange>
        </w:rPr>
      </w:pPr>
      <w:r w:rsidRPr="00931345">
        <w:rPr>
          <w:b/>
          <w:sz w:val="22"/>
          <w:szCs w:val="22"/>
          <w:rPrChange w:id="2843" w:author="juan rivillas" w:date="2022-08-16T14:06:00Z">
            <w:rPr>
              <w:b/>
            </w:rPr>
          </w:rPrChange>
        </w:rPr>
        <w:t>Preparation</w:t>
      </w:r>
    </w:p>
    <w:p w14:paraId="412365AC" w14:textId="4C9B5F4D" w:rsidR="00B80FFA" w:rsidRPr="00931345" w:rsidRDefault="00B25728" w:rsidP="00931345">
      <w:pPr>
        <w:rPr>
          <w:sz w:val="22"/>
          <w:szCs w:val="22"/>
          <w:rPrChange w:id="2844" w:author="juan rivillas" w:date="2022-08-16T14:06:00Z">
            <w:rPr/>
          </w:rPrChange>
        </w:rPr>
        <w:pPrChange w:id="2845" w:author="juan rivillas" w:date="2022-08-16T14:06:00Z">
          <w:pPr>
            <w:numPr>
              <w:numId w:val="3"/>
            </w:numPr>
            <w:ind w:left="720" w:hanging="360"/>
          </w:pPr>
        </w:pPrChange>
      </w:pPr>
      <w:r w:rsidRPr="00931345">
        <w:rPr>
          <w:sz w:val="22"/>
          <w:szCs w:val="22"/>
          <w:rPrChange w:id="2846" w:author="juan rivillas" w:date="2022-08-16T14:06:00Z">
            <w:rPr/>
          </w:rPrChange>
        </w:rPr>
        <w:t>Review the material in the previous lectures</w:t>
      </w:r>
      <w:ins w:id="2847" w:author="juan rivillas" w:date="2022-08-16T14:14:00Z">
        <w:r w:rsidR="00F23BA0">
          <w:rPr>
            <w:sz w:val="22"/>
            <w:szCs w:val="22"/>
          </w:rPr>
          <w:t>.</w:t>
        </w:r>
      </w:ins>
    </w:p>
    <w:p w14:paraId="06005A52" w14:textId="77777777" w:rsidR="00B80FFA" w:rsidRPr="00931345" w:rsidRDefault="00B25728">
      <w:pPr>
        <w:pStyle w:val="Heading2"/>
        <w:rPr>
          <w:rFonts w:ascii="Times New Roman" w:hAnsi="Times New Roman" w:cs="Times New Roman"/>
          <w:sz w:val="22"/>
          <w:szCs w:val="22"/>
          <w:rPrChange w:id="2848" w:author="juan rivillas" w:date="2022-08-16T14:06:00Z">
            <w:rPr/>
          </w:rPrChange>
        </w:rPr>
      </w:pPr>
      <w:r w:rsidRPr="00931345">
        <w:rPr>
          <w:rFonts w:ascii="Times New Roman" w:hAnsi="Times New Roman" w:cs="Times New Roman"/>
          <w:sz w:val="22"/>
          <w:szCs w:val="22"/>
          <w:rPrChange w:id="2849" w:author="juan rivillas" w:date="2022-08-16T14:06:00Z">
            <w:rPr/>
          </w:rPrChange>
        </w:rPr>
        <w:br w:type="page"/>
      </w:r>
    </w:p>
    <w:p w14:paraId="1C1496C3" w14:textId="3666E6E5" w:rsidR="0028410C" w:rsidRPr="005408A9" w:rsidRDefault="0028410C" w:rsidP="0028410C">
      <w:pPr>
        <w:pStyle w:val="Heading2"/>
        <w:rPr>
          <w:ins w:id="2850" w:author="juan rivillas" w:date="2022-08-14T19:05:00Z"/>
          <w:rFonts w:ascii="Times New Roman" w:hAnsi="Times New Roman" w:cs="Times New Roman"/>
          <w:sz w:val="22"/>
          <w:szCs w:val="22"/>
          <w:rPrChange w:id="2851" w:author="juan rivillas" w:date="2022-08-16T14:15:00Z">
            <w:rPr>
              <w:ins w:id="2852" w:author="juan rivillas" w:date="2022-08-14T19:05:00Z"/>
            </w:rPr>
          </w:rPrChange>
        </w:rPr>
      </w:pPr>
      <w:ins w:id="2853" w:author="juan rivillas" w:date="2022-08-14T19:05:00Z">
        <w:r w:rsidRPr="005408A9">
          <w:rPr>
            <w:rFonts w:ascii="Times New Roman" w:hAnsi="Times New Roman" w:cs="Times New Roman"/>
            <w:sz w:val="22"/>
            <w:szCs w:val="22"/>
            <w:rPrChange w:id="2854" w:author="juan rivillas" w:date="2022-08-16T14:15:00Z">
              <w:rPr/>
            </w:rPrChange>
          </w:rPr>
          <w:lastRenderedPageBreak/>
          <w:t>Week 7.</w:t>
        </w:r>
        <w:r w:rsidRPr="005408A9">
          <w:rPr>
            <w:rFonts w:ascii="Times New Roman" w:hAnsi="Times New Roman" w:cs="Times New Roman"/>
            <w:sz w:val="22"/>
            <w:szCs w:val="22"/>
            <w:rPrChange w:id="2855" w:author="juan rivillas" w:date="2022-08-16T14:15:00Z">
              <w:rPr>
                <w:b/>
              </w:rPr>
            </w:rPrChange>
          </w:rPr>
          <w:t xml:space="preserve"> </w:t>
        </w:r>
      </w:ins>
      <w:ins w:id="2856" w:author="juan rivillas" w:date="2022-08-16T13:55:00Z">
        <w:r w:rsidR="009426B6" w:rsidRPr="005408A9">
          <w:rPr>
            <w:rFonts w:ascii="Times New Roman" w:hAnsi="Times New Roman" w:cs="Times New Roman"/>
            <w:sz w:val="22"/>
            <w:szCs w:val="22"/>
            <w:rPrChange w:id="2857" w:author="juan rivillas" w:date="2022-08-16T14:15:00Z">
              <w:rPr>
                <w:b/>
              </w:rPr>
            </w:rPrChange>
          </w:rPr>
          <w:t>Regression analysis in practice</w:t>
        </w:r>
      </w:ins>
      <w:ins w:id="2858" w:author="juan rivillas" w:date="2022-08-16T14:15:00Z">
        <w:r w:rsidR="005408A9">
          <w:rPr>
            <w:rFonts w:ascii="Times New Roman" w:hAnsi="Times New Roman" w:cs="Times New Roman"/>
            <w:sz w:val="22"/>
            <w:szCs w:val="22"/>
          </w:rPr>
          <w:t xml:space="preserve">: </w:t>
        </w:r>
      </w:ins>
      <w:ins w:id="2859" w:author="juan rivillas" w:date="2022-08-14T19:05:00Z">
        <w:r w:rsidRPr="005408A9">
          <w:rPr>
            <w:rFonts w:ascii="Times New Roman" w:hAnsi="Times New Roman" w:cs="Times New Roman"/>
            <w:sz w:val="22"/>
            <w:szCs w:val="22"/>
            <w:rPrChange w:id="2860" w:author="juan rivillas" w:date="2022-08-16T14:15:00Z">
              <w:rPr/>
            </w:rPrChange>
          </w:rPr>
          <w:t>Open datasets for SDG monitoring</w:t>
        </w:r>
      </w:ins>
      <w:ins w:id="2861" w:author="juan rivillas" w:date="2022-08-16T14:15:00Z">
        <w:r w:rsidR="005408A9">
          <w:rPr>
            <w:rFonts w:ascii="Times New Roman" w:hAnsi="Times New Roman" w:cs="Times New Roman"/>
            <w:sz w:val="22"/>
            <w:szCs w:val="22"/>
          </w:rPr>
          <w:t>.</w:t>
        </w:r>
      </w:ins>
    </w:p>
    <w:p w14:paraId="5CE869DD" w14:textId="77777777" w:rsidR="0028410C" w:rsidRPr="005408A9" w:rsidRDefault="0028410C" w:rsidP="0028410C">
      <w:pPr>
        <w:rPr>
          <w:ins w:id="2862" w:author="juan rivillas" w:date="2022-08-14T19:05:00Z"/>
          <w:sz w:val="22"/>
          <w:szCs w:val="22"/>
          <w:rPrChange w:id="2863" w:author="juan rivillas" w:date="2022-08-16T14:15:00Z">
            <w:rPr>
              <w:ins w:id="2864" w:author="juan rivillas" w:date="2022-08-14T19:05:00Z"/>
            </w:rPr>
          </w:rPrChange>
        </w:rPr>
      </w:pPr>
    </w:p>
    <w:p w14:paraId="5B3237DF" w14:textId="77777777" w:rsidR="0028410C" w:rsidRPr="005408A9" w:rsidRDefault="0028410C" w:rsidP="0028410C">
      <w:pPr>
        <w:rPr>
          <w:ins w:id="2865" w:author="juan rivillas" w:date="2022-08-14T19:05:00Z"/>
          <w:sz w:val="22"/>
          <w:szCs w:val="22"/>
          <w:rPrChange w:id="2866" w:author="juan rivillas" w:date="2022-08-16T14:15:00Z">
            <w:rPr>
              <w:ins w:id="2867" w:author="juan rivillas" w:date="2022-08-14T19:05:00Z"/>
            </w:rPr>
          </w:rPrChange>
        </w:rPr>
      </w:pPr>
      <w:ins w:id="2868" w:author="juan rivillas" w:date="2022-08-14T19:05:00Z">
        <w:r w:rsidRPr="005408A9">
          <w:rPr>
            <w:b/>
            <w:sz w:val="22"/>
            <w:szCs w:val="22"/>
            <w:rPrChange w:id="2869" w:author="juan rivillas" w:date="2022-08-16T14:15:00Z">
              <w:rPr>
                <w:b/>
              </w:rPr>
            </w:rPrChange>
          </w:rPr>
          <w:t>Objectives</w:t>
        </w:r>
      </w:ins>
    </w:p>
    <w:p w14:paraId="30965821" w14:textId="77777777" w:rsidR="0028410C" w:rsidRPr="005408A9" w:rsidRDefault="0028410C" w:rsidP="0028410C">
      <w:pPr>
        <w:rPr>
          <w:ins w:id="2870" w:author="juan rivillas" w:date="2022-08-14T19:05:00Z"/>
          <w:sz w:val="22"/>
          <w:szCs w:val="22"/>
          <w:rPrChange w:id="2871" w:author="juan rivillas" w:date="2022-08-16T14:15:00Z">
            <w:rPr>
              <w:ins w:id="2872" w:author="juan rivillas" w:date="2022-08-14T19:05:00Z"/>
            </w:rPr>
          </w:rPrChange>
        </w:rPr>
      </w:pPr>
      <w:ins w:id="2873" w:author="juan rivillas" w:date="2022-08-14T19:05:00Z">
        <w:r w:rsidRPr="005408A9">
          <w:rPr>
            <w:sz w:val="22"/>
            <w:szCs w:val="22"/>
            <w:rPrChange w:id="2874" w:author="juan rivillas" w:date="2022-08-16T14:15:00Z">
              <w:rPr/>
            </w:rPrChange>
          </w:rPr>
          <w:t>Students will:</w:t>
        </w:r>
      </w:ins>
    </w:p>
    <w:p w14:paraId="12BFB5F8" w14:textId="77777777" w:rsidR="0028410C" w:rsidRPr="00282CE3" w:rsidRDefault="0028410C" w:rsidP="00282CE3">
      <w:pPr>
        <w:pStyle w:val="ListParagraph"/>
        <w:numPr>
          <w:ilvl w:val="0"/>
          <w:numId w:val="34"/>
        </w:numPr>
        <w:rPr>
          <w:ins w:id="2875" w:author="juan rivillas" w:date="2022-08-14T19:05:00Z"/>
          <w:sz w:val="22"/>
          <w:szCs w:val="22"/>
          <w:rPrChange w:id="2876" w:author="juan rivillas" w:date="2022-08-16T14:16:00Z">
            <w:rPr>
              <w:ins w:id="2877" w:author="juan rivillas" w:date="2022-08-14T19:05:00Z"/>
            </w:rPr>
          </w:rPrChange>
        </w:rPr>
        <w:pPrChange w:id="2878" w:author="juan rivillas" w:date="2022-08-16T14:16:00Z">
          <w:pPr>
            <w:numPr>
              <w:numId w:val="4"/>
            </w:numPr>
            <w:ind w:left="720" w:hanging="360"/>
          </w:pPr>
        </w:pPrChange>
      </w:pPr>
      <w:ins w:id="2879" w:author="juan rivillas" w:date="2022-08-14T19:05:00Z">
        <w:r w:rsidRPr="00282CE3">
          <w:rPr>
            <w:sz w:val="22"/>
            <w:szCs w:val="22"/>
            <w:rPrChange w:id="2880" w:author="juan rivillas" w:date="2022-08-16T14:16:00Z">
              <w:rPr/>
            </w:rPrChange>
          </w:rPr>
          <w:t>Become familiar with all major open datasets for social science research.</w:t>
        </w:r>
      </w:ins>
    </w:p>
    <w:p w14:paraId="5FB4A59C" w14:textId="77777777" w:rsidR="0028410C" w:rsidRPr="00282CE3" w:rsidRDefault="0028410C" w:rsidP="00282CE3">
      <w:pPr>
        <w:pStyle w:val="ListParagraph"/>
        <w:numPr>
          <w:ilvl w:val="0"/>
          <w:numId w:val="34"/>
        </w:numPr>
        <w:rPr>
          <w:ins w:id="2881" w:author="juan rivillas" w:date="2022-08-14T19:05:00Z"/>
          <w:sz w:val="22"/>
          <w:szCs w:val="22"/>
          <w:rPrChange w:id="2882" w:author="juan rivillas" w:date="2022-08-16T14:16:00Z">
            <w:rPr>
              <w:ins w:id="2883" w:author="juan rivillas" w:date="2022-08-14T19:05:00Z"/>
            </w:rPr>
          </w:rPrChange>
        </w:rPr>
        <w:pPrChange w:id="2884" w:author="juan rivillas" w:date="2022-08-16T14:16:00Z">
          <w:pPr>
            <w:numPr>
              <w:numId w:val="4"/>
            </w:numPr>
            <w:ind w:left="720" w:hanging="360"/>
          </w:pPr>
        </w:pPrChange>
      </w:pPr>
      <w:ins w:id="2885" w:author="juan rivillas" w:date="2022-08-14T19:05:00Z">
        <w:r w:rsidRPr="00282CE3">
          <w:rPr>
            <w:sz w:val="22"/>
            <w:szCs w:val="22"/>
            <w:rPrChange w:id="2886" w:author="juan rivillas" w:date="2022-08-16T14:16:00Z">
              <w:rPr/>
            </w:rPrChange>
          </w:rPr>
          <w:t>Use said datasets to collect information for their research projects.</w:t>
        </w:r>
      </w:ins>
    </w:p>
    <w:p w14:paraId="30424C8E" w14:textId="77777777" w:rsidR="0028410C" w:rsidRPr="00282CE3" w:rsidRDefault="0028410C" w:rsidP="00282CE3">
      <w:pPr>
        <w:pStyle w:val="ListParagraph"/>
        <w:numPr>
          <w:ilvl w:val="0"/>
          <w:numId w:val="34"/>
        </w:numPr>
        <w:rPr>
          <w:ins w:id="2887" w:author="juan rivillas" w:date="2022-08-14T19:05:00Z"/>
          <w:sz w:val="22"/>
          <w:szCs w:val="22"/>
          <w:rPrChange w:id="2888" w:author="juan rivillas" w:date="2022-08-16T14:16:00Z">
            <w:rPr>
              <w:ins w:id="2889" w:author="juan rivillas" w:date="2022-08-14T19:05:00Z"/>
            </w:rPr>
          </w:rPrChange>
        </w:rPr>
        <w:pPrChange w:id="2890" w:author="juan rivillas" w:date="2022-08-16T14:16:00Z">
          <w:pPr>
            <w:numPr>
              <w:numId w:val="4"/>
            </w:numPr>
            <w:ind w:left="720" w:hanging="360"/>
          </w:pPr>
        </w:pPrChange>
      </w:pPr>
      <w:ins w:id="2891" w:author="juan rivillas" w:date="2022-08-14T19:05:00Z">
        <w:r w:rsidRPr="00282CE3">
          <w:rPr>
            <w:sz w:val="22"/>
            <w:szCs w:val="22"/>
            <w:rPrChange w:id="2892" w:author="juan rivillas" w:date="2022-08-16T14:16:00Z">
              <w:rPr/>
            </w:rPrChange>
          </w:rPr>
          <w:t>Understand the tools used to monitor the achievement of Sustainable Development Growth.</w:t>
        </w:r>
      </w:ins>
    </w:p>
    <w:p w14:paraId="7A7FB93A" w14:textId="77777777" w:rsidR="0028410C" w:rsidRPr="005408A9" w:rsidRDefault="0028410C" w:rsidP="0028410C">
      <w:pPr>
        <w:ind w:left="720"/>
        <w:rPr>
          <w:ins w:id="2893" w:author="juan rivillas" w:date="2022-08-14T19:05:00Z"/>
          <w:b/>
          <w:sz w:val="22"/>
          <w:szCs w:val="22"/>
          <w:u w:val="single"/>
          <w:rPrChange w:id="2894" w:author="juan rivillas" w:date="2022-08-16T14:15:00Z">
            <w:rPr>
              <w:ins w:id="2895" w:author="juan rivillas" w:date="2022-08-14T19:05:00Z"/>
              <w:b/>
              <w:u w:val="single"/>
            </w:rPr>
          </w:rPrChange>
        </w:rPr>
      </w:pPr>
    </w:p>
    <w:p w14:paraId="0009EA51" w14:textId="77777777" w:rsidR="00DC4EAE" w:rsidRPr="005408A9" w:rsidRDefault="0028410C" w:rsidP="0028410C">
      <w:pPr>
        <w:rPr>
          <w:ins w:id="2896" w:author="juan rivillas" w:date="2022-08-16T12:20:00Z"/>
          <w:b/>
          <w:sz w:val="22"/>
          <w:szCs w:val="22"/>
          <w:rPrChange w:id="2897" w:author="juan rivillas" w:date="2022-08-16T14:15:00Z">
            <w:rPr>
              <w:ins w:id="2898" w:author="juan rivillas" w:date="2022-08-16T12:20:00Z"/>
              <w:b/>
            </w:rPr>
          </w:rPrChange>
        </w:rPr>
      </w:pPr>
      <w:ins w:id="2899" w:author="juan rivillas" w:date="2022-08-14T19:05:00Z">
        <w:r w:rsidRPr="005408A9">
          <w:rPr>
            <w:b/>
            <w:sz w:val="22"/>
            <w:szCs w:val="22"/>
            <w:rPrChange w:id="2900" w:author="juan rivillas" w:date="2022-08-16T14:15:00Z">
              <w:rPr>
                <w:b/>
              </w:rPr>
            </w:rPrChange>
          </w:rPr>
          <w:t xml:space="preserve">Class  </w:t>
        </w:r>
      </w:ins>
    </w:p>
    <w:p w14:paraId="51DFA95B" w14:textId="77777777" w:rsidR="00931345" w:rsidRPr="005408A9" w:rsidRDefault="00931345" w:rsidP="00931345">
      <w:pPr>
        <w:rPr>
          <w:ins w:id="2901" w:author="juan rivillas" w:date="2022-08-16T14:08:00Z"/>
          <w:color w:val="000000" w:themeColor="text1"/>
          <w:sz w:val="22"/>
          <w:szCs w:val="22"/>
          <w:rPrChange w:id="2902" w:author="juan rivillas" w:date="2022-08-16T14:15:00Z">
            <w:rPr>
              <w:ins w:id="2903" w:author="juan rivillas" w:date="2022-08-16T14:08:00Z"/>
              <w:color w:val="000000" w:themeColor="text1"/>
              <w:sz w:val="22"/>
              <w:szCs w:val="22"/>
            </w:rPr>
          </w:rPrChange>
        </w:rPr>
      </w:pPr>
      <w:ins w:id="2904" w:author="juan rivillas" w:date="2022-08-16T14:08:00Z">
        <w:r w:rsidRPr="005408A9">
          <w:rPr>
            <w:color w:val="000000" w:themeColor="text1"/>
            <w:sz w:val="22"/>
            <w:szCs w:val="22"/>
            <w:rPrChange w:id="2905" w:author="juan rivillas" w:date="2022-08-16T14:15:00Z">
              <w:rPr>
                <w:color w:val="000000" w:themeColor="text1"/>
                <w:sz w:val="22"/>
                <w:szCs w:val="22"/>
              </w:rPr>
            </w:rPrChange>
          </w:rPr>
          <w:t>Group A 18 October 2022 10:45 – 12:30</w:t>
        </w:r>
      </w:ins>
    </w:p>
    <w:p w14:paraId="0C70E7BF" w14:textId="77777777" w:rsidR="00931345" w:rsidRPr="005408A9" w:rsidRDefault="00931345" w:rsidP="00931345">
      <w:pPr>
        <w:rPr>
          <w:ins w:id="2906" w:author="juan rivillas" w:date="2022-08-16T14:08:00Z"/>
          <w:color w:val="000000" w:themeColor="text1"/>
          <w:sz w:val="22"/>
          <w:szCs w:val="22"/>
          <w:rPrChange w:id="2907" w:author="juan rivillas" w:date="2022-08-16T14:15:00Z">
            <w:rPr>
              <w:ins w:id="2908" w:author="juan rivillas" w:date="2022-08-16T14:08:00Z"/>
              <w:color w:val="000000" w:themeColor="text1"/>
              <w:sz w:val="22"/>
              <w:szCs w:val="22"/>
            </w:rPr>
          </w:rPrChange>
        </w:rPr>
      </w:pPr>
      <w:ins w:id="2909" w:author="juan rivillas" w:date="2022-08-16T14:08:00Z">
        <w:r w:rsidRPr="005408A9">
          <w:rPr>
            <w:color w:val="000000" w:themeColor="text1"/>
            <w:sz w:val="22"/>
            <w:szCs w:val="22"/>
            <w:rPrChange w:id="2910" w:author="juan rivillas" w:date="2022-08-16T14:15:00Z">
              <w:rPr>
                <w:color w:val="000000" w:themeColor="text1"/>
                <w:sz w:val="22"/>
                <w:szCs w:val="22"/>
              </w:rPr>
            </w:rPrChange>
          </w:rPr>
          <w:t>Group B 18 October 2022  15:15 – 17:00</w:t>
        </w:r>
      </w:ins>
    </w:p>
    <w:p w14:paraId="62773C23" w14:textId="77777777" w:rsidR="00931345" w:rsidRPr="005408A9" w:rsidRDefault="00931345" w:rsidP="00931345">
      <w:pPr>
        <w:rPr>
          <w:ins w:id="2911" w:author="juan rivillas" w:date="2022-08-16T14:08:00Z"/>
          <w:color w:val="000000" w:themeColor="text1"/>
          <w:sz w:val="22"/>
          <w:szCs w:val="22"/>
          <w:rPrChange w:id="2912" w:author="juan rivillas" w:date="2022-08-16T14:15:00Z">
            <w:rPr>
              <w:ins w:id="2913" w:author="juan rivillas" w:date="2022-08-16T14:08:00Z"/>
              <w:color w:val="000000" w:themeColor="text1"/>
              <w:sz w:val="22"/>
              <w:szCs w:val="22"/>
            </w:rPr>
          </w:rPrChange>
        </w:rPr>
      </w:pPr>
      <w:ins w:id="2914" w:author="juan rivillas" w:date="2022-08-16T14:08:00Z">
        <w:r w:rsidRPr="005408A9">
          <w:rPr>
            <w:color w:val="000000" w:themeColor="text1"/>
            <w:sz w:val="22"/>
            <w:szCs w:val="22"/>
            <w:rPrChange w:id="2915" w:author="juan rivillas" w:date="2022-08-16T14:15:00Z">
              <w:rPr>
                <w:color w:val="000000" w:themeColor="text1"/>
                <w:sz w:val="22"/>
                <w:szCs w:val="22"/>
              </w:rPr>
            </w:rPrChange>
          </w:rPr>
          <w:t>Group C 17 October 2022  10:45 - 12:30</w:t>
        </w:r>
      </w:ins>
    </w:p>
    <w:p w14:paraId="0AD44B1E" w14:textId="77777777" w:rsidR="0028410C" w:rsidRPr="005408A9" w:rsidRDefault="0028410C" w:rsidP="0028410C">
      <w:pPr>
        <w:rPr>
          <w:ins w:id="2916" w:author="juan rivillas" w:date="2022-08-14T19:05:00Z"/>
          <w:sz w:val="22"/>
          <w:szCs w:val="22"/>
          <w:rPrChange w:id="2917" w:author="juan rivillas" w:date="2022-08-16T14:15:00Z">
            <w:rPr>
              <w:ins w:id="2918" w:author="juan rivillas" w:date="2022-08-14T19:05:00Z"/>
            </w:rPr>
          </w:rPrChange>
        </w:rPr>
      </w:pPr>
    </w:p>
    <w:p w14:paraId="0D5286CF" w14:textId="04E976E0" w:rsidR="0028410C" w:rsidRPr="005408A9" w:rsidRDefault="00282CE3" w:rsidP="0028410C">
      <w:pPr>
        <w:jc w:val="both"/>
        <w:rPr>
          <w:ins w:id="2919" w:author="juan rivillas" w:date="2022-08-14T19:05:00Z"/>
          <w:sz w:val="22"/>
          <w:szCs w:val="22"/>
          <w:rPrChange w:id="2920" w:author="juan rivillas" w:date="2022-08-16T14:15:00Z">
            <w:rPr>
              <w:ins w:id="2921" w:author="juan rivillas" w:date="2022-08-14T19:05:00Z"/>
            </w:rPr>
          </w:rPrChange>
        </w:rPr>
      </w:pPr>
      <w:ins w:id="2922" w:author="juan rivillas" w:date="2022-08-16T14:16:00Z">
        <w:r>
          <w:rPr>
            <w:sz w:val="22"/>
            <w:szCs w:val="22"/>
          </w:rPr>
          <w:t>This final</w:t>
        </w:r>
      </w:ins>
      <w:ins w:id="2923" w:author="juan rivillas" w:date="2022-08-14T19:05:00Z">
        <w:r w:rsidR="0028410C" w:rsidRPr="005408A9">
          <w:rPr>
            <w:sz w:val="22"/>
            <w:szCs w:val="22"/>
            <w:rPrChange w:id="2924" w:author="juan rivillas" w:date="2022-08-16T14:15:00Z">
              <w:rPr/>
            </w:rPrChange>
          </w:rPr>
          <w:t xml:space="preserve"> lecture of the course aims at introducing the students to the major open datasets that most social science research is based on. We will discuss the databases from the World Bank, </w:t>
        </w:r>
      </w:ins>
      <w:ins w:id="2925" w:author="juan rivillas" w:date="2022-08-16T14:16:00Z">
        <w:r>
          <w:rPr>
            <w:sz w:val="22"/>
            <w:szCs w:val="22"/>
          </w:rPr>
          <w:t xml:space="preserve">WHO, </w:t>
        </w:r>
      </w:ins>
      <w:ins w:id="2926" w:author="juan rivillas" w:date="2022-08-14T19:05:00Z">
        <w:r w:rsidR="0028410C" w:rsidRPr="005408A9">
          <w:rPr>
            <w:sz w:val="22"/>
            <w:szCs w:val="22"/>
            <w:rPrChange w:id="2927" w:author="juan rivillas" w:date="2022-08-16T14:15:00Z">
              <w:rPr/>
            </w:rPrChange>
          </w:rPr>
          <w:t>OECD, IMF, and the World Value Surveys. Students will be able to use these databases to extract data for their research projects and understand how the goals of the Sustainable Development program are measured and monitored.</w:t>
        </w:r>
      </w:ins>
    </w:p>
    <w:p w14:paraId="320A5C90" w14:textId="77777777" w:rsidR="0028410C" w:rsidRPr="005408A9" w:rsidRDefault="0028410C" w:rsidP="0028410C">
      <w:pPr>
        <w:rPr>
          <w:ins w:id="2928" w:author="juan rivillas" w:date="2022-08-14T19:05:00Z"/>
          <w:sz w:val="22"/>
          <w:szCs w:val="22"/>
          <w:rPrChange w:id="2929" w:author="juan rivillas" w:date="2022-08-16T14:15:00Z">
            <w:rPr>
              <w:ins w:id="2930" w:author="juan rivillas" w:date="2022-08-14T19:05:00Z"/>
            </w:rPr>
          </w:rPrChange>
        </w:rPr>
      </w:pPr>
    </w:p>
    <w:p w14:paraId="528DBDFA" w14:textId="7A079F59" w:rsidR="0028410C" w:rsidRPr="005408A9" w:rsidRDefault="009426B6" w:rsidP="0028410C">
      <w:pPr>
        <w:rPr>
          <w:ins w:id="2931" w:author="juan rivillas" w:date="2022-08-14T19:05:00Z"/>
          <w:color w:val="000000" w:themeColor="text1"/>
          <w:sz w:val="22"/>
          <w:szCs w:val="22"/>
          <w:rPrChange w:id="2932" w:author="juan rivillas" w:date="2022-08-16T14:15:00Z">
            <w:rPr>
              <w:ins w:id="2933" w:author="juan rivillas" w:date="2022-08-14T19:05:00Z"/>
            </w:rPr>
          </w:rPrChange>
        </w:rPr>
      </w:pPr>
      <w:ins w:id="2934" w:author="juan rivillas" w:date="2022-08-16T13:54:00Z">
        <w:r w:rsidRPr="005408A9">
          <w:rPr>
            <w:b/>
            <w:color w:val="000000" w:themeColor="text1"/>
            <w:sz w:val="22"/>
            <w:szCs w:val="22"/>
            <w:rPrChange w:id="2935" w:author="juan rivillas" w:date="2022-08-16T14:15:00Z">
              <w:rPr/>
            </w:rPrChange>
          </w:rPr>
          <w:t>Readings</w:t>
        </w:r>
      </w:ins>
      <w:ins w:id="2936" w:author="juan rivillas" w:date="2022-08-16T13:55:00Z">
        <w:r w:rsidRPr="005408A9">
          <w:rPr>
            <w:color w:val="000000" w:themeColor="text1"/>
            <w:sz w:val="22"/>
            <w:szCs w:val="22"/>
            <w:rPrChange w:id="2937" w:author="juan rivillas" w:date="2022-08-16T14:15:00Z">
              <w:rPr>
                <w:color w:val="000000" w:themeColor="text1"/>
                <w:sz w:val="20"/>
                <w:szCs w:val="20"/>
              </w:rPr>
            </w:rPrChange>
          </w:rPr>
          <w:t xml:space="preserve"> and p</w:t>
        </w:r>
      </w:ins>
      <w:ins w:id="2938" w:author="juan rivillas" w:date="2022-08-14T19:05:00Z">
        <w:r w:rsidR="0028410C" w:rsidRPr="005408A9">
          <w:rPr>
            <w:b/>
            <w:sz w:val="22"/>
            <w:szCs w:val="22"/>
            <w:rPrChange w:id="2939" w:author="juan rivillas" w:date="2022-08-16T14:15:00Z">
              <w:rPr>
                <w:b/>
              </w:rPr>
            </w:rPrChange>
          </w:rPr>
          <w:t>reparation</w:t>
        </w:r>
      </w:ins>
    </w:p>
    <w:p w14:paraId="22BE0C78" w14:textId="3BB74E32" w:rsidR="0028410C" w:rsidRPr="005408A9" w:rsidRDefault="0028410C" w:rsidP="009426B6">
      <w:pPr>
        <w:rPr>
          <w:ins w:id="2940" w:author="juan rivillas" w:date="2022-08-16T13:54:00Z"/>
          <w:sz w:val="22"/>
          <w:szCs w:val="22"/>
          <w:rPrChange w:id="2941" w:author="juan rivillas" w:date="2022-08-16T14:15:00Z">
            <w:rPr>
              <w:ins w:id="2942" w:author="juan rivillas" w:date="2022-08-16T13:54:00Z"/>
            </w:rPr>
          </w:rPrChange>
        </w:rPr>
        <w:pPrChange w:id="2943" w:author="juan rivillas" w:date="2022-08-16T13:55:00Z">
          <w:pPr>
            <w:numPr>
              <w:numId w:val="3"/>
            </w:numPr>
            <w:ind w:left="720" w:hanging="360"/>
          </w:pPr>
        </w:pPrChange>
      </w:pPr>
      <w:ins w:id="2944" w:author="juan rivillas" w:date="2022-08-14T19:05:00Z">
        <w:r w:rsidRPr="005408A9">
          <w:rPr>
            <w:sz w:val="22"/>
            <w:szCs w:val="22"/>
            <w:rPrChange w:id="2945" w:author="juan rivillas" w:date="2022-08-16T14:15:00Z">
              <w:rPr/>
            </w:rPrChange>
          </w:rPr>
          <w:t>Lecture slides and online resources provided by the lecturer.</w:t>
        </w:r>
      </w:ins>
    </w:p>
    <w:p w14:paraId="1E6FFB4A" w14:textId="77777777" w:rsidR="009426B6" w:rsidRPr="005408A9" w:rsidRDefault="009426B6" w:rsidP="009426B6">
      <w:pPr>
        <w:rPr>
          <w:ins w:id="2946" w:author="juan rivillas" w:date="2022-08-16T13:54:00Z"/>
          <w:color w:val="000000" w:themeColor="text1"/>
          <w:sz w:val="22"/>
          <w:szCs w:val="22"/>
          <w:rPrChange w:id="2947" w:author="juan rivillas" w:date="2022-08-16T14:15:00Z">
            <w:rPr>
              <w:ins w:id="2948" w:author="juan rivillas" w:date="2022-08-16T13:54:00Z"/>
            </w:rPr>
          </w:rPrChange>
        </w:rPr>
        <w:pPrChange w:id="2949" w:author="juan rivillas" w:date="2022-08-16T13:55:00Z">
          <w:pPr>
            <w:pStyle w:val="ListParagraph"/>
            <w:numPr>
              <w:numId w:val="3"/>
            </w:numPr>
            <w:ind w:hanging="360"/>
          </w:pPr>
        </w:pPrChange>
      </w:pPr>
      <w:ins w:id="2950" w:author="juan rivillas" w:date="2022-08-16T13:54:00Z">
        <w:r w:rsidRPr="005408A9">
          <w:rPr>
            <w:color w:val="000000" w:themeColor="text1"/>
            <w:sz w:val="22"/>
            <w:szCs w:val="22"/>
            <w:rPrChange w:id="2951" w:author="juan rivillas" w:date="2022-08-16T14:15:00Z">
              <w:rPr/>
            </w:rPrChange>
          </w:rPr>
          <w:t>Chapter “Explore”</w:t>
        </w:r>
        <w:r w:rsidRPr="005408A9">
          <w:rPr>
            <w:color w:val="000000" w:themeColor="text1"/>
            <w:sz w:val="22"/>
            <w:szCs w:val="22"/>
            <w:rPrChange w:id="2952" w:author="juan rivillas" w:date="2022-08-16T14:15:00Z">
              <w:rPr/>
            </w:rPrChange>
          </w:rPr>
          <w:t xml:space="preserve"> </w:t>
        </w:r>
        <w:r w:rsidRPr="005408A9">
          <w:rPr>
            <w:color w:val="000000" w:themeColor="text1"/>
            <w:sz w:val="22"/>
            <w:szCs w:val="22"/>
            <w:rPrChange w:id="2953" w:author="juan rivillas" w:date="2022-08-16T14:15:00Z">
              <w:rPr/>
            </w:rPrChange>
          </w:rPr>
          <w:t>of the R for Data Science and lecture notes.</w:t>
        </w:r>
      </w:ins>
    </w:p>
    <w:p w14:paraId="4907FBC2" w14:textId="77777777" w:rsidR="009426B6" w:rsidRPr="005408A9" w:rsidRDefault="009426B6" w:rsidP="009426B6">
      <w:pPr>
        <w:rPr>
          <w:ins w:id="2954" w:author="juan rivillas" w:date="2022-08-16T13:54:00Z"/>
          <w:color w:val="000000" w:themeColor="text1"/>
          <w:sz w:val="22"/>
          <w:szCs w:val="22"/>
          <w:rPrChange w:id="2955" w:author="juan rivillas" w:date="2022-08-16T14:15:00Z">
            <w:rPr>
              <w:ins w:id="2956" w:author="juan rivillas" w:date="2022-08-16T13:54:00Z"/>
            </w:rPr>
          </w:rPrChange>
        </w:rPr>
        <w:pPrChange w:id="2957" w:author="juan rivillas" w:date="2022-08-16T13:55:00Z">
          <w:pPr>
            <w:pStyle w:val="ListParagraph"/>
            <w:numPr>
              <w:numId w:val="3"/>
            </w:numPr>
            <w:ind w:hanging="360"/>
          </w:pPr>
        </w:pPrChange>
      </w:pPr>
      <w:ins w:id="2958" w:author="juan rivillas" w:date="2022-08-16T13:54:00Z">
        <w:r w:rsidRPr="005408A9">
          <w:rPr>
            <w:color w:val="000000" w:themeColor="text1"/>
            <w:sz w:val="22"/>
            <w:szCs w:val="22"/>
            <w:rPrChange w:id="2959" w:author="juan rivillas" w:date="2022-08-16T14:15:00Z">
              <w:rPr/>
            </w:rPrChange>
          </w:rPr>
          <w:t>Chapter 2 “Understand your data” of the Linear Regression Using R.</w:t>
        </w:r>
      </w:ins>
    </w:p>
    <w:p w14:paraId="023FAC35" w14:textId="0B82246E" w:rsidR="009426B6" w:rsidRPr="00282CE3" w:rsidRDefault="009426B6" w:rsidP="00282CE3">
      <w:pPr>
        <w:widowControl w:val="0"/>
        <w:autoSpaceDE w:val="0"/>
        <w:autoSpaceDN w:val="0"/>
        <w:adjustRightInd w:val="0"/>
        <w:jc w:val="both"/>
        <w:rPr>
          <w:ins w:id="2960" w:author="juan rivillas" w:date="2022-08-14T19:05:00Z"/>
          <w:color w:val="000000" w:themeColor="text1"/>
          <w:sz w:val="22"/>
          <w:szCs w:val="22"/>
          <w:rPrChange w:id="2961" w:author="juan rivillas" w:date="2022-08-16T14:16:00Z">
            <w:rPr>
              <w:ins w:id="2962" w:author="juan rivillas" w:date="2022-08-14T19:05:00Z"/>
            </w:rPr>
          </w:rPrChange>
        </w:rPr>
        <w:pPrChange w:id="2963" w:author="juan rivillas" w:date="2022-08-16T14:16:00Z">
          <w:pPr>
            <w:numPr>
              <w:numId w:val="3"/>
            </w:numPr>
            <w:ind w:left="720" w:hanging="360"/>
          </w:pPr>
        </w:pPrChange>
      </w:pPr>
      <w:ins w:id="2964" w:author="juan rivillas" w:date="2022-08-16T13:54:00Z">
        <w:r w:rsidRPr="005408A9">
          <w:rPr>
            <w:color w:val="000000" w:themeColor="text1"/>
            <w:sz w:val="22"/>
            <w:szCs w:val="22"/>
            <w:rPrChange w:id="2965" w:author="juan rivillas" w:date="2022-08-16T14:15:00Z">
              <w:rPr/>
            </w:rPrChange>
          </w:rPr>
          <w:t>Chapter 5 “Data preparation using R tools” of the Progression Analysis with R.</w:t>
        </w:r>
      </w:ins>
    </w:p>
    <w:p w14:paraId="6FF1199A" w14:textId="77777777" w:rsidR="0028410C" w:rsidRPr="005408A9" w:rsidRDefault="0028410C" w:rsidP="0028410C">
      <w:pPr>
        <w:rPr>
          <w:ins w:id="2966" w:author="juan rivillas" w:date="2022-08-14T19:05:00Z"/>
          <w:b/>
          <w:sz w:val="22"/>
          <w:szCs w:val="22"/>
          <w:u w:val="single"/>
          <w:rPrChange w:id="2967" w:author="juan rivillas" w:date="2022-08-16T14:15:00Z">
            <w:rPr>
              <w:ins w:id="2968" w:author="juan rivillas" w:date="2022-08-14T19:05:00Z"/>
              <w:b/>
              <w:u w:val="single"/>
            </w:rPr>
          </w:rPrChange>
        </w:rPr>
      </w:pPr>
    </w:p>
    <w:p w14:paraId="71E2CE1D" w14:textId="77777777" w:rsidR="00282CE3" w:rsidRPr="00134189" w:rsidRDefault="00282CE3" w:rsidP="00282CE3">
      <w:pPr>
        <w:rPr>
          <w:ins w:id="2969" w:author="juan rivillas" w:date="2022-08-16T14:16:00Z"/>
          <w:b/>
          <w:color w:val="000000" w:themeColor="text1"/>
          <w:sz w:val="22"/>
          <w:szCs w:val="22"/>
        </w:rPr>
      </w:pPr>
      <w:ins w:id="2970" w:author="juan rivillas" w:date="2022-08-16T14:16:00Z">
        <w:r w:rsidRPr="00134189">
          <w:rPr>
            <w:b/>
            <w:color w:val="000000" w:themeColor="text1"/>
            <w:sz w:val="22"/>
            <w:szCs w:val="22"/>
          </w:rPr>
          <w:t>Packages in R</w:t>
        </w:r>
      </w:ins>
    </w:p>
    <w:p w14:paraId="250A236D" w14:textId="68EA06C4" w:rsidR="00282CE3" w:rsidRPr="00134189" w:rsidRDefault="00282CE3" w:rsidP="00282CE3">
      <w:pPr>
        <w:rPr>
          <w:ins w:id="2971" w:author="juan rivillas" w:date="2022-08-16T14:16:00Z"/>
          <w:color w:val="000000" w:themeColor="text1"/>
          <w:sz w:val="22"/>
          <w:szCs w:val="22"/>
        </w:rPr>
      </w:pPr>
      <w:ins w:id="2972" w:author="juan rivillas" w:date="2022-08-16T14:16:00Z">
        <w:r w:rsidRPr="00134189">
          <w:rPr>
            <w:color w:val="000000" w:themeColor="text1"/>
            <w:sz w:val="22"/>
            <w:szCs w:val="22"/>
          </w:rPr>
          <w:t>Libraries (</w:t>
        </w:r>
        <w:proofErr w:type="spellStart"/>
        <w:r w:rsidRPr="00134189">
          <w:rPr>
            <w:color w:val="000000" w:themeColor="text1"/>
            <w:sz w:val="22"/>
            <w:szCs w:val="22"/>
          </w:rPr>
          <w:t>readxl</w:t>
        </w:r>
        <w:proofErr w:type="spellEnd"/>
        <w:r w:rsidRPr="00134189">
          <w:rPr>
            <w:color w:val="000000" w:themeColor="text1"/>
            <w:sz w:val="22"/>
            <w:szCs w:val="22"/>
          </w:rPr>
          <w:t xml:space="preserve">, </w:t>
        </w:r>
      </w:ins>
      <w:proofErr w:type="spellStart"/>
      <w:ins w:id="2973" w:author="juan rivillas" w:date="2022-08-16T14:17:00Z">
        <w:r w:rsidRPr="00282CE3">
          <w:rPr>
            <w:color w:val="000000" w:themeColor="text1"/>
            <w:sz w:val="22"/>
            <w:szCs w:val="22"/>
            <w:rPrChange w:id="2974" w:author="juan rivillas" w:date="2022-08-16T14:17:00Z">
              <w:rPr>
                <w:color w:val="000000" w:themeColor="text1"/>
                <w:sz w:val="20"/>
                <w:szCs w:val="20"/>
              </w:rPr>
            </w:rPrChange>
          </w:rPr>
          <w:t>dplyr</w:t>
        </w:r>
        <w:proofErr w:type="spellEnd"/>
        <w:r w:rsidRPr="00282CE3">
          <w:rPr>
            <w:color w:val="000000" w:themeColor="text1"/>
            <w:sz w:val="22"/>
            <w:szCs w:val="22"/>
            <w:rPrChange w:id="2975" w:author="juan rivillas" w:date="2022-08-16T14:17:00Z">
              <w:rPr>
                <w:color w:val="000000" w:themeColor="text1"/>
                <w:sz w:val="20"/>
                <w:szCs w:val="20"/>
              </w:rPr>
            </w:rPrChange>
          </w:rPr>
          <w:t xml:space="preserve">, </w:t>
        </w:r>
        <w:proofErr w:type="spellStart"/>
        <w:r w:rsidRPr="00282CE3">
          <w:rPr>
            <w:color w:val="000000" w:themeColor="text1"/>
            <w:sz w:val="22"/>
            <w:szCs w:val="22"/>
            <w:rPrChange w:id="2976" w:author="juan rivillas" w:date="2022-08-16T14:17:00Z">
              <w:rPr>
                <w:color w:val="000000" w:themeColor="text1"/>
                <w:sz w:val="20"/>
                <w:szCs w:val="20"/>
              </w:rPr>
            </w:rPrChange>
          </w:rPr>
          <w:t>devtools</w:t>
        </w:r>
        <w:proofErr w:type="spellEnd"/>
        <w:r w:rsidRPr="00282CE3">
          <w:rPr>
            <w:color w:val="000000" w:themeColor="text1"/>
            <w:sz w:val="22"/>
            <w:szCs w:val="22"/>
            <w:rPrChange w:id="2977" w:author="juan rivillas" w:date="2022-08-16T14:17:00Z">
              <w:rPr>
                <w:color w:val="000000" w:themeColor="text1"/>
                <w:sz w:val="20"/>
                <w:szCs w:val="20"/>
              </w:rPr>
            </w:rPrChange>
          </w:rPr>
          <w:t xml:space="preserve">, Amelia, </w:t>
        </w:r>
        <w:proofErr w:type="spellStart"/>
        <w:r w:rsidRPr="00282CE3">
          <w:rPr>
            <w:color w:val="000000" w:themeColor="text1"/>
            <w:sz w:val="22"/>
            <w:szCs w:val="22"/>
            <w:rPrChange w:id="2978" w:author="juan rivillas" w:date="2022-08-16T14:17:00Z">
              <w:rPr>
                <w:color w:val="000000" w:themeColor="text1"/>
                <w:sz w:val="20"/>
                <w:szCs w:val="20"/>
              </w:rPr>
            </w:rPrChange>
          </w:rPr>
          <w:t>ggstatsplot</w:t>
        </w:r>
        <w:proofErr w:type="spellEnd"/>
        <w:r w:rsidRPr="00282CE3">
          <w:rPr>
            <w:color w:val="000000" w:themeColor="text1"/>
            <w:sz w:val="22"/>
            <w:szCs w:val="22"/>
            <w:rPrChange w:id="2979" w:author="juan rivillas" w:date="2022-08-16T14:17:00Z">
              <w:rPr>
                <w:color w:val="000000" w:themeColor="text1"/>
                <w:sz w:val="20"/>
                <w:szCs w:val="20"/>
              </w:rPr>
            </w:rPrChange>
          </w:rPr>
          <w:t xml:space="preserve">, </w:t>
        </w:r>
        <w:proofErr w:type="spellStart"/>
        <w:r w:rsidRPr="00282CE3">
          <w:rPr>
            <w:color w:val="000000" w:themeColor="text1"/>
            <w:sz w:val="22"/>
            <w:szCs w:val="22"/>
            <w:rPrChange w:id="2980" w:author="juan rivillas" w:date="2022-08-16T14:17:00Z">
              <w:rPr>
                <w:color w:val="000000" w:themeColor="text1"/>
                <w:sz w:val="20"/>
                <w:szCs w:val="20"/>
              </w:rPr>
            </w:rPrChange>
          </w:rPr>
          <w:t>DescTools</w:t>
        </w:r>
        <w:proofErr w:type="spellEnd"/>
        <w:r w:rsidRPr="00282CE3">
          <w:rPr>
            <w:color w:val="000000" w:themeColor="text1"/>
            <w:sz w:val="22"/>
            <w:szCs w:val="22"/>
            <w:rPrChange w:id="2981" w:author="juan rivillas" w:date="2022-08-16T14:17:00Z">
              <w:rPr>
                <w:color w:val="000000" w:themeColor="text1"/>
                <w:sz w:val="20"/>
                <w:szCs w:val="20"/>
              </w:rPr>
            </w:rPrChange>
          </w:rPr>
          <w:t xml:space="preserve"> , table1</w:t>
        </w:r>
      </w:ins>
      <w:ins w:id="2982" w:author="juan rivillas" w:date="2022-08-16T14:16:00Z">
        <w:r w:rsidRPr="00134189">
          <w:rPr>
            <w:color w:val="000000" w:themeColor="text1"/>
            <w:sz w:val="22"/>
            <w:szCs w:val="22"/>
          </w:rPr>
          <w:t xml:space="preserve">sjPlot, ggplot2, table1, </w:t>
        </w:r>
        <w:proofErr w:type="spellStart"/>
        <w:r w:rsidRPr="00282CE3">
          <w:rPr>
            <w:color w:val="000000" w:themeColor="text1"/>
            <w:sz w:val="22"/>
            <w:szCs w:val="22"/>
            <w:rPrChange w:id="2983" w:author="juan rivillas" w:date="2022-08-16T14:17:00Z">
              <w:rPr>
                <w:sz w:val="22"/>
                <w:szCs w:val="22"/>
              </w:rPr>
            </w:rPrChange>
          </w:rPr>
          <w:t>ggstatsplot</w:t>
        </w:r>
        <w:proofErr w:type="spellEnd"/>
        <w:r w:rsidRPr="00282CE3">
          <w:rPr>
            <w:color w:val="000000" w:themeColor="text1"/>
            <w:sz w:val="22"/>
            <w:szCs w:val="22"/>
            <w:rPrChange w:id="2984" w:author="juan rivillas" w:date="2022-08-16T14:17:00Z">
              <w:rPr>
                <w:sz w:val="22"/>
                <w:szCs w:val="22"/>
              </w:rPr>
            </w:rPrChange>
          </w:rPr>
          <w:t>).</w:t>
        </w:r>
      </w:ins>
    </w:p>
    <w:p w14:paraId="73CF52C6" w14:textId="77777777" w:rsidR="00282CE3" w:rsidRDefault="00282CE3" w:rsidP="00DC4EAE">
      <w:pPr>
        <w:rPr>
          <w:ins w:id="2985" w:author="juan rivillas" w:date="2022-08-16T14:16:00Z"/>
          <w:b/>
          <w:sz w:val="22"/>
          <w:szCs w:val="22"/>
        </w:rPr>
      </w:pPr>
    </w:p>
    <w:p w14:paraId="1C14D9ED" w14:textId="10FDCDDD" w:rsidR="00DC4EAE" w:rsidRPr="005408A9" w:rsidRDefault="0028410C" w:rsidP="00DC4EAE">
      <w:pPr>
        <w:rPr>
          <w:ins w:id="2986" w:author="juan rivillas" w:date="2022-08-16T12:20:00Z"/>
          <w:b/>
          <w:sz w:val="22"/>
          <w:szCs w:val="22"/>
          <w:rPrChange w:id="2987" w:author="juan rivillas" w:date="2022-08-16T14:15:00Z">
            <w:rPr>
              <w:ins w:id="2988" w:author="juan rivillas" w:date="2022-08-16T12:20:00Z"/>
            </w:rPr>
          </w:rPrChange>
        </w:rPr>
      </w:pPr>
      <w:ins w:id="2989" w:author="juan rivillas" w:date="2022-08-14T19:05:00Z">
        <w:r w:rsidRPr="005408A9">
          <w:rPr>
            <w:b/>
            <w:sz w:val="22"/>
            <w:szCs w:val="22"/>
            <w:rPrChange w:id="2990" w:author="juan rivillas" w:date="2022-08-16T14:15:00Z">
              <w:rPr>
                <w:b/>
              </w:rPr>
            </w:rPrChange>
          </w:rPr>
          <w:t xml:space="preserve">Lab    </w:t>
        </w:r>
      </w:ins>
      <w:ins w:id="2991" w:author="juan rivillas" w:date="2022-08-16T12:20:00Z">
        <w:r w:rsidR="00DC4EAE" w:rsidRPr="005408A9">
          <w:rPr>
            <w:b/>
            <w:sz w:val="22"/>
            <w:szCs w:val="22"/>
            <w:rPrChange w:id="2992" w:author="juan rivillas" w:date="2022-08-16T14:15:00Z">
              <w:rPr>
                <w:b/>
              </w:rPr>
            </w:rPrChange>
          </w:rPr>
          <w:t xml:space="preserve">    </w:t>
        </w:r>
      </w:ins>
    </w:p>
    <w:p w14:paraId="473E61A3" w14:textId="77777777" w:rsidR="00931345" w:rsidRPr="005408A9" w:rsidRDefault="00931345" w:rsidP="00931345">
      <w:pPr>
        <w:rPr>
          <w:ins w:id="2993" w:author="juan rivillas" w:date="2022-08-16T14:08:00Z"/>
          <w:color w:val="000000" w:themeColor="text1"/>
          <w:sz w:val="22"/>
          <w:szCs w:val="22"/>
          <w:rPrChange w:id="2994" w:author="juan rivillas" w:date="2022-08-16T14:15:00Z">
            <w:rPr>
              <w:ins w:id="2995" w:author="juan rivillas" w:date="2022-08-16T14:08:00Z"/>
              <w:color w:val="000000" w:themeColor="text1"/>
              <w:sz w:val="22"/>
              <w:szCs w:val="22"/>
            </w:rPr>
          </w:rPrChange>
        </w:rPr>
      </w:pPr>
      <w:ins w:id="2996" w:author="juan rivillas" w:date="2022-08-16T14:08:00Z">
        <w:r w:rsidRPr="005408A9">
          <w:rPr>
            <w:color w:val="000000" w:themeColor="text1"/>
            <w:sz w:val="22"/>
            <w:szCs w:val="22"/>
            <w:rPrChange w:id="2997" w:author="juan rivillas" w:date="2022-08-16T14:15:00Z">
              <w:rPr>
                <w:color w:val="000000" w:themeColor="text1"/>
                <w:sz w:val="22"/>
                <w:szCs w:val="22"/>
              </w:rPr>
            </w:rPrChange>
          </w:rPr>
          <w:t>Group A 21 October 2022 8:45- 10:30</w:t>
        </w:r>
      </w:ins>
    </w:p>
    <w:p w14:paraId="3F3483C1" w14:textId="77777777" w:rsidR="00931345" w:rsidRPr="005408A9" w:rsidRDefault="00931345" w:rsidP="00931345">
      <w:pPr>
        <w:rPr>
          <w:ins w:id="2998" w:author="juan rivillas" w:date="2022-08-16T14:08:00Z"/>
          <w:color w:val="000000" w:themeColor="text1"/>
          <w:sz w:val="22"/>
          <w:szCs w:val="22"/>
          <w:rPrChange w:id="2999" w:author="juan rivillas" w:date="2022-08-16T14:15:00Z">
            <w:rPr>
              <w:ins w:id="3000" w:author="juan rivillas" w:date="2022-08-16T14:08:00Z"/>
              <w:color w:val="000000" w:themeColor="text1"/>
              <w:sz w:val="22"/>
              <w:szCs w:val="22"/>
            </w:rPr>
          </w:rPrChange>
        </w:rPr>
      </w:pPr>
      <w:ins w:id="3001" w:author="juan rivillas" w:date="2022-08-16T14:08:00Z">
        <w:r w:rsidRPr="005408A9">
          <w:rPr>
            <w:color w:val="000000" w:themeColor="text1"/>
            <w:sz w:val="22"/>
            <w:szCs w:val="22"/>
            <w:rPrChange w:id="3002" w:author="juan rivillas" w:date="2022-08-16T14:15:00Z">
              <w:rPr>
                <w:color w:val="000000" w:themeColor="text1"/>
                <w:sz w:val="22"/>
                <w:szCs w:val="22"/>
              </w:rPr>
            </w:rPrChange>
          </w:rPr>
          <w:t>Group B 21 October 2022 17:45- 19:00</w:t>
        </w:r>
      </w:ins>
    </w:p>
    <w:p w14:paraId="5CAF5F46" w14:textId="77777777" w:rsidR="00931345" w:rsidRPr="005408A9" w:rsidRDefault="00931345" w:rsidP="00931345">
      <w:pPr>
        <w:rPr>
          <w:ins w:id="3003" w:author="juan rivillas" w:date="2022-08-16T14:08:00Z"/>
          <w:color w:val="000000" w:themeColor="text1"/>
          <w:sz w:val="22"/>
          <w:szCs w:val="22"/>
          <w:rPrChange w:id="3004" w:author="juan rivillas" w:date="2022-08-16T14:15:00Z">
            <w:rPr>
              <w:ins w:id="3005" w:author="juan rivillas" w:date="2022-08-16T14:08:00Z"/>
              <w:color w:val="000000" w:themeColor="text1"/>
              <w:sz w:val="22"/>
              <w:szCs w:val="22"/>
            </w:rPr>
          </w:rPrChange>
        </w:rPr>
      </w:pPr>
      <w:ins w:id="3006" w:author="juan rivillas" w:date="2022-08-16T14:08:00Z">
        <w:r w:rsidRPr="005408A9">
          <w:rPr>
            <w:color w:val="000000" w:themeColor="text1"/>
            <w:sz w:val="22"/>
            <w:szCs w:val="22"/>
            <w:rPrChange w:id="3007" w:author="juan rivillas" w:date="2022-08-16T14:15:00Z">
              <w:rPr>
                <w:color w:val="000000" w:themeColor="text1"/>
                <w:sz w:val="22"/>
                <w:szCs w:val="22"/>
              </w:rPr>
            </w:rPrChange>
          </w:rPr>
          <w:t>Group C 19 October 2022 8:45- 10:30</w:t>
        </w:r>
      </w:ins>
    </w:p>
    <w:p w14:paraId="70D967B5" w14:textId="77777777" w:rsidR="00DC4EAE" w:rsidRPr="005408A9" w:rsidRDefault="00DC4EAE" w:rsidP="0028410C">
      <w:pPr>
        <w:rPr>
          <w:ins w:id="3008" w:author="juan rivillas" w:date="2022-08-16T12:20:00Z"/>
          <w:sz w:val="22"/>
          <w:szCs w:val="22"/>
          <w:rPrChange w:id="3009" w:author="juan rivillas" w:date="2022-08-16T14:15:00Z">
            <w:rPr>
              <w:ins w:id="3010" w:author="juan rivillas" w:date="2022-08-16T12:20:00Z"/>
            </w:rPr>
          </w:rPrChange>
        </w:rPr>
      </w:pPr>
    </w:p>
    <w:p w14:paraId="20B5CBFB" w14:textId="1BFDC0C8" w:rsidR="0028410C" w:rsidRPr="005408A9" w:rsidRDefault="0028410C" w:rsidP="0028410C">
      <w:pPr>
        <w:rPr>
          <w:ins w:id="3011" w:author="juan rivillas" w:date="2022-08-14T19:05:00Z"/>
          <w:sz w:val="22"/>
          <w:szCs w:val="22"/>
          <w:rPrChange w:id="3012" w:author="juan rivillas" w:date="2022-08-16T14:15:00Z">
            <w:rPr>
              <w:ins w:id="3013" w:author="juan rivillas" w:date="2022-08-14T19:05:00Z"/>
            </w:rPr>
          </w:rPrChange>
        </w:rPr>
      </w:pPr>
      <w:ins w:id="3014" w:author="juan rivillas" w:date="2022-08-14T19:05:00Z">
        <w:r w:rsidRPr="005408A9">
          <w:rPr>
            <w:sz w:val="22"/>
            <w:szCs w:val="22"/>
            <w:rPrChange w:id="3015" w:author="juan rivillas" w:date="2022-08-16T14:15:00Z">
              <w:rPr/>
            </w:rPrChange>
          </w:rPr>
          <w:t>The lab continues where the lecture stops, and students collect data and prepare for the final research project.</w:t>
        </w:r>
      </w:ins>
    </w:p>
    <w:p w14:paraId="795F2084" w14:textId="77777777" w:rsidR="0028410C" w:rsidRPr="005408A9" w:rsidRDefault="0028410C" w:rsidP="0028410C">
      <w:pPr>
        <w:rPr>
          <w:ins w:id="3016" w:author="juan rivillas" w:date="2022-08-14T19:05:00Z"/>
          <w:sz w:val="22"/>
          <w:szCs w:val="22"/>
          <w:rPrChange w:id="3017" w:author="juan rivillas" w:date="2022-08-16T14:15:00Z">
            <w:rPr>
              <w:ins w:id="3018" w:author="juan rivillas" w:date="2022-08-14T19:05:00Z"/>
            </w:rPr>
          </w:rPrChange>
        </w:rPr>
      </w:pPr>
    </w:p>
    <w:p w14:paraId="4116434E" w14:textId="77777777" w:rsidR="00282CE3" w:rsidRPr="00134189" w:rsidRDefault="00282CE3" w:rsidP="00282CE3">
      <w:pPr>
        <w:snapToGrid w:val="0"/>
        <w:rPr>
          <w:ins w:id="3019" w:author="juan rivillas" w:date="2022-08-16T14:17:00Z"/>
          <w:b/>
          <w:bCs/>
          <w:sz w:val="22"/>
          <w:szCs w:val="22"/>
        </w:rPr>
      </w:pPr>
      <w:ins w:id="3020" w:author="juan rivillas" w:date="2022-08-16T14:17:00Z">
        <w:r w:rsidRPr="00134189">
          <w:rPr>
            <w:b/>
            <w:bCs/>
            <w:sz w:val="22"/>
            <w:szCs w:val="22"/>
          </w:rPr>
          <w:t>Scripts and slides available in GitHub:</w:t>
        </w:r>
      </w:ins>
    </w:p>
    <w:p w14:paraId="0E20E6CC" w14:textId="35D54D90" w:rsidR="00282CE3" w:rsidRPr="00134189" w:rsidRDefault="00282CE3" w:rsidP="00282CE3">
      <w:pPr>
        <w:snapToGrid w:val="0"/>
        <w:rPr>
          <w:ins w:id="3021" w:author="juan rivillas" w:date="2022-08-16T14:17:00Z"/>
          <w:sz w:val="22"/>
          <w:szCs w:val="22"/>
        </w:rPr>
      </w:pPr>
      <w:ins w:id="3022" w:author="juan rivillas" w:date="2022-08-16T14:17:00Z">
        <w:r>
          <w:rPr>
            <w:sz w:val="22"/>
            <w:szCs w:val="22"/>
          </w:rPr>
          <w:t xml:space="preserve">All </w:t>
        </w:r>
      </w:ins>
      <w:ins w:id="3023" w:author="juan rivillas" w:date="2022-08-16T14:18:00Z">
        <w:r>
          <w:rPr>
            <w:sz w:val="22"/>
            <w:szCs w:val="22"/>
          </w:rPr>
          <w:t xml:space="preserve">published </w:t>
        </w:r>
      </w:ins>
      <w:ins w:id="3024" w:author="juan rivillas" w:date="2022-08-16T14:17:00Z">
        <w:r w:rsidRPr="00134189">
          <w:rPr>
            <w:sz w:val="22"/>
            <w:szCs w:val="22"/>
          </w:rPr>
          <w:t>R Markdown</w:t>
        </w:r>
        <w:r>
          <w:rPr>
            <w:sz w:val="22"/>
            <w:szCs w:val="22"/>
          </w:rPr>
          <w:t>s</w:t>
        </w:r>
        <w:r w:rsidRPr="00134189">
          <w:rPr>
            <w:sz w:val="22"/>
            <w:szCs w:val="22"/>
          </w:rPr>
          <w:t>.</w:t>
        </w:r>
      </w:ins>
    </w:p>
    <w:p w14:paraId="1F42E353" w14:textId="7B9A2247" w:rsidR="00282CE3" w:rsidRPr="00134189" w:rsidRDefault="00282CE3" w:rsidP="00282CE3">
      <w:pPr>
        <w:snapToGrid w:val="0"/>
        <w:rPr>
          <w:ins w:id="3025" w:author="juan rivillas" w:date="2022-08-16T14:17:00Z"/>
          <w:sz w:val="22"/>
          <w:szCs w:val="22"/>
        </w:rPr>
      </w:pPr>
      <w:ins w:id="3026" w:author="juan rivillas" w:date="2022-08-16T14:18:00Z">
        <w:r>
          <w:rPr>
            <w:sz w:val="22"/>
            <w:szCs w:val="22"/>
          </w:rPr>
          <w:t>Lecture’s s</w:t>
        </w:r>
      </w:ins>
      <w:ins w:id="3027" w:author="juan rivillas" w:date="2022-08-16T14:17:00Z">
        <w:r w:rsidRPr="00134189">
          <w:rPr>
            <w:sz w:val="22"/>
            <w:szCs w:val="22"/>
          </w:rPr>
          <w:t>lides covering with basic concepts and assumptions</w:t>
        </w:r>
      </w:ins>
      <w:ins w:id="3028" w:author="juan rivillas" w:date="2022-08-16T14:18:00Z">
        <w:r>
          <w:rPr>
            <w:sz w:val="22"/>
            <w:szCs w:val="22"/>
          </w:rPr>
          <w:t xml:space="preserve"> through weeks.</w:t>
        </w:r>
      </w:ins>
    </w:p>
    <w:p w14:paraId="516F5AF8" w14:textId="77777777" w:rsidR="0028410C" w:rsidRDefault="0028410C" w:rsidP="0028410C">
      <w:pPr>
        <w:rPr>
          <w:ins w:id="3029" w:author="juan rivillas" w:date="2022-08-14T19:05:00Z"/>
          <w:b/>
        </w:rPr>
      </w:pPr>
    </w:p>
    <w:p w14:paraId="3801AF0A" w14:textId="77777777" w:rsidR="0028410C" w:rsidRDefault="0028410C" w:rsidP="0028410C">
      <w:pPr>
        <w:rPr>
          <w:ins w:id="3030" w:author="juan rivillas" w:date="2022-08-14T19:05:00Z"/>
        </w:rPr>
      </w:pPr>
    </w:p>
    <w:p w14:paraId="56959F4E" w14:textId="33A4EF65" w:rsidR="00B80FFA" w:rsidRDefault="0028410C" w:rsidP="0028410C">
      <w:ins w:id="3031" w:author="juan rivillas" w:date="2022-08-14T19:05:00Z">
        <w:r>
          <w:br w:type="page"/>
        </w:r>
      </w:ins>
    </w:p>
    <w:p w14:paraId="450D50EC" w14:textId="6605917F" w:rsidR="00B80FFA" w:rsidDel="00DF22AB" w:rsidRDefault="00B25728">
      <w:pPr>
        <w:pStyle w:val="Heading2"/>
        <w:rPr>
          <w:del w:id="3032" w:author="juan rivillas" w:date="2022-08-14T18:30:00Z"/>
        </w:rPr>
      </w:pPr>
      <w:bookmarkStart w:id="3033" w:name="_44sinio"/>
      <w:bookmarkEnd w:id="3033"/>
      <w:del w:id="3034" w:author="juan rivillas" w:date="2022-08-14T18:30:00Z">
        <w:r w:rsidDel="00DF22AB">
          <w:lastRenderedPageBreak/>
          <w:delText xml:space="preserve">Week 5. </w:delText>
        </w:r>
      </w:del>
      <w:del w:id="3035" w:author="juan rivillas" w:date="2022-08-06T11:47:00Z">
        <w:r w:rsidDel="0005585B">
          <w:delText xml:space="preserve">Principal Components and </w:delText>
        </w:r>
      </w:del>
      <w:del w:id="3036" w:author="juan rivillas" w:date="2022-08-14T18:30:00Z">
        <w:r w:rsidDel="00DF22AB">
          <w:delText>Clustering Analysis</w:delText>
        </w:r>
      </w:del>
    </w:p>
    <w:p w14:paraId="2AE6428E" w14:textId="7EAB9DCF" w:rsidR="00B80FFA" w:rsidDel="00DF22AB" w:rsidRDefault="00B80FFA">
      <w:pPr>
        <w:rPr>
          <w:del w:id="3037" w:author="juan rivillas" w:date="2022-08-14T18:30:00Z"/>
        </w:rPr>
      </w:pPr>
    </w:p>
    <w:p w14:paraId="5E940CBD" w14:textId="4C124784" w:rsidR="00B80FFA" w:rsidDel="00DF22AB" w:rsidRDefault="00B25728">
      <w:pPr>
        <w:rPr>
          <w:del w:id="3038" w:author="juan rivillas" w:date="2022-08-14T18:30:00Z"/>
        </w:rPr>
      </w:pPr>
      <w:del w:id="3039" w:author="juan rivillas" w:date="2022-08-14T18:30:00Z">
        <w:r w:rsidDel="00DF22AB">
          <w:rPr>
            <w:b/>
          </w:rPr>
          <w:delText>Objectives</w:delText>
        </w:r>
      </w:del>
    </w:p>
    <w:p w14:paraId="70B98F9D" w14:textId="4632AA00" w:rsidR="00B80FFA" w:rsidDel="00DF22AB" w:rsidRDefault="00B25728">
      <w:pPr>
        <w:rPr>
          <w:del w:id="3040" w:author="juan rivillas" w:date="2022-08-14T18:30:00Z"/>
        </w:rPr>
      </w:pPr>
      <w:del w:id="3041" w:author="juan rivillas" w:date="2022-08-14T18:30:00Z">
        <w:r w:rsidDel="00DF22AB">
          <w:delText>Students will be able to:</w:delText>
        </w:r>
      </w:del>
    </w:p>
    <w:p w14:paraId="19C77BE3" w14:textId="1CE915B8" w:rsidR="00B80FFA" w:rsidDel="00DF22AB" w:rsidRDefault="00B25728">
      <w:pPr>
        <w:numPr>
          <w:ilvl w:val="0"/>
          <w:numId w:val="4"/>
        </w:numPr>
        <w:rPr>
          <w:del w:id="3042" w:author="juan rivillas" w:date="2022-08-14T18:30:00Z"/>
        </w:rPr>
      </w:pPr>
      <w:del w:id="3043" w:author="juan rivillas" w:date="2022-08-14T18:30:00Z">
        <w:r w:rsidDel="00DF22AB">
          <w:delText xml:space="preserve">Understand the mechanics and motivation behind </w:delText>
        </w:r>
      </w:del>
      <w:del w:id="3044" w:author="juan rivillas" w:date="2022-08-06T11:48:00Z">
        <w:r w:rsidDel="0005585B">
          <w:delText>PCA</w:delText>
        </w:r>
      </w:del>
    </w:p>
    <w:p w14:paraId="14E88511" w14:textId="6DA0D35C" w:rsidR="00B80FFA" w:rsidDel="00DF22AB" w:rsidRDefault="00B25728">
      <w:pPr>
        <w:numPr>
          <w:ilvl w:val="0"/>
          <w:numId w:val="4"/>
        </w:numPr>
        <w:rPr>
          <w:del w:id="3045" w:author="juan rivillas" w:date="2022-08-14T18:30:00Z"/>
        </w:rPr>
      </w:pPr>
      <w:del w:id="3046" w:author="juan rivillas" w:date="2022-08-14T18:30:00Z">
        <w:r w:rsidDel="00DF22AB">
          <w:delText xml:space="preserve">Understand the mechanics and motivation behind </w:delText>
        </w:r>
      </w:del>
      <w:del w:id="3047" w:author="juan rivillas" w:date="2022-08-06T11:48:00Z">
        <w:r w:rsidDel="0005585B">
          <w:delText>cluster analysis</w:delText>
        </w:r>
      </w:del>
    </w:p>
    <w:p w14:paraId="3745893C" w14:textId="0DF5B99D" w:rsidR="00B80FFA" w:rsidDel="00DF22AB" w:rsidRDefault="00B25728">
      <w:pPr>
        <w:numPr>
          <w:ilvl w:val="0"/>
          <w:numId w:val="4"/>
        </w:numPr>
        <w:rPr>
          <w:del w:id="3048" w:author="juan rivillas" w:date="2022-08-14T18:30:00Z"/>
        </w:rPr>
      </w:pPr>
      <w:del w:id="3049" w:author="juan rivillas" w:date="2022-08-14T18:30:00Z">
        <w:r w:rsidDel="00DF22AB">
          <w:delText xml:space="preserve">Perform </w:delText>
        </w:r>
      </w:del>
      <w:del w:id="3050" w:author="juan rivillas" w:date="2022-08-06T11:48:00Z">
        <w:r w:rsidDel="0005585B">
          <w:delText xml:space="preserve">PCA </w:delText>
        </w:r>
      </w:del>
      <w:del w:id="3051" w:author="juan rivillas" w:date="2022-08-14T18:30:00Z">
        <w:r w:rsidDel="00DF22AB">
          <w:delText>and CA on datasets and interpret the outcome</w:delText>
        </w:r>
      </w:del>
    </w:p>
    <w:p w14:paraId="01AE9526" w14:textId="3BE06E29" w:rsidR="00B80FFA" w:rsidDel="00DF22AB" w:rsidRDefault="00127061">
      <w:pPr>
        <w:numPr>
          <w:ilvl w:val="0"/>
          <w:numId w:val="4"/>
        </w:numPr>
        <w:rPr>
          <w:del w:id="3052" w:author="juan rivillas" w:date="2022-08-14T18:30:00Z"/>
        </w:rPr>
      </w:pPr>
      <w:del w:id="3053" w:author="juan rivillas" w:date="2022-08-14T18:30:00Z">
        <w:r w:rsidDel="00DF22AB">
          <w:delText>Visualise</w:delText>
        </w:r>
        <w:r w:rsidR="00B25728" w:rsidDel="00DF22AB">
          <w:delText xml:space="preserve"> the outcome of </w:delText>
        </w:r>
      </w:del>
      <w:del w:id="3054" w:author="juan rivillas" w:date="2022-08-06T11:48:00Z">
        <w:r w:rsidR="00B25728" w:rsidDel="0005585B">
          <w:delText>P</w:delText>
        </w:r>
      </w:del>
      <w:del w:id="3055" w:author="juan rivillas" w:date="2022-08-14T18:30:00Z">
        <w:r w:rsidR="00B25728" w:rsidDel="00DF22AB">
          <w:delText>CA and CA</w:delText>
        </w:r>
      </w:del>
    </w:p>
    <w:p w14:paraId="219C77D2" w14:textId="2BEEF5C9" w:rsidR="00B80FFA" w:rsidDel="00DF22AB" w:rsidRDefault="00B80FFA">
      <w:pPr>
        <w:ind w:left="720"/>
        <w:rPr>
          <w:del w:id="3056" w:author="juan rivillas" w:date="2022-08-14T18:30:00Z"/>
          <w:b/>
          <w:u w:val="single"/>
        </w:rPr>
      </w:pPr>
    </w:p>
    <w:p w14:paraId="0AAD82CB" w14:textId="162B461D" w:rsidR="00B80FFA" w:rsidDel="00DF22AB" w:rsidRDefault="00B25728">
      <w:pPr>
        <w:rPr>
          <w:del w:id="3057" w:author="juan rivillas" w:date="2022-08-14T18:30:00Z"/>
        </w:rPr>
      </w:pPr>
      <w:del w:id="3058" w:author="juan rivillas" w:date="2022-08-14T18:30:00Z">
        <w:r w:rsidDel="00DF22AB">
          <w:rPr>
            <w:b/>
          </w:rPr>
          <w:delText xml:space="preserve">Class  </w:delText>
        </w:r>
        <w:r w:rsidDel="00DF22AB">
          <w:delText>[Group A 28 September 2020 13:15 - 15:15</w:delText>
        </w:r>
      </w:del>
    </w:p>
    <w:p w14:paraId="3D7F6583" w14:textId="4DD030C4" w:rsidR="00B80FFA" w:rsidDel="00DF22AB" w:rsidRDefault="00B25728">
      <w:pPr>
        <w:rPr>
          <w:del w:id="3059" w:author="juan rivillas" w:date="2022-08-14T18:30:00Z"/>
        </w:rPr>
      </w:pPr>
      <w:del w:id="3060" w:author="juan rivillas" w:date="2022-08-14T18:30:00Z">
        <w:r w:rsidDel="00DF22AB">
          <w:rPr>
            <w:b/>
          </w:rPr>
          <w:tab/>
        </w:r>
        <w:r w:rsidDel="00DF22AB">
          <w:delText>Group B 29 September 2020 08:45 – 10:45]</w:delText>
        </w:r>
      </w:del>
    </w:p>
    <w:p w14:paraId="5B661C2B" w14:textId="46EBB9C0" w:rsidR="00B80FFA" w:rsidDel="00DF22AB" w:rsidRDefault="00B80FFA">
      <w:pPr>
        <w:rPr>
          <w:del w:id="3061" w:author="juan rivillas" w:date="2022-08-14T18:30:00Z"/>
        </w:rPr>
      </w:pPr>
    </w:p>
    <w:p w14:paraId="775385B2" w14:textId="6E7CC753" w:rsidR="00B80FFA" w:rsidDel="00DF22AB" w:rsidRDefault="00B25728">
      <w:pPr>
        <w:jc w:val="both"/>
        <w:rPr>
          <w:del w:id="3062" w:author="juan rivillas" w:date="2022-08-14T18:30:00Z"/>
        </w:rPr>
        <w:pPrChange w:id="3063" w:author="juan rivillas" w:date="2022-08-06T11:49:00Z">
          <w:pPr/>
        </w:pPrChange>
      </w:pPr>
      <w:del w:id="3064" w:author="juan rivillas" w:date="2022-08-14T18:30:00Z">
        <w:r w:rsidDel="00DF22AB">
          <w:delText xml:space="preserve">This lecture </w:delText>
        </w:r>
        <w:r w:rsidR="00127061" w:rsidDel="00DF22AB">
          <w:delText>introduces</w:delText>
        </w:r>
        <w:r w:rsidDel="00DF22AB">
          <w:delText xml:space="preserve"> the students to the most popular </w:delText>
        </w:r>
      </w:del>
      <w:del w:id="3065" w:author="juan rivillas" w:date="2022-08-06T11:49:00Z">
        <w:r w:rsidDel="00D63D20">
          <w:delText>exploratoty</w:delText>
        </w:r>
      </w:del>
      <w:del w:id="3066" w:author="juan rivillas" w:date="2022-08-14T18:30:00Z">
        <w:r w:rsidDel="00DF22AB">
          <w:delText xml:space="preserve"> method</w:delText>
        </w:r>
      </w:del>
      <w:del w:id="3067" w:author="juan rivillas" w:date="2022-08-06T11:49:00Z">
        <w:r w:rsidDel="00A13D3A">
          <w:delText xml:space="preserve">, principal </w:delText>
        </w:r>
        <w:r w:rsidDel="00D63D20">
          <w:delText>components</w:delText>
        </w:r>
        <w:r w:rsidDel="00A13D3A">
          <w:delText xml:space="preserve"> and </w:delText>
        </w:r>
      </w:del>
      <w:del w:id="3068" w:author="juan rivillas" w:date="2022-08-14T18:30:00Z">
        <w:r w:rsidDel="00DF22AB">
          <w:delText xml:space="preserve">cluster analysis. </w:delText>
        </w:r>
      </w:del>
      <w:del w:id="3069" w:author="juan rivillas" w:date="2022-08-06T11:50:00Z">
        <w:r w:rsidDel="00A13D3A">
          <w:delText>P</w:delText>
        </w:r>
      </w:del>
      <w:del w:id="3070" w:author="juan rivillas" w:date="2022-08-14T18:30:00Z">
        <w:r w:rsidDel="00DF22AB">
          <w:delText xml:space="preserve">CA is </w:delText>
        </w:r>
      </w:del>
      <w:del w:id="3071" w:author="juan rivillas" w:date="2022-08-06T11:49:00Z">
        <w:r w:rsidDel="00D63D20">
          <w:delText>introdused</w:delText>
        </w:r>
      </w:del>
      <w:del w:id="3072" w:author="juan rivillas" w:date="2022-08-14T18:30:00Z">
        <w:r w:rsidDel="00DF22AB">
          <w:delText xml:space="preserve"> and motivation for its use is given. </w:delText>
        </w:r>
        <w:r w:rsidR="00127061" w:rsidDel="00DF22AB">
          <w:delText>Concepts</w:delText>
        </w:r>
        <w:r w:rsidDel="00DF22AB">
          <w:delText xml:space="preserve"> such as </w:delText>
        </w:r>
      </w:del>
      <w:del w:id="3073" w:author="juan rivillas" w:date="2022-08-06T11:49:00Z">
        <w:r w:rsidDel="00D63D20">
          <w:delText>dimentionality</w:delText>
        </w:r>
      </w:del>
      <w:del w:id="3074" w:author="juan rivillas" w:date="2022-08-14T18:30:00Z">
        <w:r w:rsidDel="00DF22AB">
          <w:delText xml:space="preserve"> reduction, data summarization, and variance explained are introduced through practical examples. Next, two clustering algorithms are discussed and their used is exemplified through several datasets.</w:delText>
        </w:r>
      </w:del>
    </w:p>
    <w:p w14:paraId="5A3CE2F7" w14:textId="43F7ACAB" w:rsidR="00B80FFA" w:rsidDel="00DF22AB" w:rsidRDefault="00B80FFA">
      <w:pPr>
        <w:rPr>
          <w:del w:id="3075" w:author="juan rivillas" w:date="2022-08-14T18:30:00Z"/>
        </w:rPr>
      </w:pPr>
    </w:p>
    <w:p w14:paraId="6CDC0DBF" w14:textId="0FA7FD28" w:rsidR="00B80FFA" w:rsidDel="00DF22AB" w:rsidRDefault="00B80FFA">
      <w:pPr>
        <w:rPr>
          <w:del w:id="3076" w:author="juan rivillas" w:date="2022-08-14T18:30:00Z"/>
        </w:rPr>
      </w:pPr>
    </w:p>
    <w:p w14:paraId="5108476E" w14:textId="4C3CFE87" w:rsidR="00B80FFA" w:rsidDel="00DF22AB" w:rsidRDefault="00B25728">
      <w:pPr>
        <w:rPr>
          <w:del w:id="3077" w:author="juan rivillas" w:date="2022-08-14T18:30:00Z"/>
        </w:rPr>
      </w:pPr>
      <w:del w:id="3078" w:author="juan rivillas" w:date="2022-08-14T18:30:00Z">
        <w:r w:rsidDel="00DF22AB">
          <w:rPr>
            <w:b/>
          </w:rPr>
          <w:delText>Preparation</w:delText>
        </w:r>
      </w:del>
    </w:p>
    <w:p w14:paraId="45A9284B" w14:textId="427AD9F5" w:rsidR="00B80FFA" w:rsidDel="00DF22AB" w:rsidRDefault="00B25728">
      <w:pPr>
        <w:numPr>
          <w:ilvl w:val="0"/>
          <w:numId w:val="3"/>
        </w:numPr>
        <w:rPr>
          <w:del w:id="3079" w:author="juan rivillas" w:date="2022-08-14T18:30:00Z"/>
        </w:rPr>
      </w:pPr>
      <w:del w:id="3080" w:author="juan rivillas" w:date="2022-08-14T18:30:00Z">
        <w:r w:rsidDel="00DF22AB">
          <w:delText>Chapter 10 from ISLR book</w:delText>
        </w:r>
      </w:del>
    </w:p>
    <w:p w14:paraId="057B9D37" w14:textId="7E0868C3" w:rsidR="00B80FFA" w:rsidDel="00DF22AB" w:rsidRDefault="00B80FFA">
      <w:pPr>
        <w:rPr>
          <w:del w:id="3081" w:author="juan rivillas" w:date="2022-08-14T18:30:00Z"/>
        </w:rPr>
      </w:pPr>
    </w:p>
    <w:p w14:paraId="724B03E5" w14:textId="23A7FC19" w:rsidR="00B80FFA" w:rsidDel="00DF22AB" w:rsidRDefault="00B80FFA">
      <w:pPr>
        <w:rPr>
          <w:del w:id="3082" w:author="juan rivillas" w:date="2022-08-14T18:30:00Z"/>
        </w:rPr>
      </w:pPr>
    </w:p>
    <w:p w14:paraId="42E15BE1" w14:textId="3DF09553" w:rsidR="00B80FFA" w:rsidDel="00DF22AB" w:rsidRDefault="00B25728">
      <w:pPr>
        <w:rPr>
          <w:del w:id="3083" w:author="juan rivillas" w:date="2022-08-14T18:30:00Z"/>
        </w:rPr>
      </w:pPr>
      <w:del w:id="3084" w:author="juan rivillas" w:date="2022-08-14T18:30:00Z">
        <w:r w:rsidDel="00DF22AB">
          <w:rPr>
            <w:b/>
          </w:rPr>
          <w:delText xml:space="preserve">Lab     </w:delText>
        </w:r>
        <w:r w:rsidDel="00DF22AB">
          <w:delText>[Group A 28 September 2020 15:15 - 17:00</w:delText>
        </w:r>
      </w:del>
    </w:p>
    <w:p w14:paraId="5A8EB1F6" w14:textId="721E34EC" w:rsidR="00B80FFA" w:rsidDel="00DF22AB" w:rsidRDefault="00B25728">
      <w:pPr>
        <w:rPr>
          <w:del w:id="3085" w:author="juan rivillas" w:date="2022-08-14T18:30:00Z"/>
        </w:rPr>
      </w:pPr>
      <w:del w:id="3086" w:author="juan rivillas" w:date="2022-08-14T18:30:00Z">
        <w:r w:rsidDel="00DF22AB">
          <w:rPr>
            <w:b/>
          </w:rPr>
          <w:delText xml:space="preserve">            </w:delText>
        </w:r>
        <w:r w:rsidDel="00DF22AB">
          <w:delText>Group B 29 September 2020 10:45 – 12:30]</w:delText>
        </w:r>
      </w:del>
    </w:p>
    <w:p w14:paraId="2F4E016F" w14:textId="0BE123BE" w:rsidR="00B80FFA" w:rsidDel="00DF22AB" w:rsidRDefault="00B80FFA">
      <w:pPr>
        <w:rPr>
          <w:del w:id="3087" w:author="juan rivillas" w:date="2022-08-14T18:30:00Z"/>
        </w:rPr>
      </w:pPr>
    </w:p>
    <w:p w14:paraId="5E99DBB6" w14:textId="3B8FA9EE" w:rsidR="00B80FFA" w:rsidRDefault="00B25728">
      <w:del w:id="3088" w:author="juan rivillas" w:date="2022-08-14T18:30:00Z">
        <w:r w:rsidDel="00DF22AB">
          <w:delText xml:space="preserve">The lab continues where the lecture stops and students practise </w:delText>
        </w:r>
      </w:del>
      <w:del w:id="3089" w:author="juan rivillas" w:date="2022-08-06T11:50:00Z">
        <w:r w:rsidDel="007931F8">
          <w:delText>P</w:delText>
        </w:r>
      </w:del>
      <w:del w:id="3090" w:author="juan rivillas" w:date="2022-08-14T18:30:00Z">
        <w:r w:rsidDel="00DF22AB">
          <w:delText>CA and CA using R.</w:delText>
        </w:r>
      </w:del>
      <w:del w:id="3091" w:author="juan rivillas" w:date="2022-08-14T19:04:00Z">
        <w:r w:rsidDel="0028410C">
          <w:br w:type="page"/>
        </w:r>
      </w:del>
    </w:p>
    <w:p w14:paraId="75190E8D" w14:textId="546E8F54" w:rsidR="0028410C" w:rsidRPr="00282CE3" w:rsidRDefault="0028410C" w:rsidP="0028410C">
      <w:pPr>
        <w:pStyle w:val="Heading2"/>
        <w:rPr>
          <w:ins w:id="3092" w:author="juan rivillas" w:date="2022-08-14T19:05:00Z"/>
          <w:rFonts w:ascii="Times New Roman" w:hAnsi="Times New Roman" w:cs="Times New Roman"/>
          <w:sz w:val="22"/>
          <w:szCs w:val="22"/>
          <w:rPrChange w:id="3093" w:author="juan rivillas" w:date="2022-08-16T14:18:00Z">
            <w:rPr>
              <w:ins w:id="3094" w:author="juan rivillas" w:date="2022-08-14T19:05:00Z"/>
            </w:rPr>
          </w:rPrChange>
        </w:rPr>
      </w:pPr>
      <w:bookmarkStart w:id="3095" w:name="_z337ya"/>
      <w:bookmarkEnd w:id="3095"/>
      <w:ins w:id="3096" w:author="juan rivillas" w:date="2022-08-14T19:05:00Z">
        <w:r w:rsidRPr="00282CE3">
          <w:rPr>
            <w:rFonts w:ascii="Times New Roman" w:hAnsi="Times New Roman" w:cs="Times New Roman"/>
            <w:sz w:val="22"/>
            <w:szCs w:val="22"/>
            <w:rPrChange w:id="3097" w:author="juan rivillas" w:date="2022-08-16T14:18:00Z">
              <w:rPr/>
            </w:rPrChange>
          </w:rPr>
          <w:t>Week 8.</w:t>
        </w:r>
        <w:r w:rsidRPr="00282CE3">
          <w:rPr>
            <w:rFonts w:ascii="Times New Roman" w:hAnsi="Times New Roman" w:cs="Times New Roman"/>
            <w:b/>
            <w:sz w:val="22"/>
            <w:szCs w:val="22"/>
            <w:rPrChange w:id="3098" w:author="juan rivillas" w:date="2022-08-16T14:18:00Z">
              <w:rPr>
                <w:b/>
              </w:rPr>
            </w:rPrChange>
          </w:rPr>
          <w:t xml:space="preserve"> </w:t>
        </w:r>
        <w:r w:rsidRPr="00282CE3">
          <w:rPr>
            <w:rFonts w:ascii="Times New Roman" w:hAnsi="Times New Roman" w:cs="Times New Roman"/>
            <w:sz w:val="22"/>
            <w:szCs w:val="22"/>
            <w:rPrChange w:id="3099" w:author="juan rivillas" w:date="2022-08-16T14:18:00Z">
              <w:rPr/>
            </w:rPrChange>
          </w:rPr>
          <w:t>Putting it all together</w:t>
        </w:r>
      </w:ins>
      <w:ins w:id="3100" w:author="juan rivillas" w:date="2022-08-16T14:19:00Z">
        <w:r w:rsidR="00282CE3">
          <w:rPr>
            <w:rFonts w:ascii="Times New Roman" w:hAnsi="Times New Roman" w:cs="Times New Roman"/>
            <w:sz w:val="22"/>
            <w:szCs w:val="22"/>
          </w:rPr>
          <w:t xml:space="preserve"> into </w:t>
        </w:r>
      </w:ins>
      <w:ins w:id="3101" w:author="juan rivillas" w:date="2022-08-16T14:31:00Z">
        <w:r w:rsidR="00756747">
          <w:rPr>
            <w:rFonts w:ascii="Times New Roman" w:hAnsi="Times New Roman" w:cs="Times New Roman"/>
            <w:sz w:val="22"/>
            <w:szCs w:val="22"/>
          </w:rPr>
          <w:t xml:space="preserve">your own </w:t>
        </w:r>
      </w:ins>
      <w:ins w:id="3102" w:author="juan rivillas" w:date="2022-08-16T14:19:00Z">
        <w:r w:rsidR="00282CE3">
          <w:rPr>
            <w:rFonts w:ascii="Times New Roman" w:hAnsi="Times New Roman" w:cs="Times New Roman"/>
            <w:sz w:val="22"/>
            <w:szCs w:val="22"/>
          </w:rPr>
          <w:t>research project.</w:t>
        </w:r>
      </w:ins>
    </w:p>
    <w:p w14:paraId="5D501D46" w14:textId="77777777" w:rsidR="0028410C" w:rsidRPr="00282CE3" w:rsidRDefault="0028410C" w:rsidP="0028410C">
      <w:pPr>
        <w:rPr>
          <w:ins w:id="3103" w:author="juan rivillas" w:date="2022-08-14T19:05:00Z"/>
          <w:sz w:val="22"/>
          <w:szCs w:val="22"/>
          <w:rPrChange w:id="3104" w:author="juan rivillas" w:date="2022-08-16T14:18:00Z">
            <w:rPr>
              <w:ins w:id="3105" w:author="juan rivillas" w:date="2022-08-14T19:05:00Z"/>
            </w:rPr>
          </w:rPrChange>
        </w:rPr>
      </w:pPr>
    </w:p>
    <w:p w14:paraId="657FEF8D" w14:textId="77777777" w:rsidR="0028410C" w:rsidRPr="00282CE3" w:rsidRDefault="0028410C" w:rsidP="0028410C">
      <w:pPr>
        <w:rPr>
          <w:ins w:id="3106" w:author="juan rivillas" w:date="2022-08-14T19:05:00Z"/>
          <w:sz w:val="22"/>
          <w:szCs w:val="22"/>
          <w:rPrChange w:id="3107" w:author="juan rivillas" w:date="2022-08-16T14:18:00Z">
            <w:rPr>
              <w:ins w:id="3108" w:author="juan rivillas" w:date="2022-08-14T19:05:00Z"/>
            </w:rPr>
          </w:rPrChange>
        </w:rPr>
      </w:pPr>
      <w:ins w:id="3109" w:author="juan rivillas" w:date="2022-08-14T19:05:00Z">
        <w:r w:rsidRPr="00282CE3">
          <w:rPr>
            <w:b/>
            <w:sz w:val="22"/>
            <w:szCs w:val="22"/>
            <w:rPrChange w:id="3110" w:author="juan rivillas" w:date="2022-08-16T14:18:00Z">
              <w:rPr>
                <w:b/>
              </w:rPr>
            </w:rPrChange>
          </w:rPr>
          <w:t>Objectives</w:t>
        </w:r>
      </w:ins>
    </w:p>
    <w:p w14:paraId="7815EE5A" w14:textId="77777777" w:rsidR="0028410C" w:rsidRPr="00282CE3" w:rsidRDefault="0028410C" w:rsidP="0028410C">
      <w:pPr>
        <w:rPr>
          <w:ins w:id="3111" w:author="juan rivillas" w:date="2022-08-14T19:05:00Z"/>
          <w:sz w:val="22"/>
          <w:szCs w:val="22"/>
          <w:rPrChange w:id="3112" w:author="juan rivillas" w:date="2022-08-16T14:18:00Z">
            <w:rPr>
              <w:ins w:id="3113" w:author="juan rivillas" w:date="2022-08-14T19:05:00Z"/>
            </w:rPr>
          </w:rPrChange>
        </w:rPr>
      </w:pPr>
      <w:ins w:id="3114" w:author="juan rivillas" w:date="2022-08-14T19:05:00Z">
        <w:r w:rsidRPr="00282CE3">
          <w:rPr>
            <w:sz w:val="22"/>
            <w:szCs w:val="22"/>
            <w:rPrChange w:id="3115" w:author="juan rivillas" w:date="2022-08-16T14:18:00Z">
              <w:rPr/>
            </w:rPrChange>
          </w:rPr>
          <w:t>Students will:</w:t>
        </w:r>
      </w:ins>
    </w:p>
    <w:p w14:paraId="7C65F5BE" w14:textId="77777777" w:rsidR="0028410C" w:rsidRPr="00282CE3" w:rsidRDefault="0028410C" w:rsidP="00282CE3">
      <w:pPr>
        <w:numPr>
          <w:ilvl w:val="0"/>
          <w:numId w:val="35"/>
        </w:numPr>
        <w:rPr>
          <w:ins w:id="3116" w:author="juan rivillas" w:date="2022-08-14T19:05:00Z"/>
          <w:sz w:val="22"/>
          <w:szCs w:val="22"/>
          <w:rPrChange w:id="3117" w:author="juan rivillas" w:date="2022-08-16T14:18:00Z">
            <w:rPr>
              <w:ins w:id="3118" w:author="juan rivillas" w:date="2022-08-14T19:05:00Z"/>
            </w:rPr>
          </w:rPrChange>
        </w:rPr>
        <w:pPrChange w:id="3119" w:author="juan rivillas" w:date="2022-08-16T14:19:00Z">
          <w:pPr>
            <w:numPr>
              <w:numId w:val="4"/>
            </w:numPr>
            <w:ind w:left="720" w:hanging="360"/>
          </w:pPr>
        </w:pPrChange>
      </w:pPr>
      <w:ins w:id="3120" w:author="juan rivillas" w:date="2022-08-14T19:05:00Z">
        <w:r w:rsidRPr="00282CE3">
          <w:rPr>
            <w:sz w:val="22"/>
            <w:szCs w:val="22"/>
            <w:rPrChange w:id="3121" w:author="juan rivillas" w:date="2022-08-16T14:18:00Z">
              <w:rPr/>
            </w:rPrChange>
          </w:rPr>
          <w:t>Reflect on the material covered in the course.</w:t>
        </w:r>
      </w:ins>
    </w:p>
    <w:p w14:paraId="0864C976" w14:textId="03B91294" w:rsidR="00756747" w:rsidRDefault="00756747" w:rsidP="00282CE3">
      <w:pPr>
        <w:numPr>
          <w:ilvl w:val="0"/>
          <w:numId w:val="35"/>
        </w:numPr>
        <w:rPr>
          <w:ins w:id="3122" w:author="juan rivillas" w:date="2022-08-16T14:26:00Z"/>
          <w:sz w:val="22"/>
          <w:szCs w:val="22"/>
        </w:rPr>
      </w:pPr>
      <w:ins w:id="3123" w:author="juan rivillas" w:date="2022-08-16T14:26:00Z">
        <w:r>
          <w:rPr>
            <w:sz w:val="22"/>
            <w:szCs w:val="22"/>
          </w:rPr>
          <w:t xml:space="preserve">Select a research question to test in the </w:t>
        </w:r>
      </w:ins>
      <w:ins w:id="3124" w:author="juan rivillas" w:date="2022-08-16T14:27:00Z">
        <w:r>
          <w:rPr>
            <w:sz w:val="22"/>
            <w:szCs w:val="22"/>
          </w:rPr>
          <w:t xml:space="preserve">selected </w:t>
        </w:r>
      </w:ins>
      <w:ins w:id="3125" w:author="juan rivillas" w:date="2022-08-16T14:26:00Z">
        <w:r>
          <w:rPr>
            <w:sz w:val="22"/>
            <w:szCs w:val="22"/>
          </w:rPr>
          <w:t>dataset.</w:t>
        </w:r>
      </w:ins>
    </w:p>
    <w:p w14:paraId="2760D1A3" w14:textId="77777777" w:rsidR="00756747" w:rsidRDefault="00756747" w:rsidP="00282CE3">
      <w:pPr>
        <w:numPr>
          <w:ilvl w:val="0"/>
          <w:numId w:val="35"/>
        </w:numPr>
        <w:rPr>
          <w:ins w:id="3126" w:author="juan rivillas" w:date="2022-08-16T14:26:00Z"/>
          <w:sz w:val="22"/>
          <w:szCs w:val="22"/>
        </w:rPr>
      </w:pPr>
      <w:ins w:id="3127" w:author="juan rivillas" w:date="2022-08-16T14:26:00Z">
        <w:r>
          <w:rPr>
            <w:sz w:val="22"/>
            <w:szCs w:val="22"/>
          </w:rPr>
          <w:t>Develop a research project (pairs)</w:t>
        </w:r>
      </w:ins>
    </w:p>
    <w:p w14:paraId="4386FC0D" w14:textId="7C74C970" w:rsidR="00D97810" w:rsidRDefault="00D97810" w:rsidP="00282CE3">
      <w:pPr>
        <w:numPr>
          <w:ilvl w:val="0"/>
          <w:numId w:val="35"/>
        </w:numPr>
        <w:rPr>
          <w:ins w:id="3128" w:author="juan rivillas" w:date="2022-08-16T14:24:00Z"/>
          <w:sz w:val="22"/>
          <w:szCs w:val="22"/>
        </w:rPr>
      </w:pPr>
      <w:ins w:id="3129" w:author="juan rivillas" w:date="2022-08-16T14:24:00Z">
        <w:r>
          <w:rPr>
            <w:sz w:val="22"/>
            <w:szCs w:val="22"/>
          </w:rPr>
          <w:t>Apply new machine learning skills in your own dataset: Explor</w:t>
        </w:r>
      </w:ins>
      <w:ins w:id="3130" w:author="juan rivillas" w:date="2022-08-16T14:25:00Z">
        <w:r w:rsidR="00756747">
          <w:rPr>
            <w:sz w:val="22"/>
            <w:szCs w:val="22"/>
          </w:rPr>
          <w:t>atory</w:t>
        </w:r>
      </w:ins>
      <w:ins w:id="3131" w:author="juan rivillas" w:date="2022-08-16T14:24:00Z">
        <w:r>
          <w:rPr>
            <w:sz w:val="22"/>
            <w:szCs w:val="22"/>
          </w:rPr>
          <w:t xml:space="preserve"> data</w:t>
        </w:r>
      </w:ins>
      <w:ins w:id="3132" w:author="juan rivillas" w:date="2022-08-16T14:25:00Z">
        <w:r w:rsidR="00756747">
          <w:rPr>
            <w:sz w:val="22"/>
            <w:szCs w:val="22"/>
          </w:rPr>
          <w:t xml:space="preserve"> analysis</w:t>
        </w:r>
      </w:ins>
      <w:ins w:id="3133" w:author="juan rivillas" w:date="2022-08-16T14:24:00Z">
        <w:r>
          <w:rPr>
            <w:sz w:val="22"/>
            <w:szCs w:val="22"/>
          </w:rPr>
          <w:t>, prepar</w:t>
        </w:r>
      </w:ins>
      <w:ins w:id="3134" w:author="juan rivillas" w:date="2022-08-16T14:25:00Z">
        <w:r w:rsidR="00756747">
          <w:rPr>
            <w:sz w:val="22"/>
            <w:szCs w:val="22"/>
          </w:rPr>
          <w:t>ing</w:t>
        </w:r>
      </w:ins>
      <w:ins w:id="3135" w:author="juan rivillas" w:date="2022-08-16T14:24:00Z">
        <w:r>
          <w:rPr>
            <w:sz w:val="22"/>
            <w:szCs w:val="22"/>
          </w:rPr>
          <w:t xml:space="preserve"> data for analysis, </w:t>
        </w:r>
        <w:r w:rsidR="00756747">
          <w:rPr>
            <w:sz w:val="22"/>
            <w:szCs w:val="22"/>
          </w:rPr>
          <w:t xml:space="preserve">hypothesis testing, </w:t>
        </w:r>
      </w:ins>
      <w:ins w:id="3136" w:author="juan rivillas" w:date="2022-08-16T14:25:00Z">
        <w:r w:rsidR="00756747">
          <w:rPr>
            <w:sz w:val="22"/>
            <w:szCs w:val="22"/>
          </w:rPr>
          <w:t>model accuracy and model building, graphics for communication</w:t>
        </w:r>
      </w:ins>
      <w:ins w:id="3137" w:author="juan rivillas" w:date="2022-08-16T14:26:00Z">
        <w:r w:rsidR="00756747">
          <w:rPr>
            <w:sz w:val="22"/>
            <w:szCs w:val="22"/>
          </w:rPr>
          <w:t>, and R Markdown formats.</w:t>
        </w:r>
      </w:ins>
      <w:ins w:id="3138" w:author="juan rivillas" w:date="2022-08-16T14:25:00Z">
        <w:r w:rsidR="00756747">
          <w:rPr>
            <w:sz w:val="22"/>
            <w:szCs w:val="22"/>
          </w:rPr>
          <w:t xml:space="preserve"> </w:t>
        </w:r>
      </w:ins>
    </w:p>
    <w:p w14:paraId="6E916E62" w14:textId="27ECD3D3" w:rsidR="0028410C" w:rsidRPr="00282CE3" w:rsidRDefault="0028410C" w:rsidP="00282CE3">
      <w:pPr>
        <w:numPr>
          <w:ilvl w:val="0"/>
          <w:numId w:val="35"/>
        </w:numPr>
        <w:rPr>
          <w:ins w:id="3139" w:author="juan rivillas" w:date="2022-08-14T19:05:00Z"/>
          <w:sz w:val="22"/>
          <w:szCs w:val="22"/>
          <w:rPrChange w:id="3140" w:author="juan rivillas" w:date="2022-08-16T14:18:00Z">
            <w:rPr>
              <w:ins w:id="3141" w:author="juan rivillas" w:date="2022-08-14T19:05:00Z"/>
            </w:rPr>
          </w:rPrChange>
        </w:rPr>
        <w:pPrChange w:id="3142" w:author="juan rivillas" w:date="2022-08-16T14:19:00Z">
          <w:pPr>
            <w:numPr>
              <w:numId w:val="4"/>
            </w:numPr>
            <w:ind w:left="720" w:hanging="360"/>
          </w:pPr>
        </w:pPrChange>
      </w:pPr>
      <w:ins w:id="3143" w:author="juan rivillas" w:date="2022-08-14T19:05:00Z">
        <w:r w:rsidRPr="00282CE3">
          <w:rPr>
            <w:sz w:val="22"/>
            <w:szCs w:val="22"/>
            <w:rPrChange w:id="3144" w:author="juan rivillas" w:date="2022-08-16T14:18:00Z">
              <w:rPr/>
            </w:rPrChange>
          </w:rPr>
          <w:t>Use feedback from the lecturer and each other to come full circle on what they have learned and how to use it.</w:t>
        </w:r>
      </w:ins>
    </w:p>
    <w:p w14:paraId="5C44A940" w14:textId="6E0A5822" w:rsidR="0028410C" w:rsidRDefault="0028410C" w:rsidP="00282CE3">
      <w:pPr>
        <w:numPr>
          <w:ilvl w:val="0"/>
          <w:numId w:val="35"/>
        </w:numPr>
        <w:rPr>
          <w:ins w:id="3145" w:author="juan rivillas" w:date="2022-08-16T14:27:00Z"/>
          <w:sz w:val="22"/>
          <w:szCs w:val="22"/>
        </w:rPr>
      </w:pPr>
      <w:ins w:id="3146" w:author="juan rivillas" w:date="2022-08-14T19:05:00Z">
        <w:r w:rsidRPr="00282CE3">
          <w:rPr>
            <w:sz w:val="22"/>
            <w:szCs w:val="22"/>
            <w:rPrChange w:id="3147" w:author="juan rivillas" w:date="2022-08-16T14:18:00Z">
              <w:rPr/>
            </w:rPrChange>
          </w:rPr>
          <w:t>Have a chance to ask questions about their final project.</w:t>
        </w:r>
      </w:ins>
    </w:p>
    <w:p w14:paraId="1DE3FC2D" w14:textId="4AF7BFB4" w:rsidR="00756747" w:rsidRPr="00282CE3" w:rsidRDefault="00756747" w:rsidP="00282CE3">
      <w:pPr>
        <w:numPr>
          <w:ilvl w:val="0"/>
          <w:numId w:val="35"/>
        </w:numPr>
        <w:rPr>
          <w:ins w:id="3148" w:author="juan rivillas" w:date="2022-08-14T19:05:00Z"/>
          <w:sz w:val="22"/>
          <w:szCs w:val="22"/>
          <w:rPrChange w:id="3149" w:author="juan rivillas" w:date="2022-08-16T14:18:00Z">
            <w:rPr>
              <w:ins w:id="3150" w:author="juan rivillas" w:date="2022-08-14T19:05:00Z"/>
            </w:rPr>
          </w:rPrChange>
        </w:rPr>
        <w:pPrChange w:id="3151" w:author="juan rivillas" w:date="2022-08-16T14:19:00Z">
          <w:pPr>
            <w:numPr>
              <w:numId w:val="4"/>
            </w:numPr>
            <w:ind w:left="720" w:hanging="360"/>
          </w:pPr>
        </w:pPrChange>
      </w:pPr>
      <w:ins w:id="3152" w:author="juan rivillas" w:date="2022-08-16T14:27:00Z">
        <w:r>
          <w:rPr>
            <w:sz w:val="22"/>
            <w:szCs w:val="22"/>
          </w:rPr>
          <w:t>Happy coding!</w:t>
        </w:r>
      </w:ins>
    </w:p>
    <w:p w14:paraId="511DDBA2" w14:textId="77777777" w:rsidR="0028410C" w:rsidRPr="00282CE3" w:rsidRDefault="0028410C" w:rsidP="0028410C">
      <w:pPr>
        <w:ind w:left="720"/>
        <w:rPr>
          <w:ins w:id="3153" w:author="juan rivillas" w:date="2022-08-14T19:05:00Z"/>
          <w:b/>
          <w:sz w:val="22"/>
          <w:szCs w:val="22"/>
          <w:u w:val="single"/>
          <w:rPrChange w:id="3154" w:author="juan rivillas" w:date="2022-08-16T14:18:00Z">
            <w:rPr>
              <w:ins w:id="3155" w:author="juan rivillas" w:date="2022-08-14T19:05:00Z"/>
              <w:b/>
              <w:u w:val="single"/>
            </w:rPr>
          </w:rPrChange>
        </w:rPr>
      </w:pPr>
    </w:p>
    <w:p w14:paraId="7F20AE17" w14:textId="77777777" w:rsidR="005408A9" w:rsidRPr="00282CE3" w:rsidRDefault="0028410C" w:rsidP="0028410C">
      <w:pPr>
        <w:rPr>
          <w:ins w:id="3156" w:author="juan rivillas" w:date="2022-08-16T14:15:00Z"/>
          <w:b/>
          <w:sz w:val="22"/>
          <w:szCs w:val="22"/>
          <w:rPrChange w:id="3157" w:author="juan rivillas" w:date="2022-08-16T14:18:00Z">
            <w:rPr>
              <w:ins w:id="3158" w:author="juan rivillas" w:date="2022-08-16T14:15:00Z"/>
              <w:b/>
            </w:rPr>
          </w:rPrChange>
        </w:rPr>
      </w:pPr>
      <w:ins w:id="3159" w:author="juan rivillas" w:date="2022-08-14T19:05:00Z">
        <w:r w:rsidRPr="00282CE3">
          <w:rPr>
            <w:b/>
            <w:sz w:val="22"/>
            <w:szCs w:val="22"/>
            <w:rPrChange w:id="3160" w:author="juan rivillas" w:date="2022-08-16T14:18:00Z">
              <w:rPr>
                <w:b/>
              </w:rPr>
            </w:rPrChange>
          </w:rPr>
          <w:t xml:space="preserve">Class  </w:t>
        </w:r>
      </w:ins>
    </w:p>
    <w:p w14:paraId="23C399E0" w14:textId="77777777" w:rsidR="005408A9" w:rsidRPr="00282CE3" w:rsidRDefault="005408A9" w:rsidP="005408A9">
      <w:pPr>
        <w:rPr>
          <w:ins w:id="3161" w:author="juan rivillas" w:date="2022-08-16T14:15:00Z"/>
          <w:color w:val="000000" w:themeColor="text1"/>
          <w:sz w:val="22"/>
          <w:szCs w:val="22"/>
          <w:rPrChange w:id="3162" w:author="juan rivillas" w:date="2022-08-16T14:18:00Z">
            <w:rPr>
              <w:ins w:id="3163" w:author="juan rivillas" w:date="2022-08-16T14:15:00Z"/>
              <w:color w:val="000000" w:themeColor="text1"/>
              <w:sz w:val="22"/>
              <w:szCs w:val="22"/>
            </w:rPr>
          </w:rPrChange>
        </w:rPr>
      </w:pPr>
      <w:ins w:id="3164" w:author="juan rivillas" w:date="2022-08-16T14:15:00Z">
        <w:r w:rsidRPr="00282CE3">
          <w:rPr>
            <w:color w:val="000000" w:themeColor="text1"/>
            <w:sz w:val="22"/>
            <w:szCs w:val="22"/>
            <w:rPrChange w:id="3165" w:author="juan rivillas" w:date="2022-08-16T14:18:00Z">
              <w:rPr>
                <w:color w:val="000000" w:themeColor="text1"/>
                <w:sz w:val="22"/>
                <w:szCs w:val="22"/>
              </w:rPr>
            </w:rPrChange>
          </w:rPr>
          <w:t>Group A 25 October 2022 10:45 – 12:30</w:t>
        </w:r>
      </w:ins>
    </w:p>
    <w:p w14:paraId="21F2E10C" w14:textId="77777777" w:rsidR="005408A9" w:rsidRPr="00282CE3" w:rsidRDefault="005408A9" w:rsidP="005408A9">
      <w:pPr>
        <w:rPr>
          <w:ins w:id="3166" w:author="juan rivillas" w:date="2022-08-16T14:15:00Z"/>
          <w:color w:val="000000" w:themeColor="text1"/>
          <w:sz w:val="22"/>
          <w:szCs w:val="22"/>
          <w:rPrChange w:id="3167" w:author="juan rivillas" w:date="2022-08-16T14:18:00Z">
            <w:rPr>
              <w:ins w:id="3168" w:author="juan rivillas" w:date="2022-08-16T14:15:00Z"/>
              <w:color w:val="000000" w:themeColor="text1"/>
              <w:sz w:val="22"/>
              <w:szCs w:val="22"/>
            </w:rPr>
          </w:rPrChange>
        </w:rPr>
      </w:pPr>
      <w:ins w:id="3169" w:author="juan rivillas" w:date="2022-08-16T14:15:00Z">
        <w:r w:rsidRPr="00282CE3">
          <w:rPr>
            <w:color w:val="000000" w:themeColor="text1"/>
            <w:sz w:val="22"/>
            <w:szCs w:val="22"/>
            <w:rPrChange w:id="3170" w:author="juan rivillas" w:date="2022-08-16T14:18:00Z">
              <w:rPr>
                <w:color w:val="000000" w:themeColor="text1"/>
                <w:sz w:val="22"/>
                <w:szCs w:val="22"/>
              </w:rPr>
            </w:rPrChange>
          </w:rPr>
          <w:t>Group B 25 October 2022  15:15 – 17:00</w:t>
        </w:r>
      </w:ins>
    </w:p>
    <w:p w14:paraId="7DB04573" w14:textId="77777777" w:rsidR="005408A9" w:rsidRPr="00282CE3" w:rsidRDefault="005408A9" w:rsidP="005408A9">
      <w:pPr>
        <w:rPr>
          <w:ins w:id="3171" w:author="juan rivillas" w:date="2022-08-16T14:15:00Z"/>
          <w:color w:val="000000" w:themeColor="text1"/>
          <w:sz w:val="22"/>
          <w:szCs w:val="22"/>
          <w:rPrChange w:id="3172" w:author="juan rivillas" w:date="2022-08-16T14:18:00Z">
            <w:rPr>
              <w:ins w:id="3173" w:author="juan rivillas" w:date="2022-08-16T14:15:00Z"/>
              <w:color w:val="000000" w:themeColor="text1"/>
              <w:sz w:val="22"/>
              <w:szCs w:val="22"/>
            </w:rPr>
          </w:rPrChange>
        </w:rPr>
      </w:pPr>
      <w:ins w:id="3174" w:author="juan rivillas" w:date="2022-08-16T14:15:00Z">
        <w:r w:rsidRPr="00282CE3">
          <w:rPr>
            <w:color w:val="000000" w:themeColor="text1"/>
            <w:sz w:val="22"/>
            <w:szCs w:val="22"/>
            <w:rPrChange w:id="3175" w:author="juan rivillas" w:date="2022-08-16T14:18:00Z">
              <w:rPr>
                <w:color w:val="000000" w:themeColor="text1"/>
                <w:sz w:val="22"/>
                <w:szCs w:val="22"/>
              </w:rPr>
            </w:rPrChange>
          </w:rPr>
          <w:t>Group C 24 October 2022  10:45 - 12:30</w:t>
        </w:r>
      </w:ins>
    </w:p>
    <w:p w14:paraId="3808910E" w14:textId="77777777" w:rsidR="0028410C" w:rsidRPr="00282CE3" w:rsidRDefault="0028410C" w:rsidP="0028410C">
      <w:pPr>
        <w:rPr>
          <w:ins w:id="3176" w:author="juan rivillas" w:date="2022-08-14T19:05:00Z"/>
          <w:sz w:val="22"/>
          <w:szCs w:val="22"/>
          <w:rPrChange w:id="3177" w:author="juan rivillas" w:date="2022-08-16T14:18:00Z">
            <w:rPr>
              <w:ins w:id="3178" w:author="juan rivillas" w:date="2022-08-14T19:05:00Z"/>
            </w:rPr>
          </w:rPrChange>
        </w:rPr>
      </w:pPr>
    </w:p>
    <w:p w14:paraId="3BB1A548" w14:textId="77777777" w:rsidR="0028410C" w:rsidRPr="00282CE3" w:rsidRDefault="0028410C" w:rsidP="0028410C">
      <w:pPr>
        <w:jc w:val="both"/>
        <w:rPr>
          <w:ins w:id="3179" w:author="juan rivillas" w:date="2022-08-14T19:05:00Z"/>
          <w:sz w:val="22"/>
          <w:szCs w:val="22"/>
          <w:rPrChange w:id="3180" w:author="juan rivillas" w:date="2022-08-16T14:18:00Z">
            <w:rPr>
              <w:ins w:id="3181" w:author="juan rivillas" w:date="2022-08-14T19:05:00Z"/>
            </w:rPr>
          </w:rPrChange>
        </w:rPr>
      </w:pPr>
      <w:ins w:id="3182" w:author="juan rivillas" w:date="2022-08-14T19:05:00Z">
        <w:r w:rsidRPr="00282CE3">
          <w:rPr>
            <w:sz w:val="22"/>
            <w:szCs w:val="22"/>
            <w:rPrChange w:id="3183" w:author="juan rivillas" w:date="2022-08-16T14:18:00Z">
              <w:rPr/>
            </w:rPrChange>
          </w:rPr>
          <w:t>This lecture is reserved for students to reflect upon what they have learned, actively. This will be done in the form of a general discussion based on the questions that the student brings to the classroom. It is also a second opportunity to receive feedback and diagnose any unusual issues about their final project.</w:t>
        </w:r>
      </w:ins>
    </w:p>
    <w:p w14:paraId="291E9F90" w14:textId="77777777" w:rsidR="0028410C" w:rsidRPr="00282CE3" w:rsidRDefault="0028410C" w:rsidP="0028410C">
      <w:pPr>
        <w:rPr>
          <w:ins w:id="3184" w:author="juan rivillas" w:date="2022-08-14T19:05:00Z"/>
          <w:sz w:val="22"/>
          <w:szCs w:val="22"/>
          <w:rPrChange w:id="3185" w:author="juan rivillas" w:date="2022-08-16T14:18:00Z">
            <w:rPr>
              <w:ins w:id="3186" w:author="juan rivillas" w:date="2022-08-14T19:05:00Z"/>
            </w:rPr>
          </w:rPrChange>
        </w:rPr>
      </w:pPr>
    </w:p>
    <w:p w14:paraId="16DC1A14" w14:textId="77777777" w:rsidR="0028410C" w:rsidRPr="00282CE3" w:rsidRDefault="0028410C" w:rsidP="0028410C">
      <w:pPr>
        <w:rPr>
          <w:ins w:id="3187" w:author="juan rivillas" w:date="2022-08-14T19:05:00Z"/>
          <w:sz w:val="22"/>
          <w:szCs w:val="22"/>
          <w:rPrChange w:id="3188" w:author="juan rivillas" w:date="2022-08-16T14:18:00Z">
            <w:rPr>
              <w:ins w:id="3189" w:author="juan rivillas" w:date="2022-08-14T19:05:00Z"/>
            </w:rPr>
          </w:rPrChange>
        </w:rPr>
      </w:pPr>
      <w:ins w:id="3190" w:author="juan rivillas" w:date="2022-08-14T19:05:00Z">
        <w:r w:rsidRPr="00282CE3">
          <w:rPr>
            <w:b/>
            <w:sz w:val="22"/>
            <w:szCs w:val="22"/>
            <w:rPrChange w:id="3191" w:author="juan rivillas" w:date="2022-08-16T14:18:00Z">
              <w:rPr>
                <w:b/>
              </w:rPr>
            </w:rPrChange>
          </w:rPr>
          <w:t>Preparation</w:t>
        </w:r>
      </w:ins>
    </w:p>
    <w:p w14:paraId="14E11EAD" w14:textId="77777777" w:rsidR="0028410C" w:rsidRPr="00282CE3" w:rsidRDefault="0028410C" w:rsidP="00282CE3">
      <w:pPr>
        <w:rPr>
          <w:ins w:id="3192" w:author="juan rivillas" w:date="2022-08-14T19:05:00Z"/>
          <w:sz w:val="22"/>
          <w:szCs w:val="22"/>
          <w:rPrChange w:id="3193" w:author="juan rivillas" w:date="2022-08-16T14:18:00Z">
            <w:rPr>
              <w:ins w:id="3194" w:author="juan rivillas" w:date="2022-08-14T19:05:00Z"/>
            </w:rPr>
          </w:rPrChange>
        </w:rPr>
        <w:pPrChange w:id="3195" w:author="juan rivillas" w:date="2022-08-16T14:19:00Z">
          <w:pPr>
            <w:numPr>
              <w:numId w:val="3"/>
            </w:numPr>
            <w:ind w:left="720" w:hanging="360"/>
          </w:pPr>
        </w:pPrChange>
      </w:pPr>
      <w:ins w:id="3196" w:author="juan rivillas" w:date="2022-08-14T19:05:00Z">
        <w:r w:rsidRPr="00282CE3">
          <w:rPr>
            <w:sz w:val="22"/>
            <w:szCs w:val="22"/>
            <w:rPrChange w:id="3197" w:author="juan rivillas" w:date="2022-08-16T14:18:00Z">
              <w:rPr/>
            </w:rPrChange>
          </w:rPr>
          <w:t>Review as much material as possible from the course and collect questions that you would like to clear.</w:t>
        </w:r>
      </w:ins>
    </w:p>
    <w:p w14:paraId="1B62892C" w14:textId="77777777" w:rsidR="0028410C" w:rsidRPr="00282CE3" w:rsidRDefault="0028410C" w:rsidP="0028410C">
      <w:pPr>
        <w:ind w:left="720" w:hanging="360"/>
        <w:rPr>
          <w:ins w:id="3198" w:author="juan rivillas" w:date="2022-08-14T19:05:00Z"/>
          <w:sz w:val="22"/>
          <w:szCs w:val="22"/>
          <w:rPrChange w:id="3199" w:author="juan rivillas" w:date="2022-08-16T14:18:00Z">
            <w:rPr>
              <w:ins w:id="3200" w:author="juan rivillas" w:date="2022-08-14T19:05:00Z"/>
            </w:rPr>
          </w:rPrChange>
        </w:rPr>
      </w:pPr>
    </w:p>
    <w:p w14:paraId="7B6B671D" w14:textId="77777777" w:rsidR="005408A9" w:rsidRPr="00282CE3" w:rsidRDefault="0028410C" w:rsidP="0028410C">
      <w:pPr>
        <w:rPr>
          <w:ins w:id="3201" w:author="juan rivillas" w:date="2022-08-16T14:15:00Z"/>
          <w:b/>
          <w:sz w:val="22"/>
          <w:szCs w:val="22"/>
          <w:rPrChange w:id="3202" w:author="juan rivillas" w:date="2022-08-16T14:18:00Z">
            <w:rPr>
              <w:ins w:id="3203" w:author="juan rivillas" w:date="2022-08-16T14:15:00Z"/>
              <w:b/>
            </w:rPr>
          </w:rPrChange>
        </w:rPr>
      </w:pPr>
      <w:ins w:id="3204" w:author="juan rivillas" w:date="2022-08-14T19:05:00Z">
        <w:r w:rsidRPr="00282CE3">
          <w:rPr>
            <w:b/>
            <w:sz w:val="22"/>
            <w:szCs w:val="22"/>
            <w:rPrChange w:id="3205" w:author="juan rivillas" w:date="2022-08-16T14:18:00Z">
              <w:rPr>
                <w:b/>
              </w:rPr>
            </w:rPrChange>
          </w:rPr>
          <w:t xml:space="preserve">Lab   </w:t>
        </w:r>
      </w:ins>
    </w:p>
    <w:p w14:paraId="625FC0E3" w14:textId="77777777" w:rsidR="005408A9" w:rsidRPr="00282CE3" w:rsidRDefault="005408A9" w:rsidP="005408A9">
      <w:pPr>
        <w:rPr>
          <w:ins w:id="3206" w:author="juan rivillas" w:date="2022-08-16T14:15:00Z"/>
          <w:color w:val="000000" w:themeColor="text1"/>
          <w:sz w:val="22"/>
          <w:szCs w:val="22"/>
          <w:rPrChange w:id="3207" w:author="juan rivillas" w:date="2022-08-16T14:18:00Z">
            <w:rPr>
              <w:ins w:id="3208" w:author="juan rivillas" w:date="2022-08-16T14:15:00Z"/>
              <w:color w:val="000000" w:themeColor="text1"/>
              <w:sz w:val="22"/>
              <w:szCs w:val="22"/>
            </w:rPr>
          </w:rPrChange>
        </w:rPr>
      </w:pPr>
      <w:ins w:id="3209" w:author="juan rivillas" w:date="2022-08-16T14:15:00Z">
        <w:r w:rsidRPr="00282CE3">
          <w:rPr>
            <w:color w:val="000000" w:themeColor="text1"/>
            <w:sz w:val="22"/>
            <w:szCs w:val="22"/>
            <w:rPrChange w:id="3210" w:author="juan rivillas" w:date="2022-08-16T14:18:00Z">
              <w:rPr>
                <w:color w:val="000000" w:themeColor="text1"/>
                <w:sz w:val="22"/>
                <w:szCs w:val="22"/>
              </w:rPr>
            </w:rPrChange>
          </w:rPr>
          <w:t>Group A 28 October 2022 8:45- 10:30</w:t>
        </w:r>
      </w:ins>
    </w:p>
    <w:p w14:paraId="0E77C053" w14:textId="77777777" w:rsidR="005408A9" w:rsidRPr="00282CE3" w:rsidRDefault="005408A9" w:rsidP="005408A9">
      <w:pPr>
        <w:rPr>
          <w:ins w:id="3211" w:author="juan rivillas" w:date="2022-08-16T14:15:00Z"/>
          <w:color w:val="000000" w:themeColor="text1"/>
          <w:sz w:val="22"/>
          <w:szCs w:val="22"/>
          <w:rPrChange w:id="3212" w:author="juan rivillas" w:date="2022-08-16T14:18:00Z">
            <w:rPr>
              <w:ins w:id="3213" w:author="juan rivillas" w:date="2022-08-16T14:15:00Z"/>
              <w:color w:val="000000" w:themeColor="text1"/>
              <w:sz w:val="22"/>
              <w:szCs w:val="22"/>
            </w:rPr>
          </w:rPrChange>
        </w:rPr>
      </w:pPr>
      <w:ins w:id="3214" w:author="juan rivillas" w:date="2022-08-16T14:15:00Z">
        <w:r w:rsidRPr="00282CE3">
          <w:rPr>
            <w:color w:val="000000" w:themeColor="text1"/>
            <w:sz w:val="22"/>
            <w:szCs w:val="22"/>
            <w:rPrChange w:id="3215" w:author="juan rivillas" w:date="2022-08-16T14:18:00Z">
              <w:rPr>
                <w:color w:val="000000" w:themeColor="text1"/>
                <w:sz w:val="22"/>
                <w:szCs w:val="22"/>
              </w:rPr>
            </w:rPrChange>
          </w:rPr>
          <w:t>Group B 28 October 2022 17:45- 19:00</w:t>
        </w:r>
      </w:ins>
    </w:p>
    <w:p w14:paraId="2319ED4C" w14:textId="77777777" w:rsidR="005408A9" w:rsidRPr="00282CE3" w:rsidRDefault="005408A9" w:rsidP="005408A9">
      <w:pPr>
        <w:rPr>
          <w:ins w:id="3216" w:author="juan rivillas" w:date="2022-08-16T14:15:00Z"/>
          <w:color w:val="000000" w:themeColor="text1"/>
          <w:sz w:val="22"/>
          <w:szCs w:val="22"/>
          <w:rPrChange w:id="3217" w:author="juan rivillas" w:date="2022-08-16T14:18:00Z">
            <w:rPr>
              <w:ins w:id="3218" w:author="juan rivillas" w:date="2022-08-16T14:15:00Z"/>
              <w:color w:val="000000" w:themeColor="text1"/>
              <w:sz w:val="22"/>
              <w:szCs w:val="22"/>
            </w:rPr>
          </w:rPrChange>
        </w:rPr>
      </w:pPr>
      <w:ins w:id="3219" w:author="juan rivillas" w:date="2022-08-16T14:15:00Z">
        <w:r w:rsidRPr="00282CE3">
          <w:rPr>
            <w:color w:val="000000" w:themeColor="text1"/>
            <w:sz w:val="22"/>
            <w:szCs w:val="22"/>
            <w:rPrChange w:id="3220" w:author="juan rivillas" w:date="2022-08-16T14:18:00Z">
              <w:rPr>
                <w:color w:val="000000" w:themeColor="text1"/>
                <w:sz w:val="22"/>
                <w:szCs w:val="22"/>
              </w:rPr>
            </w:rPrChange>
          </w:rPr>
          <w:t>Group C 26 October 2022 8:45- 10:30</w:t>
        </w:r>
      </w:ins>
    </w:p>
    <w:p w14:paraId="0DD07F2F" w14:textId="77777777" w:rsidR="005408A9" w:rsidRPr="00282CE3" w:rsidRDefault="005408A9" w:rsidP="0028410C">
      <w:pPr>
        <w:rPr>
          <w:ins w:id="3221" w:author="juan rivillas" w:date="2022-08-16T14:15:00Z"/>
          <w:b/>
          <w:sz w:val="22"/>
          <w:szCs w:val="22"/>
          <w:rPrChange w:id="3222" w:author="juan rivillas" w:date="2022-08-16T14:18:00Z">
            <w:rPr>
              <w:ins w:id="3223" w:author="juan rivillas" w:date="2022-08-16T14:15:00Z"/>
              <w:b/>
            </w:rPr>
          </w:rPrChange>
        </w:rPr>
      </w:pPr>
    </w:p>
    <w:p w14:paraId="578F557B" w14:textId="77777777" w:rsidR="0028410C" w:rsidRPr="00282CE3" w:rsidRDefault="0028410C" w:rsidP="0028410C">
      <w:pPr>
        <w:jc w:val="both"/>
        <w:rPr>
          <w:ins w:id="3224" w:author="juan rivillas" w:date="2022-08-14T19:05:00Z"/>
          <w:sz w:val="22"/>
          <w:szCs w:val="22"/>
          <w:rPrChange w:id="3225" w:author="juan rivillas" w:date="2022-08-16T14:18:00Z">
            <w:rPr>
              <w:ins w:id="3226" w:author="juan rivillas" w:date="2022-08-14T19:05:00Z"/>
            </w:rPr>
          </w:rPrChange>
        </w:rPr>
      </w:pPr>
      <w:ins w:id="3227" w:author="juan rivillas" w:date="2022-08-14T19:05:00Z">
        <w:r w:rsidRPr="00282CE3">
          <w:rPr>
            <w:sz w:val="22"/>
            <w:szCs w:val="22"/>
            <w:rPrChange w:id="3228" w:author="juan rivillas" w:date="2022-08-16T14:18:00Z">
              <w:rPr/>
            </w:rPrChange>
          </w:rPr>
          <w:t>The lab sessions for this week focus on rapping up the final project of the course. Students should use this time to receive more feedback on their project, particularly, from their fellow students. The lecturer will act as a mediator making sure no obvious mistakes are made.</w:t>
        </w:r>
      </w:ins>
    </w:p>
    <w:p w14:paraId="30CF325E" w14:textId="77777777" w:rsidR="0028410C" w:rsidRPr="00282CE3" w:rsidRDefault="0028410C" w:rsidP="0028410C">
      <w:pPr>
        <w:rPr>
          <w:ins w:id="3229" w:author="juan rivillas" w:date="2022-08-14T19:05:00Z"/>
          <w:rFonts w:eastAsia="Georgia"/>
          <w:color w:val="CA081C"/>
          <w:sz w:val="22"/>
          <w:szCs w:val="22"/>
          <w:rPrChange w:id="3230" w:author="juan rivillas" w:date="2022-08-16T14:18:00Z">
            <w:rPr>
              <w:ins w:id="3231" w:author="juan rivillas" w:date="2022-08-14T19:05:00Z"/>
              <w:rFonts w:ascii="Georgia" w:eastAsia="Georgia" w:hAnsi="Georgia" w:cs="Georgia"/>
              <w:color w:val="CA081C"/>
            </w:rPr>
          </w:rPrChange>
        </w:rPr>
      </w:pPr>
      <w:ins w:id="3232" w:author="juan rivillas" w:date="2022-08-14T19:05:00Z">
        <w:r w:rsidRPr="00282CE3">
          <w:rPr>
            <w:sz w:val="22"/>
            <w:szCs w:val="22"/>
            <w:rPrChange w:id="3233" w:author="juan rivillas" w:date="2022-08-16T14:18:00Z">
              <w:rPr/>
            </w:rPrChange>
          </w:rPr>
          <w:br w:type="page"/>
        </w:r>
      </w:ins>
    </w:p>
    <w:p w14:paraId="17CBFC18" w14:textId="77777777" w:rsidR="0028410C" w:rsidRDefault="0028410C" w:rsidP="0028410C">
      <w:pPr>
        <w:pStyle w:val="Heading2"/>
        <w:rPr>
          <w:ins w:id="3234" w:author="juan rivillas" w:date="2022-08-14T19:05:00Z"/>
        </w:rPr>
      </w:pPr>
      <w:ins w:id="3235" w:author="juan rivillas" w:date="2022-08-14T19:05:00Z">
        <w:r>
          <w:lastRenderedPageBreak/>
          <w:t>Week 9. Your Turn!</w:t>
        </w:r>
      </w:ins>
    </w:p>
    <w:p w14:paraId="0792E430" w14:textId="77777777" w:rsidR="0028410C" w:rsidRDefault="0028410C" w:rsidP="0028410C">
      <w:pPr>
        <w:rPr>
          <w:ins w:id="3236" w:author="juan rivillas" w:date="2022-08-14T19:05:00Z"/>
          <w:b/>
        </w:rPr>
      </w:pPr>
    </w:p>
    <w:p w14:paraId="2948B325" w14:textId="77777777" w:rsidR="0028410C" w:rsidRDefault="0028410C" w:rsidP="0028410C">
      <w:pPr>
        <w:rPr>
          <w:ins w:id="3237" w:author="juan rivillas" w:date="2022-08-14T19:05:00Z"/>
        </w:rPr>
      </w:pPr>
      <w:ins w:id="3238" w:author="juan rivillas" w:date="2022-08-14T19:05:00Z">
        <w:r>
          <w:rPr>
            <w:b/>
          </w:rPr>
          <w:t>Objectives</w:t>
        </w:r>
      </w:ins>
    </w:p>
    <w:p w14:paraId="650D64A3" w14:textId="77777777" w:rsidR="0028410C" w:rsidRDefault="0028410C" w:rsidP="0028410C">
      <w:pPr>
        <w:rPr>
          <w:ins w:id="3239" w:author="juan rivillas" w:date="2022-08-14T19:05:00Z"/>
        </w:rPr>
      </w:pPr>
      <w:ins w:id="3240" w:author="juan rivillas" w:date="2022-08-14T19:05:00Z">
        <w:r>
          <w:t>Students will:</w:t>
        </w:r>
      </w:ins>
    </w:p>
    <w:p w14:paraId="4DDAA505" w14:textId="04CBF244" w:rsidR="0028410C" w:rsidRDefault="0028410C" w:rsidP="00F02AD1">
      <w:pPr>
        <w:pStyle w:val="ListParagraph"/>
        <w:numPr>
          <w:ilvl w:val="0"/>
          <w:numId w:val="36"/>
        </w:numPr>
        <w:rPr>
          <w:ins w:id="3241" w:author="juan rivillas" w:date="2022-08-16T14:28:00Z"/>
        </w:rPr>
      </w:pPr>
      <w:ins w:id="3242" w:author="juan rivillas" w:date="2022-08-14T19:05:00Z">
        <w:r>
          <w:t xml:space="preserve">Present the results of their final </w:t>
        </w:r>
      </w:ins>
      <w:ins w:id="3243" w:author="juan rivillas" w:date="2022-08-16T14:27:00Z">
        <w:r w:rsidR="00756747">
          <w:t>re</w:t>
        </w:r>
      </w:ins>
      <w:ins w:id="3244" w:author="juan rivillas" w:date="2022-08-16T14:28:00Z">
        <w:r w:rsidR="00756747">
          <w:t xml:space="preserve">search </w:t>
        </w:r>
      </w:ins>
      <w:ins w:id="3245" w:author="juan rivillas" w:date="2022-08-14T19:05:00Z">
        <w:r>
          <w:t>project thus gaining exposure to presenting data driven reports.</w:t>
        </w:r>
      </w:ins>
    </w:p>
    <w:p w14:paraId="1F19C0C5" w14:textId="3D551A18" w:rsidR="00756747" w:rsidRDefault="00756747" w:rsidP="00F02AD1">
      <w:pPr>
        <w:pStyle w:val="ListParagraph"/>
        <w:numPr>
          <w:ilvl w:val="0"/>
          <w:numId w:val="36"/>
        </w:numPr>
        <w:rPr>
          <w:ins w:id="3246" w:author="juan rivillas" w:date="2022-08-14T19:05:00Z"/>
        </w:rPr>
        <w:pPrChange w:id="3247" w:author="juan rivillas" w:date="2022-08-16T14:20:00Z">
          <w:pPr>
            <w:numPr>
              <w:numId w:val="3"/>
            </w:numPr>
            <w:ind w:left="720" w:hanging="360"/>
          </w:pPr>
        </w:pPrChange>
      </w:pPr>
      <w:ins w:id="3248" w:author="juan rivillas" w:date="2022-08-16T14:28:00Z">
        <w:r>
          <w:t>Publish result in the GitHub (slides and R Markdown document).</w:t>
        </w:r>
      </w:ins>
    </w:p>
    <w:p w14:paraId="57F9888E" w14:textId="77777777" w:rsidR="0028410C" w:rsidRDefault="0028410C" w:rsidP="0028410C">
      <w:pPr>
        <w:ind w:left="720"/>
        <w:rPr>
          <w:ins w:id="3249" w:author="juan rivillas" w:date="2022-08-14T19:05:00Z"/>
          <w:b/>
          <w:u w:val="single"/>
        </w:rPr>
      </w:pPr>
    </w:p>
    <w:p w14:paraId="659E7864" w14:textId="77777777" w:rsidR="00DC4EAE" w:rsidRDefault="0028410C" w:rsidP="0028410C">
      <w:pPr>
        <w:rPr>
          <w:ins w:id="3250" w:author="juan rivillas" w:date="2022-08-16T12:22:00Z"/>
          <w:b/>
        </w:rPr>
      </w:pPr>
      <w:ins w:id="3251" w:author="juan rivillas" w:date="2022-08-14T19:05:00Z">
        <w:r>
          <w:rPr>
            <w:b/>
          </w:rPr>
          <w:t xml:space="preserve">Class I </w:t>
        </w:r>
      </w:ins>
    </w:p>
    <w:p w14:paraId="71EC9ABF" w14:textId="7FF4BC10" w:rsidR="00DC4EAE" w:rsidRPr="00134189" w:rsidRDefault="00DC4EAE" w:rsidP="00DC4EAE">
      <w:pPr>
        <w:rPr>
          <w:ins w:id="3252" w:author="juan rivillas" w:date="2022-08-16T12:22:00Z"/>
          <w:color w:val="000000" w:themeColor="text1"/>
          <w:sz w:val="20"/>
          <w:szCs w:val="20"/>
        </w:rPr>
      </w:pPr>
      <w:ins w:id="3253" w:author="juan rivillas" w:date="2022-08-16T12:22:00Z">
        <w:r w:rsidRPr="00134189">
          <w:rPr>
            <w:color w:val="000000" w:themeColor="text1"/>
            <w:sz w:val="20"/>
            <w:szCs w:val="20"/>
          </w:rPr>
          <w:t xml:space="preserve">Group A </w:t>
        </w:r>
      </w:ins>
      <w:ins w:id="3254" w:author="juan rivillas" w:date="2022-08-16T12:24:00Z">
        <w:r w:rsidR="00E2783F">
          <w:rPr>
            <w:color w:val="000000" w:themeColor="text1"/>
            <w:sz w:val="20"/>
            <w:szCs w:val="20"/>
          </w:rPr>
          <w:t>1</w:t>
        </w:r>
      </w:ins>
      <w:ins w:id="3255" w:author="juan rivillas" w:date="2022-08-16T12:22:00Z">
        <w:r w:rsidRPr="00134189">
          <w:rPr>
            <w:color w:val="000000" w:themeColor="text1"/>
            <w:sz w:val="20"/>
            <w:szCs w:val="20"/>
          </w:rPr>
          <w:t xml:space="preserve"> </w:t>
        </w:r>
      </w:ins>
      <w:ins w:id="3256" w:author="juan rivillas" w:date="2022-08-16T12:24:00Z">
        <w:r w:rsidR="00E2783F">
          <w:rPr>
            <w:color w:val="000000" w:themeColor="text1"/>
            <w:sz w:val="20"/>
            <w:szCs w:val="20"/>
          </w:rPr>
          <w:t>Novemb</w:t>
        </w:r>
      </w:ins>
      <w:ins w:id="3257" w:author="juan rivillas" w:date="2022-08-16T12:22:00Z">
        <w:r>
          <w:rPr>
            <w:color w:val="000000" w:themeColor="text1"/>
            <w:sz w:val="20"/>
            <w:szCs w:val="20"/>
          </w:rPr>
          <w:t>er</w:t>
        </w:r>
        <w:r w:rsidRPr="00134189">
          <w:rPr>
            <w:color w:val="000000" w:themeColor="text1"/>
            <w:sz w:val="20"/>
            <w:szCs w:val="20"/>
          </w:rPr>
          <w:t xml:space="preserve"> 2022 10:45 – 12:30</w:t>
        </w:r>
      </w:ins>
    </w:p>
    <w:p w14:paraId="1CF99351" w14:textId="565BA44E" w:rsidR="00DC4EAE" w:rsidRPr="00134189" w:rsidRDefault="00DC4EAE" w:rsidP="00DC4EAE">
      <w:pPr>
        <w:rPr>
          <w:ins w:id="3258" w:author="juan rivillas" w:date="2022-08-16T12:22:00Z"/>
          <w:color w:val="000000" w:themeColor="text1"/>
          <w:sz w:val="20"/>
          <w:szCs w:val="20"/>
        </w:rPr>
      </w:pPr>
      <w:ins w:id="3259" w:author="juan rivillas" w:date="2022-08-16T12:22:00Z">
        <w:r w:rsidRPr="00134189">
          <w:rPr>
            <w:color w:val="000000" w:themeColor="text1"/>
            <w:sz w:val="20"/>
            <w:szCs w:val="20"/>
          </w:rPr>
          <w:t xml:space="preserve">Group B </w:t>
        </w:r>
      </w:ins>
      <w:ins w:id="3260" w:author="juan rivillas" w:date="2022-08-16T12:24:00Z">
        <w:r w:rsidR="00E2783F">
          <w:rPr>
            <w:color w:val="000000" w:themeColor="text1"/>
            <w:sz w:val="20"/>
            <w:szCs w:val="20"/>
          </w:rPr>
          <w:t>1</w:t>
        </w:r>
      </w:ins>
      <w:ins w:id="3261" w:author="juan rivillas" w:date="2022-08-16T12:22:00Z">
        <w:r>
          <w:rPr>
            <w:color w:val="000000" w:themeColor="text1"/>
            <w:sz w:val="20"/>
            <w:szCs w:val="20"/>
          </w:rPr>
          <w:t xml:space="preserve"> </w:t>
        </w:r>
      </w:ins>
      <w:ins w:id="3262" w:author="juan rivillas" w:date="2022-08-16T12:24:00Z">
        <w:r w:rsidR="00E2783F">
          <w:rPr>
            <w:color w:val="000000" w:themeColor="text1"/>
            <w:sz w:val="20"/>
            <w:szCs w:val="20"/>
          </w:rPr>
          <w:t>November</w:t>
        </w:r>
        <w:r w:rsidR="00E2783F" w:rsidRPr="00134189">
          <w:rPr>
            <w:color w:val="000000" w:themeColor="text1"/>
            <w:sz w:val="20"/>
            <w:szCs w:val="20"/>
          </w:rPr>
          <w:t xml:space="preserve"> </w:t>
        </w:r>
      </w:ins>
      <w:ins w:id="3263" w:author="juan rivillas" w:date="2022-08-16T12:22:00Z">
        <w:r w:rsidRPr="00134189">
          <w:rPr>
            <w:color w:val="000000" w:themeColor="text1"/>
            <w:sz w:val="20"/>
            <w:szCs w:val="20"/>
          </w:rPr>
          <w:t>2022  15:15 – 17:00</w:t>
        </w:r>
      </w:ins>
    </w:p>
    <w:p w14:paraId="2D953CB4" w14:textId="2B47CFDA" w:rsidR="00DC4EAE" w:rsidRPr="00134189" w:rsidRDefault="00DC4EAE" w:rsidP="00DC4EAE">
      <w:pPr>
        <w:rPr>
          <w:ins w:id="3264" w:author="juan rivillas" w:date="2022-08-16T12:22:00Z"/>
          <w:color w:val="000000" w:themeColor="text1"/>
          <w:sz w:val="20"/>
          <w:szCs w:val="20"/>
        </w:rPr>
      </w:pPr>
      <w:ins w:id="3265" w:author="juan rivillas" w:date="2022-08-16T12:22:00Z">
        <w:r w:rsidRPr="00134189">
          <w:rPr>
            <w:color w:val="000000" w:themeColor="text1"/>
            <w:sz w:val="20"/>
            <w:szCs w:val="20"/>
          </w:rPr>
          <w:t xml:space="preserve">Group C </w:t>
        </w:r>
      </w:ins>
      <w:ins w:id="3266" w:author="juan rivillas" w:date="2022-08-16T12:24:00Z">
        <w:r w:rsidR="00E2783F">
          <w:rPr>
            <w:color w:val="000000" w:themeColor="text1"/>
            <w:sz w:val="20"/>
            <w:szCs w:val="20"/>
          </w:rPr>
          <w:t>31</w:t>
        </w:r>
      </w:ins>
      <w:ins w:id="3267" w:author="juan rivillas" w:date="2022-08-16T12:22:00Z">
        <w:r w:rsidRPr="00134189">
          <w:rPr>
            <w:color w:val="000000" w:themeColor="text1"/>
            <w:sz w:val="20"/>
            <w:szCs w:val="20"/>
          </w:rPr>
          <w:t xml:space="preserve"> </w:t>
        </w:r>
        <w:r>
          <w:rPr>
            <w:color w:val="000000" w:themeColor="text1"/>
            <w:sz w:val="20"/>
            <w:szCs w:val="20"/>
          </w:rPr>
          <w:t>October</w:t>
        </w:r>
        <w:r w:rsidRPr="00134189">
          <w:rPr>
            <w:color w:val="000000" w:themeColor="text1"/>
            <w:sz w:val="20"/>
            <w:szCs w:val="20"/>
          </w:rPr>
          <w:t xml:space="preserve"> 2022  10:45 - 12:30</w:t>
        </w:r>
      </w:ins>
    </w:p>
    <w:p w14:paraId="1CA813FF" w14:textId="77777777" w:rsidR="00DC4EAE" w:rsidRDefault="00DC4EAE" w:rsidP="0028410C">
      <w:pPr>
        <w:jc w:val="both"/>
        <w:rPr>
          <w:ins w:id="3268" w:author="juan rivillas" w:date="2022-08-16T12:22:00Z"/>
        </w:rPr>
      </w:pPr>
    </w:p>
    <w:p w14:paraId="09408B87" w14:textId="441F0735" w:rsidR="0028410C" w:rsidRDefault="0028410C" w:rsidP="0028410C">
      <w:pPr>
        <w:jc w:val="both"/>
        <w:rPr>
          <w:ins w:id="3269" w:author="juan rivillas" w:date="2022-08-14T19:05:00Z"/>
        </w:rPr>
      </w:pPr>
      <w:ins w:id="3270" w:author="juan rivillas" w:date="2022-08-14T19:05:00Z">
        <w:r>
          <w:t xml:space="preserve">Students will deliver a </w:t>
        </w:r>
        <w:proofErr w:type="gramStart"/>
        <w:r>
          <w:t xml:space="preserve">15 </w:t>
        </w:r>
      </w:ins>
      <w:ins w:id="3271" w:author="juan rivillas" w:date="2022-08-16T14:28:00Z">
        <w:r w:rsidR="00756747">
          <w:t>minute</w:t>
        </w:r>
      </w:ins>
      <w:proofErr w:type="gramEnd"/>
      <w:ins w:id="3272" w:author="juan rivillas" w:date="2022-08-14T19:05:00Z">
        <w:r>
          <w:t xml:space="preserve"> presentation of their final project followed by questions by their fellow students and the lecturer. They will also submit a written version of their report and R code used to produce the analysis via Nestor.</w:t>
        </w:r>
      </w:ins>
    </w:p>
    <w:p w14:paraId="0C356129" w14:textId="77777777" w:rsidR="0028410C" w:rsidRDefault="0028410C" w:rsidP="0028410C">
      <w:pPr>
        <w:rPr>
          <w:ins w:id="3273" w:author="juan rivillas" w:date="2022-08-14T19:05:00Z"/>
        </w:rPr>
      </w:pPr>
    </w:p>
    <w:p w14:paraId="76DD0E53" w14:textId="77777777" w:rsidR="0028410C" w:rsidRDefault="0028410C" w:rsidP="0028410C">
      <w:pPr>
        <w:rPr>
          <w:ins w:id="3274" w:author="juan rivillas" w:date="2022-08-14T19:05:00Z"/>
        </w:rPr>
      </w:pPr>
      <w:ins w:id="3275" w:author="juan rivillas" w:date="2022-08-14T19:05:00Z">
        <w:r>
          <w:rPr>
            <w:b/>
          </w:rPr>
          <w:t>Preparation</w:t>
        </w:r>
      </w:ins>
    </w:p>
    <w:p w14:paraId="197B7B58" w14:textId="77777777" w:rsidR="0028410C" w:rsidRDefault="0028410C" w:rsidP="00F02AD1">
      <w:pPr>
        <w:pStyle w:val="ListParagraph"/>
        <w:numPr>
          <w:ilvl w:val="0"/>
          <w:numId w:val="36"/>
        </w:numPr>
        <w:rPr>
          <w:ins w:id="3276" w:author="juan rivillas" w:date="2022-08-14T19:05:00Z"/>
        </w:rPr>
        <w:pPrChange w:id="3277" w:author="juan rivillas" w:date="2022-08-16T14:20:00Z">
          <w:pPr>
            <w:numPr>
              <w:numId w:val="3"/>
            </w:numPr>
            <w:ind w:left="720" w:hanging="360"/>
          </w:pPr>
        </w:pPrChange>
      </w:pPr>
      <w:ins w:id="3278" w:author="juan rivillas" w:date="2022-08-14T19:05:00Z">
        <w:r>
          <w:t>Instruction for the format of the report will be uploaded to Nestor.</w:t>
        </w:r>
      </w:ins>
    </w:p>
    <w:p w14:paraId="313795BE" w14:textId="77777777" w:rsidR="0028410C" w:rsidRDefault="0028410C" w:rsidP="0028410C">
      <w:pPr>
        <w:rPr>
          <w:ins w:id="3279" w:author="juan rivillas" w:date="2022-08-14T19:05:00Z"/>
          <w:b/>
          <w:u w:val="single"/>
        </w:rPr>
      </w:pPr>
    </w:p>
    <w:p w14:paraId="6A84C8A6" w14:textId="77777777" w:rsidR="00E2783F" w:rsidRDefault="0028410C" w:rsidP="0028410C">
      <w:pPr>
        <w:rPr>
          <w:ins w:id="3280" w:author="juan rivillas" w:date="2022-08-16T12:24:00Z"/>
          <w:b/>
        </w:rPr>
      </w:pPr>
      <w:ins w:id="3281" w:author="juan rivillas" w:date="2022-08-14T19:05:00Z">
        <w:r>
          <w:rPr>
            <w:b/>
          </w:rPr>
          <w:t xml:space="preserve">Class II </w:t>
        </w:r>
      </w:ins>
    </w:p>
    <w:p w14:paraId="252068B4" w14:textId="7A60708D" w:rsidR="00E2783F" w:rsidRPr="00134189" w:rsidRDefault="00E2783F" w:rsidP="00E2783F">
      <w:pPr>
        <w:rPr>
          <w:ins w:id="3282" w:author="juan rivillas" w:date="2022-08-16T12:24:00Z"/>
          <w:color w:val="000000" w:themeColor="text1"/>
          <w:sz w:val="20"/>
          <w:szCs w:val="20"/>
        </w:rPr>
      </w:pPr>
      <w:ins w:id="3283" w:author="juan rivillas" w:date="2022-08-16T12:24:00Z">
        <w:r w:rsidRPr="00134189">
          <w:rPr>
            <w:color w:val="000000" w:themeColor="text1"/>
            <w:sz w:val="20"/>
            <w:szCs w:val="20"/>
          </w:rPr>
          <w:t xml:space="preserve">Group A </w:t>
        </w:r>
        <w:r>
          <w:rPr>
            <w:color w:val="000000" w:themeColor="text1"/>
            <w:sz w:val="20"/>
            <w:szCs w:val="20"/>
          </w:rPr>
          <w:t>4</w:t>
        </w:r>
        <w:r w:rsidRPr="00134189">
          <w:rPr>
            <w:color w:val="000000" w:themeColor="text1"/>
            <w:sz w:val="20"/>
            <w:szCs w:val="20"/>
          </w:rPr>
          <w:t xml:space="preserve"> </w:t>
        </w:r>
        <w:r>
          <w:rPr>
            <w:color w:val="000000" w:themeColor="text1"/>
            <w:sz w:val="20"/>
            <w:szCs w:val="20"/>
          </w:rPr>
          <w:t>November</w:t>
        </w:r>
        <w:r w:rsidRPr="00134189">
          <w:rPr>
            <w:color w:val="000000" w:themeColor="text1"/>
            <w:sz w:val="20"/>
            <w:szCs w:val="20"/>
          </w:rPr>
          <w:t xml:space="preserve"> 2022 10:45 – 12:30</w:t>
        </w:r>
      </w:ins>
    </w:p>
    <w:p w14:paraId="675D826D" w14:textId="10E82111" w:rsidR="00E2783F" w:rsidRPr="00134189" w:rsidRDefault="00E2783F" w:rsidP="00E2783F">
      <w:pPr>
        <w:rPr>
          <w:ins w:id="3284" w:author="juan rivillas" w:date="2022-08-16T12:24:00Z"/>
          <w:color w:val="000000" w:themeColor="text1"/>
          <w:sz w:val="20"/>
          <w:szCs w:val="20"/>
        </w:rPr>
      </w:pPr>
      <w:ins w:id="3285" w:author="juan rivillas" w:date="2022-08-16T12:24:00Z">
        <w:r w:rsidRPr="00134189">
          <w:rPr>
            <w:color w:val="000000" w:themeColor="text1"/>
            <w:sz w:val="20"/>
            <w:szCs w:val="20"/>
          </w:rPr>
          <w:t xml:space="preserve">Group B </w:t>
        </w:r>
        <w:r>
          <w:rPr>
            <w:color w:val="000000" w:themeColor="text1"/>
            <w:sz w:val="20"/>
            <w:szCs w:val="20"/>
          </w:rPr>
          <w:t>4</w:t>
        </w:r>
        <w:r>
          <w:rPr>
            <w:color w:val="000000" w:themeColor="text1"/>
            <w:sz w:val="20"/>
            <w:szCs w:val="20"/>
          </w:rPr>
          <w:t xml:space="preserve"> November</w:t>
        </w:r>
        <w:r w:rsidRPr="00134189">
          <w:rPr>
            <w:color w:val="000000" w:themeColor="text1"/>
            <w:sz w:val="20"/>
            <w:szCs w:val="20"/>
          </w:rPr>
          <w:t xml:space="preserve"> 2022  15:15 – 17:00</w:t>
        </w:r>
      </w:ins>
    </w:p>
    <w:p w14:paraId="096182EA" w14:textId="2D837CF1" w:rsidR="00E2783F" w:rsidRPr="00134189" w:rsidRDefault="00E2783F" w:rsidP="00E2783F">
      <w:pPr>
        <w:rPr>
          <w:ins w:id="3286" w:author="juan rivillas" w:date="2022-08-16T12:24:00Z"/>
          <w:color w:val="000000" w:themeColor="text1"/>
          <w:sz w:val="20"/>
          <w:szCs w:val="20"/>
        </w:rPr>
      </w:pPr>
      <w:ins w:id="3287" w:author="juan rivillas" w:date="2022-08-16T12:24:00Z">
        <w:r w:rsidRPr="00134189">
          <w:rPr>
            <w:color w:val="000000" w:themeColor="text1"/>
            <w:sz w:val="20"/>
            <w:szCs w:val="20"/>
          </w:rPr>
          <w:t xml:space="preserve">Group C </w:t>
        </w:r>
        <w:r>
          <w:rPr>
            <w:color w:val="000000" w:themeColor="text1"/>
            <w:sz w:val="20"/>
            <w:szCs w:val="20"/>
          </w:rPr>
          <w:t>2</w:t>
        </w:r>
        <w:r w:rsidRPr="00134189">
          <w:rPr>
            <w:color w:val="000000" w:themeColor="text1"/>
            <w:sz w:val="20"/>
            <w:szCs w:val="20"/>
          </w:rPr>
          <w:t xml:space="preserve"> </w:t>
        </w:r>
        <w:r>
          <w:rPr>
            <w:color w:val="000000" w:themeColor="text1"/>
            <w:sz w:val="20"/>
            <w:szCs w:val="20"/>
          </w:rPr>
          <w:t>November</w:t>
        </w:r>
        <w:r w:rsidRPr="00134189">
          <w:rPr>
            <w:color w:val="000000" w:themeColor="text1"/>
            <w:sz w:val="20"/>
            <w:szCs w:val="20"/>
          </w:rPr>
          <w:t xml:space="preserve"> </w:t>
        </w:r>
        <w:r w:rsidRPr="00134189">
          <w:rPr>
            <w:color w:val="000000" w:themeColor="text1"/>
            <w:sz w:val="20"/>
            <w:szCs w:val="20"/>
          </w:rPr>
          <w:t>2022  10:45 - 12:30</w:t>
        </w:r>
      </w:ins>
    </w:p>
    <w:p w14:paraId="6E3CA8A2" w14:textId="77777777" w:rsidR="00E2783F" w:rsidRDefault="00E2783F" w:rsidP="0028410C">
      <w:pPr>
        <w:rPr>
          <w:ins w:id="3288" w:author="juan rivillas" w:date="2022-08-16T12:24:00Z"/>
        </w:rPr>
      </w:pPr>
    </w:p>
    <w:p w14:paraId="0583C002" w14:textId="7CE81363" w:rsidR="0028410C" w:rsidRDefault="0028410C" w:rsidP="0028410C">
      <w:pPr>
        <w:rPr>
          <w:ins w:id="3289" w:author="juan rivillas" w:date="2022-08-14T19:05:00Z"/>
        </w:rPr>
      </w:pPr>
      <w:ins w:id="3290" w:author="juan rivillas" w:date="2022-08-14T19:05:00Z">
        <w:r>
          <w:t>This class will be used as extra time for the presentation sessions.</w:t>
        </w:r>
      </w:ins>
    </w:p>
    <w:p w14:paraId="2A69C06E" w14:textId="77777777" w:rsidR="0028410C" w:rsidRDefault="0028410C" w:rsidP="0028410C">
      <w:pPr>
        <w:rPr>
          <w:ins w:id="3291" w:author="juan rivillas" w:date="2022-08-14T19:05:00Z"/>
          <w:color w:val="CA0800"/>
          <w:sz w:val="52"/>
          <w:szCs w:val="52"/>
        </w:rPr>
      </w:pPr>
      <w:ins w:id="3292" w:author="juan rivillas" w:date="2022-08-14T19:05:00Z">
        <w:r>
          <w:br w:type="page"/>
        </w:r>
      </w:ins>
    </w:p>
    <w:p w14:paraId="3DD600F3" w14:textId="77777777" w:rsidR="0028410C" w:rsidRDefault="0028410C">
      <w:pPr>
        <w:pStyle w:val="Heading2"/>
        <w:rPr>
          <w:ins w:id="3293" w:author="juan rivillas" w:date="2022-08-14T19:04:00Z"/>
        </w:rPr>
      </w:pPr>
    </w:p>
    <w:p w14:paraId="54D1CE97" w14:textId="77777777" w:rsidR="0028410C" w:rsidRDefault="0028410C">
      <w:pPr>
        <w:pStyle w:val="Heading2"/>
        <w:rPr>
          <w:ins w:id="3294" w:author="juan rivillas" w:date="2022-08-14T19:04:00Z"/>
        </w:rPr>
      </w:pPr>
    </w:p>
    <w:p w14:paraId="4F8EAD88" w14:textId="76B1A868" w:rsidR="00B80FFA" w:rsidDel="00756747" w:rsidRDefault="00B25728">
      <w:pPr>
        <w:pStyle w:val="Heading2"/>
        <w:rPr>
          <w:del w:id="3295" w:author="juan rivillas" w:date="2022-08-16T14:28:00Z"/>
        </w:rPr>
      </w:pPr>
      <w:del w:id="3296" w:author="juan rivillas" w:date="2022-08-16T14:28:00Z">
        <w:r w:rsidDel="00756747">
          <w:delText xml:space="preserve">Week </w:delText>
        </w:r>
      </w:del>
      <w:del w:id="3297" w:author="juan rivillas" w:date="2022-08-14T19:04:00Z">
        <w:r w:rsidDel="0028410C">
          <w:delText>6</w:delText>
        </w:r>
      </w:del>
      <w:del w:id="3298" w:author="juan rivillas" w:date="2022-08-16T14:28:00Z">
        <w:r w:rsidDel="00756747">
          <w:delText>. Importing, Tidying and Joining Datasets</w:delText>
        </w:r>
      </w:del>
    </w:p>
    <w:p w14:paraId="2FA42122" w14:textId="1896990B" w:rsidR="00B80FFA" w:rsidDel="00756747" w:rsidRDefault="00B80FFA">
      <w:pPr>
        <w:rPr>
          <w:del w:id="3299" w:author="juan rivillas" w:date="2022-08-16T14:28:00Z"/>
        </w:rPr>
      </w:pPr>
    </w:p>
    <w:p w14:paraId="4697F050" w14:textId="339936D2" w:rsidR="00B80FFA" w:rsidDel="00756747" w:rsidRDefault="00B25728">
      <w:pPr>
        <w:rPr>
          <w:del w:id="3300" w:author="juan rivillas" w:date="2022-08-16T14:28:00Z"/>
        </w:rPr>
      </w:pPr>
      <w:del w:id="3301" w:author="juan rivillas" w:date="2022-08-16T14:28:00Z">
        <w:r w:rsidDel="00756747">
          <w:rPr>
            <w:b/>
          </w:rPr>
          <w:delText>Objectives</w:delText>
        </w:r>
      </w:del>
    </w:p>
    <w:p w14:paraId="4DEB1A88" w14:textId="78307747" w:rsidR="00B80FFA" w:rsidDel="00756747" w:rsidRDefault="00B25728">
      <w:pPr>
        <w:rPr>
          <w:del w:id="3302" w:author="juan rivillas" w:date="2022-08-16T14:28:00Z"/>
        </w:rPr>
      </w:pPr>
      <w:del w:id="3303" w:author="juan rivillas" w:date="2022-08-16T14:28:00Z">
        <w:r w:rsidDel="00756747">
          <w:delText>Students will be able to:</w:delText>
        </w:r>
      </w:del>
    </w:p>
    <w:p w14:paraId="4F65BBB5" w14:textId="4B90013D" w:rsidR="00B80FFA" w:rsidDel="00756747" w:rsidRDefault="00B25728">
      <w:pPr>
        <w:numPr>
          <w:ilvl w:val="0"/>
          <w:numId w:val="4"/>
        </w:numPr>
        <w:rPr>
          <w:del w:id="3304" w:author="juan rivillas" w:date="2022-08-16T14:28:00Z"/>
        </w:rPr>
      </w:pPr>
      <w:del w:id="3305" w:author="juan rivillas" w:date="2022-08-16T14:28:00Z">
        <w:r w:rsidDel="00756747">
          <w:delText xml:space="preserve">Import a wide </w:delText>
        </w:r>
      </w:del>
      <w:del w:id="3306" w:author="juan rivillas" w:date="2022-08-06T11:51:00Z">
        <w:r w:rsidDel="00444D2D">
          <w:delText>variaty</w:delText>
        </w:r>
      </w:del>
      <w:del w:id="3307" w:author="juan rivillas" w:date="2022-08-16T14:28:00Z">
        <w:r w:rsidDel="00756747">
          <w:delText xml:space="preserve"> of datasets into R</w:delText>
        </w:r>
      </w:del>
    </w:p>
    <w:p w14:paraId="0CDEE29A" w14:textId="37AEAC26" w:rsidR="00B80FFA" w:rsidDel="00756747" w:rsidRDefault="00B25728">
      <w:pPr>
        <w:numPr>
          <w:ilvl w:val="0"/>
          <w:numId w:val="4"/>
        </w:numPr>
        <w:rPr>
          <w:del w:id="3308" w:author="juan rivillas" w:date="2022-08-16T14:28:00Z"/>
        </w:rPr>
      </w:pPr>
      <w:del w:id="3309" w:author="juan rivillas" w:date="2022-08-16T14:28:00Z">
        <w:r w:rsidDel="00756747">
          <w:delText>Understand the concept of joins from relational algebra</w:delText>
        </w:r>
      </w:del>
    </w:p>
    <w:p w14:paraId="5DA7EB3C" w14:textId="70C6E56B" w:rsidR="00B80FFA" w:rsidDel="00756747" w:rsidRDefault="00B25728">
      <w:pPr>
        <w:numPr>
          <w:ilvl w:val="0"/>
          <w:numId w:val="4"/>
        </w:numPr>
        <w:rPr>
          <w:del w:id="3310" w:author="juan rivillas" w:date="2022-08-16T14:28:00Z"/>
        </w:rPr>
      </w:pPr>
      <w:del w:id="3311" w:author="juan rivillas" w:date="2022-08-16T14:28:00Z">
        <w:r w:rsidDel="00756747">
          <w:delText>Understand the concept of tidy data</w:delText>
        </w:r>
      </w:del>
    </w:p>
    <w:p w14:paraId="0DF84CF8" w14:textId="1E09CD7A" w:rsidR="00B80FFA" w:rsidDel="00756747" w:rsidRDefault="00B25728">
      <w:pPr>
        <w:numPr>
          <w:ilvl w:val="0"/>
          <w:numId w:val="4"/>
        </w:numPr>
        <w:rPr>
          <w:del w:id="3312" w:author="juan rivillas" w:date="2022-08-16T14:28:00Z"/>
        </w:rPr>
      </w:pPr>
      <w:del w:id="3313" w:author="juan rivillas" w:date="2022-08-16T14:28:00Z">
        <w:r w:rsidDel="00756747">
          <w:delText>Join and tidy datasets usi</w:delText>
        </w:r>
      </w:del>
      <w:del w:id="3314" w:author="juan rivillas" w:date="2022-08-06T11:51:00Z">
        <w:r w:rsidDel="00444D2D">
          <w:delText>ng usi</w:delText>
        </w:r>
      </w:del>
      <w:del w:id="3315" w:author="juan rivillas" w:date="2022-08-16T14:28:00Z">
        <w:r w:rsidDel="00756747">
          <w:delText>ng R code</w:delText>
        </w:r>
      </w:del>
    </w:p>
    <w:p w14:paraId="09AD765A" w14:textId="791C94DD" w:rsidR="00B80FFA" w:rsidDel="00756747" w:rsidRDefault="00B80FFA">
      <w:pPr>
        <w:ind w:left="720"/>
        <w:rPr>
          <w:del w:id="3316" w:author="juan rivillas" w:date="2022-08-16T14:28:00Z"/>
          <w:b/>
          <w:u w:val="single"/>
        </w:rPr>
      </w:pPr>
    </w:p>
    <w:p w14:paraId="5EA20D45" w14:textId="22B821F8" w:rsidR="00B80FFA" w:rsidDel="00756747" w:rsidRDefault="00B25728">
      <w:pPr>
        <w:rPr>
          <w:del w:id="3317" w:author="juan rivillas" w:date="2022-08-16T14:28:00Z"/>
        </w:rPr>
      </w:pPr>
      <w:del w:id="3318" w:author="juan rivillas" w:date="2022-08-16T14:28:00Z">
        <w:r w:rsidDel="00756747">
          <w:rPr>
            <w:b/>
          </w:rPr>
          <w:delText xml:space="preserve">Class  </w:delText>
        </w:r>
        <w:r w:rsidDel="00756747">
          <w:delText xml:space="preserve">[Group A 5 </w:delText>
        </w:r>
      </w:del>
      <w:del w:id="3319" w:author="juan rivillas" w:date="2022-08-06T13:18:00Z">
        <w:r w:rsidDel="000E5FB1">
          <w:delText>OCtober</w:delText>
        </w:r>
      </w:del>
      <w:del w:id="3320" w:author="juan rivillas" w:date="2022-08-16T14:28:00Z">
        <w:r w:rsidDel="00756747">
          <w:delText xml:space="preserve"> 2020 13:15 - 15:15</w:delText>
        </w:r>
      </w:del>
    </w:p>
    <w:p w14:paraId="09E40136" w14:textId="5A86376B" w:rsidR="00B80FFA" w:rsidDel="00756747" w:rsidRDefault="00B25728">
      <w:pPr>
        <w:rPr>
          <w:del w:id="3321" w:author="juan rivillas" w:date="2022-08-16T14:28:00Z"/>
        </w:rPr>
      </w:pPr>
      <w:del w:id="3322" w:author="juan rivillas" w:date="2022-08-16T14:28:00Z">
        <w:r w:rsidDel="00756747">
          <w:tab/>
          <w:delText xml:space="preserve">Group B 6 </w:delText>
        </w:r>
      </w:del>
      <w:del w:id="3323" w:author="juan rivillas" w:date="2022-08-06T13:18:00Z">
        <w:r w:rsidDel="000E5FB1">
          <w:delText>OCtober</w:delText>
        </w:r>
      </w:del>
      <w:del w:id="3324" w:author="juan rivillas" w:date="2022-08-16T14:28:00Z">
        <w:r w:rsidDel="00756747">
          <w:delText xml:space="preserve"> 2020 08:45 – 10:45]</w:delText>
        </w:r>
      </w:del>
    </w:p>
    <w:p w14:paraId="0B0F32BC" w14:textId="6A08F10A" w:rsidR="00B80FFA" w:rsidDel="00756747" w:rsidRDefault="00B80FFA">
      <w:pPr>
        <w:rPr>
          <w:del w:id="3325" w:author="juan rivillas" w:date="2022-08-16T14:28:00Z"/>
        </w:rPr>
      </w:pPr>
    </w:p>
    <w:p w14:paraId="611A2006" w14:textId="530F78A5" w:rsidR="00B80FFA" w:rsidDel="00756747" w:rsidRDefault="00B25728">
      <w:pPr>
        <w:jc w:val="both"/>
        <w:rPr>
          <w:del w:id="3326" w:author="juan rivillas" w:date="2022-08-16T14:28:00Z"/>
        </w:rPr>
        <w:pPrChange w:id="3327" w:author="juan rivillas" w:date="2022-08-06T11:51:00Z">
          <w:pPr/>
        </w:pPrChange>
      </w:pPr>
      <w:del w:id="3328" w:author="juan rivillas" w:date="2022-08-16T14:28:00Z">
        <w:r w:rsidDel="00756747">
          <w:delText xml:space="preserve">So far in the course, students used ready-to-work datasets so that the focus remained on the analysis. Real-world data are, alas, re not ready for use and data analysts spend up to 80% of their time on preparing the datasets for analysis. For example, different files need to be combined, columns and rows need to be rearranged. In this lecture students will be </w:delText>
        </w:r>
      </w:del>
      <w:del w:id="3329" w:author="juan rivillas" w:date="2022-08-06T11:51:00Z">
        <w:r w:rsidDel="00444D2D">
          <w:delText>introdused</w:delText>
        </w:r>
      </w:del>
      <w:del w:id="3330" w:author="juan rivillas" w:date="2022-08-16T14:28:00Z">
        <w:r w:rsidDel="00756747">
          <w:delText xml:space="preserve"> to the idea of tidy data and table joins and efficient R code to handle these challenges. Together with the tools learned in Statistics I, students will be able to work with (almost) any type of data.</w:delText>
        </w:r>
      </w:del>
    </w:p>
    <w:p w14:paraId="424B7C31" w14:textId="13943F0B" w:rsidR="00B80FFA" w:rsidDel="00756747" w:rsidRDefault="00B80FFA">
      <w:pPr>
        <w:rPr>
          <w:del w:id="3331" w:author="juan rivillas" w:date="2022-08-16T14:28:00Z"/>
        </w:rPr>
      </w:pPr>
    </w:p>
    <w:p w14:paraId="64E840DC" w14:textId="621DAF04" w:rsidR="00B80FFA" w:rsidDel="00756747" w:rsidRDefault="00B25728">
      <w:pPr>
        <w:rPr>
          <w:del w:id="3332" w:author="juan rivillas" w:date="2022-08-16T14:28:00Z"/>
        </w:rPr>
      </w:pPr>
      <w:del w:id="3333" w:author="juan rivillas" w:date="2022-08-16T14:28:00Z">
        <w:r w:rsidDel="00756747">
          <w:rPr>
            <w:b/>
          </w:rPr>
          <w:delText>Preparation</w:delText>
        </w:r>
      </w:del>
    </w:p>
    <w:p w14:paraId="3D0D28B1" w14:textId="76FDA9D5" w:rsidR="00B80FFA" w:rsidDel="00756747" w:rsidRDefault="00B25728">
      <w:pPr>
        <w:numPr>
          <w:ilvl w:val="0"/>
          <w:numId w:val="3"/>
        </w:numPr>
        <w:rPr>
          <w:del w:id="3334" w:author="juan rivillas" w:date="2022-08-16T14:28:00Z"/>
        </w:rPr>
      </w:pPr>
      <w:del w:id="3335" w:author="juan rivillas" w:date="2022-08-16T14:28:00Z">
        <w:r w:rsidDel="00756747">
          <w:delText>Chapter 11, 12, 13 from the R for Data Science book.</w:delText>
        </w:r>
      </w:del>
    </w:p>
    <w:p w14:paraId="3CDECFF0" w14:textId="7C693F92" w:rsidR="00B80FFA" w:rsidDel="00756747" w:rsidRDefault="00B80FFA">
      <w:pPr>
        <w:rPr>
          <w:del w:id="3336" w:author="juan rivillas" w:date="2022-08-16T14:28:00Z"/>
          <w:b/>
          <w:u w:val="single"/>
        </w:rPr>
      </w:pPr>
    </w:p>
    <w:p w14:paraId="4ADC0886" w14:textId="0556F86F" w:rsidR="00B80FFA" w:rsidDel="00756747" w:rsidRDefault="00B25728">
      <w:pPr>
        <w:rPr>
          <w:del w:id="3337" w:author="juan rivillas" w:date="2022-08-16T14:28:00Z"/>
        </w:rPr>
      </w:pPr>
      <w:del w:id="3338" w:author="juan rivillas" w:date="2022-08-16T14:28:00Z">
        <w:r w:rsidDel="00756747">
          <w:rPr>
            <w:b/>
          </w:rPr>
          <w:delText xml:space="preserve">Lab  </w:delText>
        </w:r>
        <w:bookmarkStart w:id="3339" w:name="__DdeLink__1200_556775753"/>
        <w:r w:rsidDel="00756747">
          <w:delText>[Group A 5 OCtober 2020 15:15 - 17:00</w:delText>
        </w:r>
      </w:del>
    </w:p>
    <w:p w14:paraId="763FCA74" w14:textId="5E532484" w:rsidR="00B80FFA" w:rsidDel="00756747" w:rsidRDefault="00B25728">
      <w:pPr>
        <w:rPr>
          <w:del w:id="3340" w:author="juan rivillas" w:date="2022-08-16T14:28:00Z"/>
        </w:rPr>
      </w:pPr>
      <w:del w:id="3341" w:author="juan rivillas" w:date="2022-08-16T14:28:00Z">
        <w:r w:rsidDel="00756747">
          <w:rPr>
            <w:b/>
          </w:rPr>
          <w:delText xml:space="preserve">         </w:delText>
        </w:r>
        <w:r w:rsidDel="00756747">
          <w:delText>Group B 6 OCtober 2020 10:45 – 12:30]</w:delText>
        </w:r>
        <w:bookmarkEnd w:id="3339"/>
      </w:del>
    </w:p>
    <w:p w14:paraId="0846B2D0" w14:textId="36ACBBF0" w:rsidR="00B80FFA" w:rsidDel="00756747" w:rsidRDefault="00B80FFA">
      <w:pPr>
        <w:rPr>
          <w:del w:id="3342" w:author="juan rivillas" w:date="2022-08-16T14:28:00Z"/>
        </w:rPr>
      </w:pPr>
    </w:p>
    <w:p w14:paraId="1B4693FB" w14:textId="798245BB" w:rsidR="00B80FFA" w:rsidDel="00756747" w:rsidRDefault="00B25728">
      <w:pPr>
        <w:rPr>
          <w:del w:id="3343" w:author="juan rivillas" w:date="2022-08-16T14:28:00Z"/>
        </w:rPr>
      </w:pPr>
      <w:del w:id="3344" w:author="juan rivillas" w:date="2022-08-16T14:28:00Z">
        <w:r w:rsidDel="00756747">
          <w:delText>The lab continues where the lecture stops and students</w:delText>
        </w:r>
      </w:del>
      <w:del w:id="3345" w:author="juan rivillas" w:date="2022-08-06T13:19:00Z">
        <w:r w:rsidDel="000E5FB1">
          <w:delText xml:space="preserve"> </w:delText>
        </w:r>
        <w:r w:rsidRPr="00444D2D" w:rsidDel="000E5FB1">
          <w:rPr>
            <w:highlight w:val="yellow"/>
            <w:rPrChange w:id="3346" w:author="juan rivillas" w:date="2022-08-06T11:52:00Z">
              <w:rPr/>
            </w:rPrChange>
          </w:rPr>
          <w:delText>hawn</w:delText>
        </w:r>
      </w:del>
      <w:del w:id="3347" w:author="juan rivillas" w:date="2022-08-16T14:28:00Z">
        <w:r w:rsidDel="00756747">
          <w:delText xml:space="preserve"> their data </w:delText>
        </w:r>
      </w:del>
      <w:del w:id="3348" w:author="juan rivillas" w:date="2022-08-06T11:51:00Z">
        <w:r w:rsidDel="00444D2D">
          <w:delText>anaysis</w:delText>
        </w:r>
      </w:del>
      <w:del w:id="3349" w:author="juan rivillas" w:date="2022-08-16T14:28:00Z">
        <w:r w:rsidDel="00756747">
          <w:delText xml:space="preserve"> skills using the R language to join and tidy messy datasets.</w:delText>
        </w:r>
      </w:del>
    </w:p>
    <w:p w14:paraId="7DA7C36B" w14:textId="15BA1FC1" w:rsidR="00B80FFA" w:rsidDel="00756747" w:rsidRDefault="00B80FFA">
      <w:pPr>
        <w:rPr>
          <w:del w:id="3350" w:author="juan rivillas" w:date="2022-08-16T14:28:00Z"/>
        </w:rPr>
      </w:pPr>
    </w:p>
    <w:p w14:paraId="2800EBC4" w14:textId="2060FCAB" w:rsidR="00B80FFA" w:rsidDel="00756747" w:rsidRDefault="00B80FFA">
      <w:pPr>
        <w:rPr>
          <w:del w:id="3351" w:author="juan rivillas" w:date="2022-08-16T14:28:00Z"/>
          <w:sz w:val="28"/>
          <w:szCs w:val="28"/>
        </w:rPr>
      </w:pPr>
    </w:p>
    <w:p w14:paraId="46617679" w14:textId="3290E262" w:rsidR="00B80FFA" w:rsidDel="00756747" w:rsidRDefault="00B25728">
      <w:pPr>
        <w:rPr>
          <w:del w:id="3352" w:author="juan rivillas" w:date="2022-08-16T14:28:00Z"/>
          <w:moveFrom w:id="3353" w:author="juan rivillas" w:date="2022-08-16T14:21:00Z"/>
          <w:b/>
          <w:bCs/>
        </w:rPr>
      </w:pPr>
      <w:moveFromRangeStart w:id="3354" w:author="juan rivillas" w:date="2022-08-16T14:21:00Z" w:name="move111552107"/>
      <w:moveFrom w:id="3355" w:author="juan rivillas" w:date="2022-08-16T14:21:00Z">
        <w:del w:id="3356" w:author="juan rivillas" w:date="2022-08-16T14:28:00Z">
          <w:r w:rsidDel="00756747">
            <w:rPr>
              <w:b/>
              <w:bCs/>
            </w:rPr>
            <w:delText>Assignment 2</w:delText>
          </w:r>
        </w:del>
      </w:moveFrom>
    </w:p>
    <w:p w14:paraId="240AE99C" w14:textId="2850D0D1" w:rsidR="00B80FFA" w:rsidRPr="00444D2D" w:rsidDel="00756747" w:rsidRDefault="00B25728">
      <w:pPr>
        <w:rPr>
          <w:del w:id="3357" w:author="juan rivillas" w:date="2022-08-16T14:28:00Z"/>
        </w:rPr>
      </w:pPr>
      <w:moveFrom w:id="3358" w:author="juan rivillas" w:date="2022-08-16T14:21:00Z">
        <w:del w:id="3359" w:author="juan rivillas" w:date="2022-08-16T14:28:00Z">
          <w:r w:rsidRPr="00444D2D" w:rsidDel="00756747">
            <w:rPr>
              <w:rPrChange w:id="3360" w:author="juan rivillas" w:date="2022-08-06T11:51:00Z">
                <w:rPr>
                  <w:rFonts w:eastAsia="Verdana" w:cs="Verdana"/>
                  <w:b/>
                  <w:bCs/>
                  <w:color w:val="00000A"/>
                  <w:sz w:val="18"/>
                  <w:szCs w:val="18"/>
                  <w:lang w:eastAsia="zh-CN" w:bidi="hi-IN"/>
                </w:rPr>
              </w:rPrChange>
            </w:rPr>
            <w:delText>Assignment 2 is handed out in this week. The deadline for the assignment is Week 8 of the course, at 12pm on the day of your Group’s lecture.</w:delText>
          </w:r>
        </w:del>
      </w:moveFrom>
      <w:moveFromRangeEnd w:id="3354"/>
      <w:del w:id="3361" w:author="juan rivillas" w:date="2022-08-16T14:28:00Z">
        <w:r w:rsidRPr="00444D2D" w:rsidDel="00756747">
          <w:br w:type="page"/>
        </w:r>
      </w:del>
    </w:p>
    <w:p w14:paraId="51B0BD7E" w14:textId="54526EB7" w:rsidR="00B80FFA" w:rsidDel="0028410C" w:rsidRDefault="00B25728">
      <w:pPr>
        <w:pStyle w:val="Heading2"/>
        <w:rPr>
          <w:del w:id="3362" w:author="juan rivillas" w:date="2022-08-14T19:04:00Z"/>
        </w:rPr>
      </w:pPr>
      <w:del w:id="3363" w:author="juan rivillas" w:date="2022-08-14T19:04:00Z">
        <w:r w:rsidDel="0028410C">
          <w:delText>Week 7.</w:delText>
        </w:r>
        <w:r w:rsidDel="0028410C">
          <w:rPr>
            <w:b/>
          </w:rPr>
          <w:delText xml:space="preserve"> </w:delText>
        </w:r>
        <w:r w:rsidDel="0028410C">
          <w:delText>Open datasets for SDG monitoring</w:delText>
        </w:r>
      </w:del>
    </w:p>
    <w:p w14:paraId="046270FB" w14:textId="796E47B5" w:rsidR="00B80FFA" w:rsidDel="0028410C" w:rsidRDefault="00B80FFA">
      <w:pPr>
        <w:rPr>
          <w:del w:id="3364" w:author="juan rivillas" w:date="2022-08-14T19:04:00Z"/>
        </w:rPr>
      </w:pPr>
    </w:p>
    <w:p w14:paraId="4F94F75E" w14:textId="24E752CA" w:rsidR="00B80FFA" w:rsidDel="0028410C" w:rsidRDefault="00B25728">
      <w:pPr>
        <w:rPr>
          <w:del w:id="3365" w:author="juan rivillas" w:date="2022-08-14T19:04:00Z"/>
        </w:rPr>
      </w:pPr>
      <w:del w:id="3366" w:author="juan rivillas" w:date="2022-08-14T19:04:00Z">
        <w:r w:rsidDel="0028410C">
          <w:rPr>
            <w:b/>
          </w:rPr>
          <w:delText>Objectives</w:delText>
        </w:r>
      </w:del>
    </w:p>
    <w:p w14:paraId="20E2B51B" w14:textId="4CE53F83" w:rsidR="00B80FFA" w:rsidDel="0028410C" w:rsidRDefault="00B25728">
      <w:pPr>
        <w:rPr>
          <w:del w:id="3367" w:author="juan rivillas" w:date="2022-08-14T19:04:00Z"/>
        </w:rPr>
      </w:pPr>
      <w:del w:id="3368" w:author="juan rivillas" w:date="2022-08-14T19:04:00Z">
        <w:r w:rsidDel="0028410C">
          <w:delText>Students will:</w:delText>
        </w:r>
      </w:del>
    </w:p>
    <w:p w14:paraId="344A8C20" w14:textId="41B3A042" w:rsidR="00B80FFA" w:rsidDel="0028410C" w:rsidRDefault="00B25728">
      <w:pPr>
        <w:numPr>
          <w:ilvl w:val="0"/>
          <w:numId w:val="4"/>
        </w:numPr>
        <w:rPr>
          <w:del w:id="3369" w:author="juan rivillas" w:date="2022-08-14T19:04:00Z"/>
        </w:rPr>
      </w:pPr>
      <w:del w:id="3370" w:author="juan rivillas" w:date="2022-08-14T19:04:00Z">
        <w:r w:rsidDel="0028410C">
          <w:delText>Become familiar with all major open datasets for social science research</w:delText>
        </w:r>
      </w:del>
    </w:p>
    <w:p w14:paraId="2AEE6DC2" w14:textId="34028300" w:rsidR="00B80FFA" w:rsidDel="0028410C" w:rsidRDefault="00B25728">
      <w:pPr>
        <w:numPr>
          <w:ilvl w:val="0"/>
          <w:numId w:val="4"/>
        </w:numPr>
        <w:rPr>
          <w:del w:id="3371" w:author="juan rivillas" w:date="2022-08-14T19:04:00Z"/>
        </w:rPr>
      </w:pPr>
      <w:del w:id="3372" w:author="juan rivillas" w:date="2022-08-14T19:04:00Z">
        <w:r w:rsidDel="0028410C">
          <w:delText>Use said datasets to collect information for their research projects</w:delText>
        </w:r>
      </w:del>
    </w:p>
    <w:p w14:paraId="17F585EB" w14:textId="640BF0AA" w:rsidR="00B80FFA" w:rsidDel="0028410C" w:rsidRDefault="00B25728">
      <w:pPr>
        <w:numPr>
          <w:ilvl w:val="0"/>
          <w:numId w:val="4"/>
        </w:numPr>
        <w:rPr>
          <w:del w:id="3373" w:author="juan rivillas" w:date="2022-08-14T19:04:00Z"/>
        </w:rPr>
      </w:pPr>
      <w:del w:id="3374" w:author="juan rivillas" w:date="2022-08-14T19:04:00Z">
        <w:r w:rsidDel="0028410C">
          <w:delText>Understand the tools used to monitor the achievement of Sustainable Development Growth</w:delText>
        </w:r>
      </w:del>
    </w:p>
    <w:p w14:paraId="411F4510" w14:textId="391C9102" w:rsidR="00B80FFA" w:rsidDel="0028410C" w:rsidRDefault="00B80FFA">
      <w:pPr>
        <w:ind w:left="720"/>
        <w:rPr>
          <w:del w:id="3375" w:author="juan rivillas" w:date="2022-08-14T19:04:00Z"/>
          <w:b/>
          <w:u w:val="single"/>
        </w:rPr>
      </w:pPr>
    </w:p>
    <w:p w14:paraId="67A95598" w14:textId="17E504E8" w:rsidR="00B80FFA" w:rsidDel="0028410C" w:rsidRDefault="00B25728">
      <w:pPr>
        <w:rPr>
          <w:del w:id="3376" w:author="juan rivillas" w:date="2022-08-14T19:04:00Z"/>
        </w:rPr>
      </w:pPr>
      <w:del w:id="3377" w:author="juan rivillas" w:date="2022-08-14T19:04:00Z">
        <w:r w:rsidDel="0028410C">
          <w:rPr>
            <w:b/>
          </w:rPr>
          <w:delText xml:space="preserve">Class  </w:delText>
        </w:r>
        <w:r w:rsidDel="0028410C">
          <w:delText xml:space="preserve">[Group A 12 </w:delText>
        </w:r>
      </w:del>
      <w:del w:id="3378" w:author="juan rivillas" w:date="2022-08-06T13:17:00Z">
        <w:r w:rsidDel="000E5FB1">
          <w:delText>OCtober</w:delText>
        </w:r>
      </w:del>
      <w:del w:id="3379" w:author="juan rivillas" w:date="2022-08-14T19:04:00Z">
        <w:r w:rsidDel="0028410C">
          <w:delText xml:space="preserve"> 2020 13:15 - 15:15</w:delText>
        </w:r>
      </w:del>
    </w:p>
    <w:p w14:paraId="66459FCD" w14:textId="7012ADC3" w:rsidR="00B80FFA" w:rsidDel="0028410C" w:rsidRDefault="00B25728">
      <w:pPr>
        <w:rPr>
          <w:del w:id="3380" w:author="juan rivillas" w:date="2022-08-14T19:04:00Z"/>
        </w:rPr>
      </w:pPr>
      <w:del w:id="3381" w:author="juan rivillas" w:date="2022-08-14T19:04:00Z">
        <w:r w:rsidDel="0028410C">
          <w:tab/>
          <w:delText xml:space="preserve">Group B 13 </w:delText>
        </w:r>
      </w:del>
      <w:del w:id="3382" w:author="juan rivillas" w:date="2022-08-06T13:17:00Z">
        <w:r w:rsidDel="000E5FB1">
          <w:delText>OCtober</w:delText>
        </w:r>
      </w:del>
      <w:del w:id="3383" w:author="juan rivillas" w:date="2022-08-14T19:04:00Z">
        <w:r w:rsidDel="0028410C">
          <w:delText xml:space="preserve"> 2020 08:45 – 10:45]</w:delText>
        </w:r>
      </w:del>
    </w:p>
    <w:p w14:paraId="181077C8" w14:textId="17A0F7F8" w:rsidR="00B80FFA" w:rsidDel="0028410C" w:rsidRDefault="00B80FFA">
      <w:pPr>
        <w:rPr>
          <w:del w:id="3384" w:author="juan rivillas" w:date="2022-08-14T19:04:00Z"/>
        </w:rPr>
      </w:pPr>
    </w:p>
    <w:p w14:paraId="4ACFF43E" w14:textId="792AB0B1" w:rsidR="00B80FFA" w:rsidDel="0028410C" w:rsidRDefault="00B25728">
      <w:pPr>
        <w:jc w:val="both"/>
        <w:rPr>
          <w:del w:id="3385" w:author="juan rivillas" w:date="2022-08-14T19:04:00Z"/>
        </w:rPr>
        <w:pPrChange w:id="3386" w:author="juan rivillas" w:date="2022-08-06T11:52:00Z">
          <w:pPr/>
        </w:pPrChange>
      </w:pPr>
      <w:del w:id="3387" w:author="juan rivillas" w:date="2022-08-14T19:04:00Z">
        <w:r w:rsidDel="0028410C">
          <w:delText xml:space="preserve">The final lecture of the course aims at introducing the students to the major open datsets that most social science research is based on. We will discuss the databases from the World Bank, OECD, </w:delText>
        </w:r>
      </w:del>
      <w:del w:id="3388" w:author="juan rivillas" w:date="2022-08-06T11:52:00Z">
        <w:r w:rsidDel="00444D2D">
          <w:delText>IMF</w:delText>
        </w:r>
      </w:del>
      <w:del w:id="3389" w:author="juan rivillas" w:date="2022-08-14T19:04:00Z">
        <w:r w:rsidDel="0028410C">
          <w:delText xml:space="preserve"> and the World Value Surveys. Students will be able to use these databases to extract data for their research projects and understand how the goals of the Sustainable Development program are measured and monitored</w:delText>
        </w:r>
      </w:del>
    </w:p>
    <w:p w14:paraId="26D9DE65" w14:textId="75C97C45" w:rsidR="00B80FFA" w:rsidDel="0028410C" w:rsidRDefault="00B80FFA">
      <w:pPr>
        <w:rPr>
          <w:del w:id="3390" w:author="juan rivillas" w:date="2022-08-14T19:04:00Z"/>
        </w:rPr>
      </w:pPr>
    </w:p>
    <w:p w14:paraId="0F358370" w14:textId="27ECAED1" w:rsidR="00B80FFA" w:rsidDel="0028410C" w:rsidRDefault="00B25728">
      <w:pPr>
        <w:rPr>
          <w:del w:id="3391" w:author="juan rivillas" w:date="2022-08-14T19:04:00Z"/>
        </w:rPr>
      </w:pPr>
      <w:del w:id="3392" w:author="juan rivillas" w:date="2022-08-14T19:04:00Z">
        <w:r w:rsidDel="0028410C">
          <w:rPr>
            <w:b/>
          </w:rPr>
          <w:delText>Preparation</w:delText>
        </w:r>
      </w:del>
    </w:p>
    <w:p w14:paraId="130022C0" w14:textId="6DC32651" w:rsidR="00B80FFA" w:rsidDel="0028410C" w:rsidRDefault="00B25728">
      <w:pPr>
        <w:numPr>
          <w:ilvl w:val="0"/>
          <w:numId w:val="3"/>
        </w:numPr>
        <w:rPr>
          <w:del w:id="3393" w:author="juan rivillas" w:date="2022-08-14T19:04:00Z"/>
        </w:rPr>
      </w:pPr>
      <w:del w:id="3394" w:author="juan rivillas" w:date="2022-08-14T19:04:00Z">
        <w:r w:rsidDel="0028410C">
          <w:delText>Lecture slides and online resources provided by the lecturer.</w:delText>
        </w:r>
      </w:del>
    </w:p>
    <w:p w14:paraId="0741E909" w14:textId="72A1D66D" w:rsidR="00B80FFA" w:rsidDel="0028410C" w:rsidRDefault="00B80FFA">
      <w:pPr>
        <w:rPr>
          <w:del w:id="3395" w:author="juan rivillas" w:date="2022-08-14T19:04:00Z"/>
          <w:b/>
          <w:u w:val="single"/>
        </w:rPr>
      </w:pPr>
    </w:p>
    <w:p w14:paraId="0695A41D" w14:textId="1E9CE203" w:rsidR="00B80FFA" w:rsidDel="0028410C" w:rsidRDefault="00B25728">
      <w:pPr>
        <w:rPr>
          <w:del w:id="3396" w:author="juan rivillas" w:date="2022-08-14T19:04:00Z"/>
        </w:rPr>
      </w:pPr>
      <w:del w:id="3397" w:author="juan rivillas" w:date="2022-08-14T19:04:00Z">
        <w:r w:rsidDel="0028410C">
          <w:rPr>
            <w:b/>
          </w:rPr>
          <w:delText xml:space="preserve">Lab    </w:delText>
        </w:r>
        <w:r w:rsidDel="0028410C">
          <w:delText>[Group A 12 OCtober 2020 15:15 - 17:00</w:delText>
        </w:r>
      </w:del>
    </w:p>
    <w:p w14:paraId="35C59599" w14:textId="235CA40D" w:rsidR="00B80FFA" w:rsidDel="0028410C" w:rsidRDefault="00B25728">
      <w:pPr>
        <w:rPr>
          <w:del w:id="3398" w:author="juan rivillas" w:date="2022-08-14T19:04:00Z"/>
        </w:rPr>
      </w:pPr>
      <w:del w:id="3399" w:author="juan rivillas" w:date="2022-08-14T19:04:00Z">
        <w:r w:rsidDel="0028410C">
          <w:rPr>
            <w:b/>
          </w:rPr>
          <w:delText xml:space="preserve">           </w:delText>
        </w:r>
        <w:r w:rsidDel="0028410C">
          <w:delText>Group B 13 OCtober 2020 10:45 – 12:30]</w:delText>
        </w:r>
      </w:del>
    </w:p>
    <w:p w14:paraId="7808D6BC" w14:textId="340E5ED7" w:rsidR="00B80FFA" w:rsidDel="0028410C" w:rsidRDefault="00B80FFA">
      <w:pPr>
        <w:rPr>
          <w:del w:id="3400" w:author="juan rivillas" w:date="2022-08-14T19:04:00Z"/>
        </w:rPr>
      </w:pPr>
    </w:p>
    <w:p w14:paraId="0622E76E" w14:textId="4E451778" w:rsidR="00B80FFA" w:rsidDel="0028410C" w:rsidRDefault="00B25728">
      <w:pPr>
        <w:rPr>
          <w:del w:id="3401" w:author="juan rivillas" w:date="2022-08-14T19:04:00Z"/>
        </w:rPr>
      </w:pPr>
      <w:del w:id="3402" w:author="juan rivillas" w:date="2022-08-14T19:04:00Z">
        <w:r w:rsidDel="0028410C">
          <w:delText xml:space="preserve">The lab continues where the lecture </w:delText>
        </w:r>
      </w:del>
      <w:del w:id="3403" w:author="juan rivillas" w:date="2022-08-06T11:52:00Z">
        <w:r w:rsidDel="00444D2D">
          <w:delText>stops</w:delText>
        </w:r>
      </w:del>
      <w:del w:id="3404" w:author="juan rivillas" w:date="2022-08-14T19:04:00Z">
        <w:r w:rsidDel="0028410C">
          <w:delText xml:space="preserve"> and students collect data and prepare for the final research project.</w:delText>
        </w:r>
      </w:del>
    </w:p>
    <w:p w14:paraId="041527A1" w14:textId="4BA232C1" w:rsidR="00B80FFA" w:rsidDel="0028410C" w:rsidRDefault="00B80FFA">
      <w:pPr>
        <w:rPr>
          <w:del w:id="3405" w:author="juan rivillas" w:date="2022-08-14T19:04:00Z"/>
        </w:rPr>
      </w:pPr>
    </w:p>
    <w:p w14:paraId="3A9DF599" w14:textId="2881FFFD" w:rsidR="00B80FFA" w:rsidDel="0028410C" w:rsidRDefault="00B80FFA">
      <w:pPr>
        <w:rPr>
          <w:del w:id="3406" w:author="juan rivillas" w:date="2022-08-14T19:04:00Z"/>
          <w:b/>
        </w:rPr>
      </w:pPr>
    </w:p>
    <w:p w14:paraId="58E3CB91" w14:textId="1E4659A4" w:rsidR="00B80FFA" w:rsidDel="0028410C" w:rsidRDefault="00B80FFA">
      <w:pPr>
        <w:rPr>
          <w:del w:id="3407" w:author="juan rivillas" w:date="2022-08-14T19:04:00Z"/>
        </w:rPr>
      </w:pPr>
    </w:p>
    <w:p w14:paraId="3605637A" w14:textId="0BE99C0F" w:rsidR="00B80FFA" w:rsidRDefault="00B25728">
      <w:pPr>
        <w:contextualSpacing/>
      </w:pPr>
      <w:del w:id="3408" w:author="juan rivillas" w:date="2022-08-14T19:04:00Z">
        <w:r w:rsidDel="0028410C">
          <w:br w:type="page"/>
        </w:r>
      </w:del>
    </w:p>
    <w:p w14:paraId="07C60515" w14:textId="58EA702D" w:rsidR="00B80FFA" w:rsidDel="0028410C" w:rsidRDefault="00B25728">
      <w:pPr>
        <w:pStyle w:val="Heading2"/>
        <w:rPr>
          <w:del w:id="3409" w:author="juan rivillas" w:date="2022-08-14T19:05:00Z"/>
        </w:rPr>
      </w:pPr>
      <w:del w:id="3410" w:author="juan rivillas" w:date="2022-08-14T19:05:00Z">
        <w:r w:rsidDel="0028410C">
          <w:delText>Week 8.</w:delText>
        </w:r>
        <w:r w:rsidDel="0028410C">
          <w:rPr>
            <w:b/>
          </w:rPr>
          <w:delText xml:space="preserve"> </w:delText>
        </w:r>
        <w:r w:rsidDel="0028410C">
          <w:delText>Putting it all together</w:delText>
        </w:r>
      </w:del>
    </w:p>
    <w:p w14:paraId="52BDAE3A" w14:textId="34DE6124" w:rsidR="00B80FFA" w:rsidDel="0028410C" w:rsidRDefault="00B80FFA">
      <w:pPr>
        <w:rPr>
          <w:del w:id="3411" w:author="juan rivillas" w:date="2022-08-14T19:05:00Z"/>
        </w:rPr>
      </w:pPr>
    </w:p>
    <w:p w14:paraId="51D1B85E" w14:textId="310E6827" w:rsidR="00B80FFA" w:rsidDel="0028410C" w:rsidRDefault="00B25728">
      <w:pPr>
        <w:rPr>
          <w:del w:id="3412" w:author="juan rivillas" w:date="2022-08-14T19:05:00Z"/>
        </w:rPr>
      </w:pPr>
      <w:del w:id="3413" w:author="juan rivillas" w:date="2022-08-14T19:05:00Z">
        <w:r w:rsidDel="0028410C">
          <w:rPr>
            <w:b/>
          </w:rPr>
          <w:delText>Objectives</w:delText>
        </w:r>
      </w:del>
    </w:p>
    <w:p w14:paraId="759ACB0E" w14:textId="7610B3C2" w:rsidR="00B80FFA" w:rsidDel="0028410C" w:rsidRDefault="00B25728">
      <w:pPr>
        <w:rPr>
          <w:del w:id="3414" w:author="juan rivillas" w:date="2022-08-14T19:05:00Z"/>
        </w:rPr>
      </w:pPr>
      <w:del w:id="3415" w:author="juan rivillas" w:date="2022-08-14T19:05:00Z">
        <w:r w:rsidDel="0028410C">
          <w:delText>Students will:</w:delText>
        </w:r>
      </w:del>
    </w:p>
    <w:p w14:paraId="4E6CE147" w14:textId="33D9B8AF" w:rsidR="00B80FFA" w:rsidDel="0028410C" w:rsidRDefault="00B25728">
      <w:pPr>
        <w:numPr>
          <w:ilvl w:val="0"/>
          <w:numId w:val="4"/>
        </w:numPr>
        <w:rPr>
          <w:del w:id="3416" w:author="juan rivillas" w:date="2022-08-14T19:05:00Z"/>
        </w:rPr>
      </w:pPr>
      <w:del w:id="3417" w:author="juan rivillas" w:date="2022-08-14T19:05:00Z">
        <w:r w:rsidDel="0028410C">
          <w:delText>Reflect on the material covered in the course</w:delText>
        </w:r>
      </w:del>
    </w:p>
    <w:p w14:paraId="420B511C" w14:textId="3834BECA" w:rsidR="00B80FFA" w:rsidDel="0028410C" w:rsidRDefault="00B25728">
      <w:pPr>
        <w:numPr>
          <w:ilvl w:val="0"/>
          <w:numId w:val="4"/>
        </w:numPr>
        <w:rPr>
          <w:del w:id="3418" w:author="juan rivillas" w:date="2022-08-14T19:05:00Z"/>
        </w:rPr>
      </w:pPr>
      <w:del w:id="3419" w:author="juan rivillas" w:date="2022-08-14T19:05:00Z">
        <w:r w:rsidDel="0028410C">
          <w:delText>Use feedback from the lecturer and each</w:delText>
        </w:r>
        <w:r w:rsidR="00127061" w:rsidDel="0028410C">
          <w:delText xml:space="preserve"> </w:delText>
        </w:r>
        <w:r w:rsidDel="0028410C">
          <w:delText xml:space="preserve">other to come full circle on what </w:delText>
        </w:r>
      </w:del>
      <w:del w:id="3420" w:author="juan rivillas" w:date="2022-08-06T11:53:00Z">
        <w:r w:rsidDel="00444D2D">
          <w:delText>the</w:delText>
        </w:r>
      </w:del>
      <w:del w:id="3421" w:author="juan rivillas" w:date="2022-08-14T19:05:00Z">
        <w:r w:rsidDel="0028410C">
          <w:delText xml:space="preserve"> have learned and how to use it</w:delText>
        </w:r>
      </w:del>
    </w:p>
    <w:p w14:paraId="473383BA" w14:textId="1B8F194D" w:rsidR="00B80FFA" w:rsidDel="0028410C" w:rsidRDefault="00B25728">
      <w:pPr>
        <w:numPr>
          <w:ilvl w:val="0"/>
          <w:numId w:val="4"/>
        </w:numPr>
        <w:rPr>
          <w:del w:id="3422" w:author="juan rivillas" w:date="2022-08-14T19:05:00Z"/>
        </w:rPr>
      </w:pPr>
      <w:del w:id="3423" w:author="juan rivillas" w:date="2022-08-14T19:05:00Z">
        <w:r w:rsidDel="0028410C">
          <w:delText>Have a chance to ask questions about their final project</w:delText>
        </w:r>
      </w:del>
    </w:p>
    <w:p w14:paraId="1E514745" w14:textId="5BCA6E52" w:rsidR="00B80FFA" w:rsidDel="0028410C" w:rsidRDefault="00B80FFA">
      <w:pPr>
        <w:ind w:left="720"/>
        <w:rPr>
          <w:del w:id="3424" w:author="juan rivillas" w:date="2022-08-14T19:05:00Z"/>
          <w:b/>
          <w:u w:val="single"/>
        </w:rPr>
      </w:pPr>
    </w:p>
    <w:p w14:paraId="2F27ED98" w14:textId="55383B59" w:rsidR="00B80FFA" w:rsidDel="0028410C" w:rsidRDefault="00B25728">
      <w:pPr>
        <w:rPr>
          <w:del w:id="3425" w:author="juan rivillas" w:date="2022-08-14T19:05:00Z"/>
        </w:rPr>
      </w:pPr>
      <w:del w:id="3426" w:author="juan rivillas" w:date="2022-08-14T19:05:00Z">
        <w:r w:rsidDel="0028410C">
          <w:rPr>
            <w:b/>
          </w:rPr>
          <w:delText xml:space="preserve">Class  </w:delText>
        </w:r>
        <w:r w:rsidDel="0028410C">
          <w:delText>[Group A 19 October 2020 13:15 - 15:15</w:delText>
        </w:r>
      </w:del>
    </w:p>
    <w:p w14:paraId="29D2BDA8" w14:textId="5CC50F23" w:rsidR="00B80FFA" w:rsidDel="0028410C" w:rsidRDefault="00B25728">
      <w:pPr>
        <w:rPr>
          <w:del w:id="3427" w:author="juan rivillas" w:date="2022-08-14T19:05:00Z"/>
        </w:rPr>
      </w:pPr>
      <w:del w:id="3428" w:author="juan rivillas" w:date="2022-08-14T19:05:00Z">
        <w:r w:rsidDel="0028410C">
          <w:rPr>
            <w:b/>
          </w:rPr>
          <w:tab/>
        </w:r>
        <w:r w:rsidDel="0028410C">
          <w:delText>Group B 20 October 2020 08:45 – 10:45]</w:delText>
        </w:r>
      </w:del>
    </w:p>
    <w:p w14:paraId="14C29CEB" w14:textId="0EE28C9B" w:rsidR="00B80FFA" w:rsidDel="0028410C" w:rsidRDefault="00B80FFA">
      <w:pPr>
        <w:rPr>
          <w:del w:id="3429" w:author="juan rivillas" w:date="2022-08-14T19:05:00Z"/>
        </w:rPr>
      </w:pPr>
    </w:p>
    <w:p w14:paraId="090A9068" w14:textId="09B850DF" w:rsidR="00B80FFA" w:rsidDel="0028410C" w:rsidRDefault="00B25728">
      <w:pPr>
        <w:jc w:val="both"/>
        <w:rPr>
          <w:del w:id="3430" w:author="juan rivillas" w:date="2022-08-14T19:05:00Z"/>
        </w:rPr>
        <w:pPrChange w:id="3431" w:author="juan rivillas" w:date="2022-08-06T11:53:00Z">
          <w:pPr/>
        </w:pPrChange>
      </w:pPr>
      <w:del w:id="3432" w:author="juan rivillas" w:date="2022-08-14T19:05:00Z">
        <w:r w:rsidDel="0028410C">
          <w:delText xml:space="preserve">This lecture is reserved for students to reflect upon what they have learned, actively. This will be done in the form of a general discussion based on the questions that the student </w:delText>
        </w:r>
      </w:del>
      <w:del w:id="3433" w:author="juan rivillas" w:date="2022-08-06T11:53:00Z">
        <w:r w:rsidDel="00444D2D">
          <w:delText>bring</w:delText>
        </w:r>
      </w:del>
      <w:del w:id="3434" w:author="juan rivillas" w:date="2022-08-14T19:05:00Z">
        <w:r w:rsidDel="0028410C">
          <w:delText xml:space="preserve"> to the classroom. It is also a second opportunity to receive feedback and diagnose any </w:delText>
        </w:r>
      </w:del>
      <w:del w:id="3435" w:author="juan rivillas" w:date="2022-08-06T11:53:00Z">
        <w:r w:rsidDel="00444D2D">
          <w:delText>unusuall</w:delText>
        </w:r>
      </w:del>
      <w:del w:id="3436" w:author="juan rivillas" w:date="2022-08-14T19:05:00Z">
        <w:r w:rsidDel="0028410C">
          <w:delText xml:space="preserve"> issues about their final project.</w:delText>
        </w:r>
      </w:del>
    </w:p>
    <w:p w14:paraId="75529F9F" w14:textId="7F033A19" w:rsidR="00B80FFA" w:rsidDel="0028410C" w:rsidRDefault="00B80FFA">
      <w:pPr>
        <w:rPr>
          <w:del w:id="3437" w:author="juan rivillas" w:date="2022-08-14T19:05:00Z"/>
        </w:rPr>
      </w:pPr>
    </w:p>
    <w:p w14:paraId="7DC29FA7" w14:textId="4D8B7325" w:rsidR="00B80FFA" w:rsidDel="0028410C" w:rsidRDefault="00B25728">
      <w:pPr>
        <w:rPr>
          <w:del w:id="3438" w:author="juan rivillas" w:date="2022-08-14T19:05:00Z"/>
        </w:rPr>
      </w:pPr>
      <w:del w:id="3439" w:author="juan rivillas" w:date="2022-08-14T19:05:00Z">
        <w:r w:rsidDel="0028410C">
          <w:rPr>
            <w:b/>
          </w:rPr>
          <w:delText>Preparation</w:delText>
        </w:r>
      </w:del>
    </w:p>
    <w:p w14:paraId="2E73C47A" w14:textId="516A5DD5" w:rsidR="00B80FFA" w:rsidDel="0028410C" w:rsidRDefault="00B25728">
      <w:pPr>
        <w:numPr>
          <w:ilvl w:val="0"/>
          <w:numId w:val="3"/>
        </w:numPr>
        <w:rPr>
          <w:del w:id="3440" w:author="juan rivillas" w:date="2022-08-14T19:05:00Z"/>
        </w:rPr>
      </w:pPr>
      <w:del w:id="3441" w:author="juan rivillas" w:date="2022-08-14T19:05:00Z">
        <w:r w:rsidDel="0028410C">
          <w:delText>Review as much material as possible from the course and collect questions that you would like to clear.</w:delText>
        </w:r>
      </w:del>
    </w:p>
    <w:p w14:paraId="2A454B12" w14:textId="789E9D80" w:rsidR="00B80FFA" w:rsidDel="0028410C" w:rsidRDefault="00B80FFA">
      <w:pPr>
        <w:ind w:left="720" w:hanging="360"/>
        <w:rPr>
          <w:del w:id="3442" w:author="juan rivillas" w:date="2022-08-14T19:05:00Z"/>
        </w:rPr>
      </w:pPr>
    </w:p>
    <w:p w14:paraId="3F5DC7B5" w14:textId="095F6BE1" w:rsidR="00B80FFA" w:rsidDel="0028410C" w:rsidRDefault="00B25728">
      <w:pPr>
        <w:rPr>
          <w:del w:id="3443" w:author="juan rivillas" w:date="2022-08-14T19:05:00Z"/>
        </w:rPr>
      </w:pPr>
      <w:del w:id="3444" w:author="juan rivillas" w:date="2022-08-14T19:05:00Z">
        <w:r w:rsidDel="0028410C">
          <w:rPr>
            <w:b/>
          </w:rPr>
          <w:delText xml:space="preserve">Lab     </w:delText>
        </w:r>
        <w:bookmarkStart w:id="3445" w:name="__DdeLink__598_1338973454"/>
        <w:r w:rsidDel="0028410C">
          <w:delText>[Group A 19 October 2020 15:15 - 17:00</w:delText>
        </w:r>
      </w:del>
    </w:p>
    <w:p w14:paraId="0BC34040" w14:textId="5CD8E458" w:rsidR="00B80FFA" w:rsidDel="0028410C" w:rsidRDefault="00B25728">
      <w:pPr>
        <w:rPr>
          <w:del w:id="3446" w:author="juan rivillas" w:date="2022-08-14T19:05:00Z"/>
        </w:rPr>
      </w:pPr>
      <w:del w:id="3447" w:author="juan rivillas" w:date="2022-08-14T19:05:00Z">
        <w:r w:rsidDel="0028410C">
          <w:rPr>
            <w:b/>
          </w:rPr>
          <w:delText xml:space="preserve">            </w:delText>
        </w:r>
        <w:r w:rsidDel="0028410C">
          <w:delText>Group B 20 October 2020 10:45 – 12:30]</w:delText>
        </w:r>
        <w:bookmarkEnd w:id="3445"/>
      </w:del>
    </w:p>
    <w:p w14:paraId="5C849464" w14:textId="07BCE65A" w:rsidR="00B80FFA" w:rsidDel="0028410C" w:rsidRDefault="00B80FFA">
      <w:pPr>
        <w:rPr>
          <w:del w:id="3448" w:author="juan rivillas" w:date="2022-08-14T19:05:00Z"/>
        </w:rPr>
      </w:pPr>
    </w:p>
    <w:p w14:paraId="653DA28F" w14:textId="07BFFFD6" w:rsidR="00B80FFA" w:rsidDel="0028410C" w:rsidRDefault="00B25728">
      <w:pPr>
        <w:jc w:val="both"/>
        <w:rPr>
          <w:del w:id="3449" w:author="juan rivillas" w:date="2022-08-14T19:05:00Z"/>
        </w:rPr>
        <w:pPrChange w:id="3450" w:author="juan rivillas" w:date="2022-08-06T11:53:00Z">
          <w:pPr/>
        </w:pPrChange>
      </w:pPr>
      <w:del w:id="3451" w:author="juan rivillas" w:date="2022-08-14T19:05:00Z">
        <w:r w:rsidDel="0028410C">
          <w:delText>The lab sessions for this week focus on rapping up the final project of the course. Students should use this time to receive more feedback on their project, particularly, from their fellow students. The lecturer will act as a mediator making sure no obvious mistakes are made.</w:delText>
        </w:r>
      </w:del>
    </w:p>
    <w:p w14:paraId="089226D0" w14:textId="379E66BD" w:rsidR="00B80FFA" w:rsidDel="0028410C" w:rsidRDefault="00B25728">
      <w:pPr>
        <w:rPr>
          <w:del w:id="3452" w:author="juan rivillas" w:date="2022-08-14T19:05:00Z"/>
          <w:rFonts w:ascii="Georgia" w:eastAsia="Georgia" w:hAnsi="Georgia" w:cs="Georgia"/>
          <w:color w:val="CA081C"/>
        </w:rPr>
      </w:pPr>
      <w:del w:id="3453" w:author="juan rivillas" w:date="2022-08-14T19:05:00Z">
        <w:r w:rsidDel="0028410C">
          <w:br w:type="page"/>
        </w:r>
      </w:del>
    </w:p>
    <w:p w14:paraId="69E7AB63" w14:textId="4A4F28EF" w:rsidR="00B80FFA" w:rsidDel="0028410C" w:rsidRDefault="00B25728">
      <w:pPr>
        <w:pStyle w:val="Heading2"/>
        <w:rPr>
          <w:del w:id="3454" w:author="juan rivillas" w:date="2022-08-14T19:05:00Z"/>
        </w:rPr>
      </w:pPr>
      <w:bookmarkStart w:id="3455" w:name="_4i7ojhp"/>
      <w:bookmarkEnd w:id="3455"/>
      <w:del w:id="3456" w:author="juan rivillas" w:date="2022-08-14T19:05:00Z">
        <w:r w:rsidDel="0028410C">
          <w:delText>Week 9. Your Turn!</w:delText>
        </w:r>
      </w:del>
    </w:p>
    <w:p w14:paraId="77A6ED26" w14:textId="59E22E9E" w:rsidR="00B80FFA" w:rsidDel="0028410C" w:rsidRDefault="00B80FFA">
      <w:pPr>
        <w:rPr>
          <w:del w:id="3457" w:author="juan rivillas" w:date="2022-08-14T19:05:00Z"/>
          <w:b/>
        </w:rPr>
      </w:pPr>
    </w:p>
    <w:p w14:paraId="59E4B221" w14:textId="43D18041" w:rsidR="00B80FFA" w:rsidDel="0028410C" w:rsidRDefault="00B25728">
      <w:pPr>
        <w:rPr>
          <w:del w:id="3458" w:author="juan rivillas" w:date="2022-08-14T19:05:00Z"/>
        </w:rPr>
      </w:pPr>
      <w:del w:id="3459" w:author="juan rivillas" w:date="2022-08-14T19:05:00Z">
        <w:r w:rsidDel="0028410C">
          <w:rPr>
            <w:b/>
          </w:rPr>
          <w:delText>Objectives</w:delText>
        </w:r>
      </w:del>
    </w:p>
    <w:p w14:paraId="35928869" w14:textId="38B4A390" w:rsidR="00B80FFA" w:rsidDel="0028410C" w:rsidRDefault="00B25728">
      <w:pPr>
        <w:rPr>
          <w:del w:id="3460" w:author="juan rivillas" w:date="2022-08-14T19:05:00Z"/>
        </w:rPr>
      </w:pPr>
      <w:del w:id="3461" w:author="juan rivillas" w:date="2022-08-14T19:05:00Z">
        <w:r w:rsidDel="0028410C">
          <w:delText>Students will:</w:delText>
        </w:r>
      </w:del>
    </w:p>
    <w:p w14:paraId="5187F79D" w14:textId="40D25181" w:rsidR="00B80FFA" w:rsidDel="0028410C" w:rsidRDefault="00B25728">
      <w:pPr>
        <w:numPr>
          <w:ilvl w:val="0"/>
          <w:numId w:val="3"/>
        </w:numPr>
        <w:rPr>
          <w:del w:id="3462" w:author="juan rivillas" w:date="2022-08-14T19:05:00Z"/>
        </w:rPr>
      </w:pPr>
      <w:del w:id="3463" w:author="juan rivillas" w:date="2022-08-14T19:05:00Z">
        <w:r w:rsidDel="0028410C">
          <w:delText>Present the results of their final project thus gaining exposure to presenting data driven reports</w:delText>
        </w:r>
      </w:del>
    </w:p>
    <w:p w14:paraId="68332936" w14:textId="5F8D9841" w:rsidR="00B80FFA" w:rsidDel="0028410C" w:rsidRDefault="00B80FFA">
      <w:pPr>
        <w:ind w:left="720"/>
        <w:rPr>
          <w:del w:id="3464" w:author="juan rivillas" w:date="2022-08-14T19:05:00Z"/>
          <w:b/>
          <w:u w:val="single"/>
        </w:rPr>
      </w:pPr>
    </w:p>
    <w:p w14:paraId="0DC0DB08" w14:textId="183BE502" w:rsidR="00B80FFA" w:rsidDel="0028410C" w:rsidRDefault="00B25728">
      <w:pPr>
        <w:rPr>
          <w:del w:id="3465" w:author="juan rivillas" w:date="2022-08-14T19:05:00Z"/>
        </w:rPr>
      </w:pPr>
      <w:del w:id="3466" w:author="juan rivillas" w:date="2022-08-14T19:05:00Z">
        <w:r w:rsidDel="0028410C">
          <w:rPr>
            <w:b/>
          </w:rPr>
          <w:delText xml:space="preserve">Class I </w:delText>
        </w:r>
        <w:bookmarkStart w:id="3467" w:name="__DdeLink__687_1718486055"/>
        <w:r w:rsidDel="0028410C">
          <w:delText>[Group A 26 October 2020 13:15 - 15:15</w:delText>
        </w:r>
        <w:bookmarkEnd w:id="3467"/>
      </w:del>
    </w:p>
    <w:p w14:paraId="3A9F704A" w14:textId="710BCD77" w:rsidR="00B80FFA" w:rsidDel="0028410C" w:rsidRDefault="00B25728">
      <w:pPr>
        <w:rPr>
          <w:del w:id="3468" w:author="juan rivillas" w:date="2022-08-14T19:05:00Z"/>
        </w:rPr>
      </w:pPr>
      <w:del w:id="3469" w:author="juan rivillas" w:date="2022-08-14T19:05:00Z">
        <w:r w:rsidDel="0028410C">
          <w:rPr>
            <w:b/>
          </w:rPr>
          <w:tab/>
        </w:r>
        <w:r w:rsidDel="0028410C">
          <w:delText>Group B 27 October 2020 08:45 – 10:45]</w:delText>
        </w:r>
      </w:del>
    </w:p>
    <w:p w14:paraId="11A38B12" w14:textId="6CD63F5F" w:rsidR="00B80FFA" w:rsidDel="0028410C" w:rsidRDefault="00B80FFA">
      <w:pPr>
        <w:rPr>
          <w:del w:id="3470" w:author="juan rivillas" w:date="2022-08-14T19:05:00Z"/>
        </w:rPr>
      </w:pPr>
    </w:p>
    <w:p w14:paraId="4A1AF041" w14:textId="02C536BE" w:rsidR="00B80FFA" w:rsidDel="0028410C" w:rsidRDefault="00B25728">
      <w:pPr>
        <w:jc w:val="both"/>
        <w:rPr>
          <w:del w:id="3471" w:author="juan rivillas" w:date="2022-08-14T19:05:00Z"/>
        </w:rPr>
        <w:pPrChange w:id="3472" w:author="juan rivillas" w:date="2022-08-06T11:54:00Z">
          <w:pPr/>
        </w:pPrChange>
      </w:pPr>
      <w:del w:id="3473" w:author="juan rivillas" w:date="2022-08-14T19:05:00Z">
        <w:r w:rsidDel="0028410C">
          <w:delText>Students will deliver a 15 minutes presentation of their final project followed by questions by their fellow students and the lecturer. They will also submit a written version of their report and R code used to produce the analysis via Nestor.</w:delText>
        </w:r>
      </w:del>
    </w:p>
    <w:p w14:paraId="067FC8BB" w14:textId="62D1D151" w:rsidR="00B80FFA" w:rsidDel="0028410C" w:rsidRDefault="00B80FFA">
      <w:pPr>
        <w:rPr>
          <w:del w:id="3474" w:author="juan rivillas" w:date="2022-08-14T19:05:00Z"/>
        </w:rPr>
      </w:pPr>
    </w:p>
    <w:p w14:paraId="6F445C9D" w14:textId="1794C66E" w:rsidR="00B80FFA" w:rsidDel="0028410C" w:rsidRDefault="00B25728">
      <w:pPr>
        <w:rPr>
          <w:del w:id="3475" w:author="juan rivillas" w:date="2022-08-14T19:05:00Z"/>
        </w:rPr>
      </w:pPr>
      <w:del w:id="3476" w:author="juan rivillas" w:date="2022-08-14T19:05:00Z">
        <w:r w:rsidDel="0028410C">
          <w:rPr>
            <w:b/>
          </w:rPr>
          <w:delText>Preparation</w:delText>
        </w:r>
      </w:del>
    </w:p>
    <w:p w14:paraId="2CA1D318" w14:textId="5FB1AC35" w:rsidR="00B80FFA" w:rsidDel="0028410C" w:rsidRDefault="00B25728">
      <w:pPr>
        <w:numPr>
          <w:ilvl w:val="0"/>
          <w:numId w:val="3"/>
        </w:numPr>
        <w:rPr>
          <w:del w:id="3477" w:author="juan rivillas" w:date="2022-08-14T19:05:00Z"/>
        </w:rPr>
      </w:pPr>
      <w:del w:id="3478" w:author="juan rivillas" w:date="2022-08-14T19:05:00Z">
        <w:r w:rsidDel="0028410C">
          <w:delText>Instruction for the format of the report will be uploaded to Nestor.</w:delText>
        </w:r>
      </w:del>
    </w:p>
    <w:p w14:paraId="572C1476" w14:textId="3E28643E" w:rsidR="00B80FFA" w:rsidDel="0028410C" w:rsidRDefault="00B80FFA">
      <w:pPr>
        <w:rPr>
          <w:del w:id="3479" w:author="juan rivillas" w:date="2022-08-14T19:05:00Z"/>
          <w:b/>
          <w:u w:val="single"/>
        </w:rPr>
      </w:pPr>
    </w:p>
    <w:p w14:paraId="5119DD6A" w14:textId="403F3DF2" w:rsidR="00B80FFA" w:rsidDel="0028410C" w:rsidRDefault="00B25728">
      <w:pPr>
        <w:rPr>
          <w:del w:id="3480" w:author="juan rivillas" w:date="2022-08-14T19:05:00Z"/>
        </w:rPr>
      </w:pPr>
      <w:del w:id="3481" w:author="juan rivillas" w:date="2022-08-14T19:05:00Z">
        <w:r w:rsidDel="0028410C">
          <w:rPr>
            <w:b/>
          </w:rPr>
          <w:delText xml:space="preserve">Class II </w:delText>
        </w:r>
        <w:r w:rsidDel="0028410C">
          <w:delText>[Group A 26 October 2020 15:15 - 17:00</w:delText>
        </w:r>
      </w:del>
    </w:p>
    <w:p w14:paraId="68501095" w14:textId="7BCBDF8F" w:rsidR="00B80FFA" w:rsidDel="0028410C" w:rsidRDefault="00B25728">
      <w:pPr>
        <w:rPr>
          <w:del w:id="3482" w:author="juan rivillas" w:date="2022-08-14T19:05:00Z"/>
        </w:rPr>
      </w:pPr>
      <w:del w:id="3483" w:author="juan rivillas" w:date="2022-08-14T19:05:00Z">
        <w:r w:rsidDel="0028410C">
          <w:rPr>
            <w:b/>
          </w:rPr>
          <w:delText xml:space="preserve">             </w:delText>
        </w:r>
        <w:r w:rsidDel="0028410C">
          <w:delText>Group B 27 October 2020 10:45 – 12:30]</w:delText>
        </w:r>
      </w:del>
    </w:p>
    <w:p w14:paraId="6299259A" w14:textId="574C7DAA" w:rsidR="00B80FFA" w:rsidDel="0028410C" w:rsidRDefault="00B80FFA">
      <w:pPr>
        <w:rPr>
          <w:del w:id="3484" w:author="juan rivillas" w:date="2022-08-14T19:05:00Z"/>
        </w:rPr>
      </w:pPr>
    </w:p>
    <w:p w14:paraId="2844805B" w14:textId="5D8C0F01" w:rsidR="00B80FFA" w:rsidDel="0028410C" w:rsidRDefault="00B25728">
      <w:pPr>
        <w:rPr>
          <w:del w:id="3485" w:author="juan rivillas" w:date="2022-08-14T19:05:00Z"/>
        </w:rPr>
      </w:pPr>
      <w:del w:id="3486" w:author="juan rivillas" w:date="2022-08-14T19:05:00Z">
        <w:r w:rsidDel="0028410C">
          <w:delText>This class will be used as extra time for the presentation sessions.</w:delText>
        </w:r>
      </w:del>
    </w:p>
    <w:p w14:paraId="66FCDCC0" w14:textId="69B58E18" w:rsidR="00B80FFA" w:rsidDel="0028410C" w:rsidRDefault="00B25728">
      <w:pPr>
        <w:rPr>
          <w:del w:id="3487" w:author="juan rivillas" w:date="2022-08-14T19:05:00Z"/>
          <w:color w:val="CA0800"/>
          <w:sz w:val="52"/>
          <w:szCs w:val="52"/>
        </w:rPr>
      </w:pPr>
      <w:del w:id="3488" w:author="juan rivillas" w:date="2022-08-14T19:05:00Z">
        <w:r w:rsidDel="0028410C">
          <w:br w:type="page"/>
        </w:r>
      </w:del>
    </w:p>
    <w:p w14:paraId="0DADACB6" w14:textId="77777777" w:rsidR="00B80FFA" w:rsidRDefault="00B25728">
      <w:pPr>
        <w:pStyle w:val="Heading1"/>
      </w:pPr>
      <w:bookmarkStart w:id="3489" w:name="_2xcytpi"/>
      <w:bookmarkEnd w:id="3489"/>
      <w:r>
        <w:t>Appendices</w:t>
      </w:r>
    </w:p>
    <w:p w14:paraId="5AC7785D" w14:textId="77777777" w:rsidR="00B80FFA" w:rsidRPr="00377AB6" w:rsidRDefault="00B25728">
      <w:pPr>
        <w:pStyle w:val="Heading2"/>
        <w:jc w:val="both"/>
        <w:rPr>
          <w:rFonts w:ascii="Times New Roman" w:hAnsi="Times New Roman" w:cs="Times New Roman"/>
          <w:sz w:val="22"/>
          <w:szCs w:val="22"/>
          <w:rPrChange w:id="3490" w:author="juan rivillas" w:date="2022-08-06T12:41:00Z">
            <w:rPr/>
          </w:rPrChange>
        </w:rPr>
        <w:pPrChange w:id="3491" w:author="juan rivillas" w:date="2022-08-06T12:42:00Z">
          <w:pPr>
            <w:pStyle w:val="Heading2"/>
          </w:pPr>
        </w:pPrChange>
      </w:pPr>
      <w:bookmarkStart w:id="3492" w:name="_1ci93xb"/>
      <w:bookmarkEnd w:id="3492"/>
      <w:r w:rsidRPr="00377AB6">
        <w:rPr>
          <w:rFonts w:ascii="Times New Roman" w:hAnsi="Times New Roman" w:cs="Times New Roman"/>
          <w:sz w:val="22"/>
          <w:szCs w:val="22"/>
          <w:rPrChange w:id="3493" w:author="juan rivillas" w:date="2022-08-06T12:41:00Z">
            <w:rPr/>
          </w:rPrChange>
        </w:rPr>
        <w:t>Appendix 1. Assignments and Assessment</w:t>
      </w:r>
    </w:p>
    <w:p w14:paraId="3161751B" w14:textId="77777777" w:rsidR="00B80FFA" w:rsidRPr="00377AB6" w:rsidRDefault="00B80FFA">
      <w:pPr>
        <w:jc w:val="both"/>
        <w:rPr>
          <w:sz w:val="22"/>
          <w:szCs w:val="22"/>
          <w:rPrChange w:id="3494" w:author="juan rivillas" w:date="2022-08-06T12:41:00Z">
            <w:rPr/>
          </w:rPrChange>
        </w:rPr>
        <w:pPrChange w:id="3495" w:author="juan rivillas" w:date="2022-08-06T12:42:00Z">
          <w:pPr/>
        </w:pPrChange>
      </w:pPr>
    </w:p>
    <w:p w14:paraId="02D6672D" w14:textId="77777777" w:rsidR="00B80FFA" w:rsidRPr="00377AB6" w:rsidRDefault="00B25728">
      <w:pPr>
        <w:jc w:val="both"/>
        <w:rPr>
          <w:sz w:val="22"/>
          <w:szCs w:val="22"/>
          <w:rPrChange w:id="3496" w:author="juan rivillas" w:date="2022-08-06T12:41:00Z">
            <w:rPr/>
          </w:rPrChange>
        </w:rPr>
        <w:pPrChange w:id="3497" w:author="juan rivillas" w:date="2022-08-06T12:42:00Z">
          <w:pPr/>
        </w:pPrChange>
      </w:pPr>
      <w:r w:rsidRPr="00377AB6">
        <w:rPr>
          <w:b/>
          <w:bCs/>
          <w:sz w:val="22"/>
          <w:szCs w:val="22"/>
          <w:rPrChange w:id="3498" w:author="juan rivillas" w:date="2022-08-06T12:41:00Z">
            <w:rPr>
              <w:rFonts w:asciiTheme="minorHAnsi" w:hAnsiTheme="minorHAnsi" w:cstheme="minorHAnsi"/>
              <w:b/>
              <w:bCs/>
              <w:sz w:val="20"/>
              <w:szCs w:val="20"/>
            </w:rPr>
          </w:rPrChange>
        </w:rPr>
        <w:t>Computer assignments (35%)</w:t>
      </w:r>
    </w:p>
    <w:p w14:paraId="7640DF11" w14:textId="60BFA432" w:rsidR="00B80FFA" w:rsidRPr="00377AB6" w:rsidRDefault="00B25728">
      <w:pPr>
        <w:jc w:val="both"/>
        <w:rPr>
          <w:sz w:val="22"/>
          <w:szCs w:val="22"/>
          <w:rPrChange w:id="3499" w:author="juan rivillas" w:date="2022-08-06T12:41:00Z">
            <w:rPr/>
          </w:rPrChange>
        </w:rPr>
        <w:pPrChange w:id="3500" w:author="juan rivillas" w:date="2022-08-06T12:42:00Z">
          <w:pPr/>
        </w:pPrChange>
      </w:pPr>
      <w:r w:rsidRPr="00377AB6">
        <w:rPr>
          <w:sz w:val="22"/>
          <w:szCs w:val="22"/>
          <w:rPrChange w:id="3501" w:author="juan rivillas" w:date="2022-08-06T12:41:00Z">
            <w:rPr/>
          </w:rPrChange>
        </w:rPr>
        <w:t xml:space="preserve">Computer assignments will consist of a data problem from real world data focussed on the lecture content discussed in the previous 1 or 2 weeks. Students will work in small groups (&lt;=3) and deliver a written report. Instructions will be published on </w:t>
      </w:r>
      <w:r w:rsidR="00127061" w:rsidRPr="00377AB6">
        <w:rPr>
          <w:sz w:val="22"/>
          <w:szCs w:val="22"/>
          <w:rPrChange w:id="3502" w:author="juan rivillas" w:date="2022-08-06T12:41:00Z">
            <w:rPr/>
          </w:rPrChange>
        </w:rPr>
        <w:t>Brightspace</w:t>
      </w:r>
      <w:r w:rsidRPr="00377AB6">
        <w:rPr>
          <w:sz w:val="22"/>
          <w:szCs w:val="22"/>
          <w:rPrChange w:id="3503" w:author="juan rivillas" w:date="2022-08-06T12:41:00Z">
            <w:rPr/>
          </w:rPrChange>
        </w:rPr>
        <w:t>.</w:t>
      </w:r>
    </w:p>
    <w:p w14:paraId="31BA9873" w14:textId="77777777" w:rsidR="00B80FFA" w:rsidRPr="00377AB6" w:rsidRDefault="00B80FFA">
      <w:pPr>
        <w:jc w:val="both"/>
        <w:rPr>
          <w:sz w:val="22"/>
          <w:szCs w:val="22"/>
          <w:rPrChange w:id="3504" w:author="juan rivillas" w:date="2022-08-06T12:41:00Z">
            <w:rPr/>
          </w:rPrChange>
        </w:rPr>
        <w:pPrChange w:id="3505" w:author="juan rivillas" w:date="2022-08-06T12:42:00Z">
          <w:pPr/>
        </w:pPrChange>
      </w:pPr>
    </w:p>
    <w:p w14:paraId="5E773557" w14:textId="77777777" w:rsidR="00B80FFA" w:rsidRPr="00377AB6" w:rsidRDefault="00B25728">
      <w:pPr>
        <w:jc w:val="both"/>
        <w:rPr>
          <w:sz w:val="22"/>
          <w:szCs w:val="22"/>
          <w:rPrChange w:id="3506" w:author="juan rivillas" w:date="2022-08-06T12:41:00Z">
            <w:rPr/>
          </w:rPrChange>
        </w:rPr>
        <w:pPrChange w:id="3507" w:author="juan rivillas" w:date="2022-08-06T12:42:00Z">
          <w:pPr/>
        </w:pPrChange>
      </w:pPr>
      <w:r w:rsidRPr="00377AB6">
        <w:rPr>
          <w:b/>
          <w:bCs/>
          <w:sz w:val="22"/>
          <w:szCs w:val="22"/>
          <w:rPrChange w:id="3508" w:author="juan rivillas" w:date="2022-08-06T12:41:00Z">
            <w:rPr>
              <w:b/>
              <w:bCs/>
            </w:rPr>
          </w:rPrChange>
        </w:rPr>
        <w:t>Final Research Project (40%)</w:t>
      </w:r>
    </w:p>
    <w:p w14:paraId="1E4621F9" w14:textId="7B9ED738" w:rsidR="00B80FFA" w:rsidRPr="00377AB6" w:rsidRDefault="00B25728">
      <w:pPr>
        <w:jc w:val="both"/>
        <w:rPr>
          <w:sz w:val="22"/>
          <w:szCs w:val="22"/>
          <w:rPrChange w:id="3509" w:author="juan rivillas" w:date="2022-08-06T12:41:00Z">
            <w:rPr/>
          </w:rPrChange>
        </w:rPr>
        <w:pPrChange w:id="3510" w:author="juan rivillas" w:date="2022-08-06T12:42:00Z">
          <w:pPr/>
        </w:pPrChange>
      </w:pPr>
      <w:r w:rsidRPr="00377AB6">
        <w:rPr>
          <w:sz w:val="22"/>
          <w:szCs w:val="22"/>
          <w:rPrChange w:id="3511" w:author="juan rivillas" w:date="2022-08-06T12:41:00Z">
            <w:rPr/>
          </w:rPrChange>
        </w:rPr>
        <w:t xml:space="preserve">The final research project will involve the students forming groups </w:t>
      </w:r>
      <w:ins w:id="3512" w:author="juan rivillas" w:date="2022-08-16T14:32:00Z">
        <w:r w:rsidR="00D826FE">
          <w:rPr>
            <w:sz w:val="22"/>
            <w:szCs w:val="22"/>
          </w:rPr>
          <w:t>(</w:t>
        </w:r>
      </w:ins>
      <w:del w:id="3513" w:author="juan rivillas" w:date="2022-08-16T14:32:00Z">
        <w:r w:rsidRPr="00377AB6" w:rsidDel="00D826FE">
          <w:rPr>
            <w:sz w:val="22"/>
            <w:szCs w:val="22"/>
            <w:rPrChange w:id="3514" w:author="juan rivillas" w:date="2022-08-06T12:41:00Z">
              <w:rPr/>
            </w:rPrChange>
          </w:rPr>
          <w:delText>(&lt;=3</w:delText>
        </w:r>
      </w:del>
      <w:ins w:id="3515" w:author="juan rivillas" w:date="2022-08-16T14:32:00Z">
        <w:r w:rsidR="00D826FE">
          <w:rPr>
            <w:sz w:val="22"/>
            <w:szCs w:val="22"/>
          </w:rPr>
          <w:t>2</w:t>
        </w:r>
      </w:ins>
      <w:r w:rsidRPr="00377AB6">
        <w:rPr>
          <w:sz w:val="22"/>
          <w:szCs w:val="22"/>
          <w:rPrChange w:id="3516" w:author="juan rivillas" w:date="2022-08-06T12:41:00Z">
            <w:rPr/>
          </w:rPrChange>
        </w:rPr>
        <w:t xml:space="preserve"> </w:t>
      </w:r>
      <w:del w:id="3517" w:author="juan rivillas" w:date="2022-08-16T14:32:00Z">
        <w:r w:rsidRPr="00377AB6" w:rsidDel="00D826FE">
          <w:rPr>
            <w:sz w:val="22"/>
            <w:szCs w:val="22"/>
            <w:rPrChange w:id="3518" w:author="juan rivillas" w:date="2022-08-06T12:41:00Z">
              <w:rPr/>
            </w:rPrChange>
          </w:rPr>
          <w:delText>people</w:delText>
        </w:r>
      </w:del>
      <w:ins w:id="3519" w:author="juan rivillas" w:date="2022-08-16T14:32:00Z">
        <w:r w:rsidR="00D826FE">
          <w:rPr>
            <w:sz w:val="22"/>
            <w:szCs w:val="22"/>
          </w:rPr>
          <w:t>students</w:t>
        </w:r>
      </w:ins>
      <w:r w:rsidRPr="00377AB6">
        <w:rPr>
          <w:sz w:val="22"/>
          <w:szCs w:val="22"/>
          <w:rPrChange w:id="3520" w:author="juan rivillas" w:date="2022-08-06T12:41:00Z">
            <w:rPr/>
          </w:rPrChange>
        </w:rPr>
        <w:t xml:space="preserve">) and conducting a small research simulation </w:t>
      </w:r>
      <w:r w:rsidR="00127061" w:rsidRPr="00377AB6">
        <w:rPr>
          <w:sz w:val="22"/>
          <w:szCs w:val="22"/>
          <w:rPrChange w:id="3521" w:author="juan rivillas" w:date="2022-08-06T12:41:00Z">
            <w:rPr/>
          </w:rPrChange>
        </w:rPr>
        <w:t>where</w:t>
      </w:r>
      <w:r w:rsidRPr="00377AB6">
        <w:rPr>
          <w:sz w:val="22"/>
          <w:szCs w:val="22"/>
          <w:rPrChange w:id="3522" w:author="juan rivillas" w:date="2022-08-06T12:41:00Z">
            <w:rPr/>
          </w:rPrChange>
        </w:rPr>
        <w:t xml:space="preserve"> they will statistically test hypotheses that they define based on the data. Instructions about the data and the format of the project’s report will be published on Nestor.</w:t>
      </w:r>
    </w:p>
    <w:p w14:paraId="03921F5C" w14:textId="77777777" w:rsidR="00B80FFA" w:rsidRPr="00377AB6" w:rsidRDefault="00B80FFA">
      <w:pPr>
        <w:jc w:val="both"/>
        <w:rPr>
          <w:sz w:val="22"/>
          <w:szCs w:val="22"/>
          <w:rPrChange w:id="3523" w:author="juan rivillas" w:date="2022-08-06T12:41:00Z">
            <w:rPr/>
          </w:rPrChange>
        </w:rPr>
        <w:pPrChange w:id="3524" w:author="juan rivillas" w:date="2022-08-06T12:42:00Z">
          <w:pPr/>
        </w:pPrChange>
      </w:pPr>
    </w:p>
    <w:p w14:paraId="17C9ADFE" w14:textId="77777777" w:rsidR="00B80FFA" w:rsidRPr="00377AB6" w:rsidRDefault="00B25728">
      <w:pPr>
        <w:jc w:val="both"/>
        <w:rPr>
          <w:sz w:val="22"/>
          <w:szCs w:val="22"/>
          <w:rPrChange w:id="3525" w:author="juan rivillas" w:date="2022-08-06T12:41:00Z">
            <w:rPr/>
          </w:rPrChange>
        </w:rPr>
        <w:pPrChange w:id="3526" w:author="juan rivillas" w:date="2022-08-06T12:42:00Z">
          <w:pPr/>
        </w:pPrChange>
      </w:pPr>
      <w:r w:rsidRPr="00377AB6">
        <w:rPr>
          <w:b/>
          <w:bCs/>
          <w:sz w:val="22"/>
          <w:szCs w:val="22"/>
          <w:rPrChange w:id="3527" w:author="juan rivillas" w:date="2022-08-06T12:41:00Z">
            <w:rPr>
              <w:b/>
              <w:bCs/>
            </w:rPr>
          </w:rPrChange>
        </w:rPr>
        <w:t>Final Presentation (15%)</w:t>
      </w:r>
    </w:p>
    <w:p w14:paraId="2F24AB23" w14:textId="77777777" w:rsidR="00B80FFA" w:rsidRPr="00377AB6" w:rsidRDefault="00B25728">
      <w:pPr>
        <w:jc w:val="both"/>
        <w:rPr>
          <w:sz w:val="22"/>
          <w:szCs w:val="22"/>
          <w:rPrChange w:id="3528" w:author="juan rivillas" w:date="2022-08-06T12:41:00Z">
            <w:rPr/>
          </w:rPrChange>
        </w:rPr>
        <w:pPrChange w:id="3529" w:author="juan rivillas" w:date="2022-08-06T12:42:00Z">
          <w:pPr/>
        </w:pPrChange>
      </w:pPr>
      <w:r w:rsidRPr="00377AB6">
        <w:rPr>
          <w:sz w:val="22"/>
          <w:szCs w:val="22"/>
          <w:rPrChange w:id="3530" w:author="juan rivillas" w:date="2022-08-06T12:41:00Z">
            <w:rPr/>
          </w:rPrChange>
        </w:rPr>
        <w:t>Students will be evaluated on the quality of their final presentation as part of their grade. Instruction on how to structure the presentation will be given on Nestor.</w:t>
      </w:r>
    </w:p>
    <w:p w14:paraId="2CC62A98" w14:textId="77777777" w:rsidR="00B80FFA" w:rsidRPr="00377AB6" w:rsidRDefault="00B80FFA">
      <w:pPr>
        <w:jc w:val="both"/>
        <w:rPr>
          <w:sz w:val="22"/>
          <w:szCs w:val="22"/>
          <w:rPrChange w:id="3531" w:author="juan rivillas" w:date="2022-08-06T12:41:00Z">
            <w:rPr/>
          </w:rPrChange>
        </w:rPr>
        <w:pPrChange w:id="3532" w:author="juan rivillas" w:date="2022-08-06T12:42:00Z">
          <w:pPr/>
        </w:pPrChange>
      </w:pPr>
    </w:p>
    <w:p w14:paraId="495CCAA2" w14:textId="77777777" w:rsidR="00B80FFA" w:rsidRPr="00377AB6" w:rsidRDefault="00B25728">
      <w:pPr>
        <w:jc w:val="both"/>
        <w:rPr>
          <w:b/>
          <w:bCs/>
          <w:sz w:val="22"/>
          <w:szCs w:val="22"/>
          <w:rPrChange w:id="3533" w:author="juan rivillas" w:date="2022-08-06T12:41:00Z">
            <w:rPr>
              <w:b/>
              <w:bCs/>
            </w:rPr>
          </w:rPrChange>
        </w:rPr>
        <w:pPrChange w:id="3534" w:author="juan rivillas" w:date="2022-08-06T12:42:00Z">
          <w:pPr/>
        </w:pPrChange>
      </w:pPr>
      <w:r w:rsidRPr="00377AB6">
        <w:rPr>
          <w:b/>
          <w:bCs/>
          <w:sz w:val="22"/>
          <w:szCs w:val="22"/>
          <w:rPrChange w:id="3535" w:author="juan rivillas" w:date="2022-08-06T12:41:00Z">
            <w:rPr>
              <w:b/>
              <w:bCs/>
            </w:rPr>
          </w:rPrChange>
        </w:rPr>
        <w:t>Course Participation (10%)</w:t>
      </w:r>
    </w:p>
    <w:p w14:paraId="07D67249" w14:textId="77777777" w:rsidR="00B80FFA" w:rsidRPr="00377AB6" w:rsidRDefault="00B25728">
      <w:pPr>
        <w:jc w:val="both"/>
        <w:rPr>
          <w:sz w:val="22"/>
          <w:szCs w:val="22"/>
          <w:rPrChange w:id="3536" w:author="juan rivillas" w:date="2022-08-06T12:41:00Z">
            <w:rPr/>
          </w:rPrChange>
        </w:rPr>
        <w:pPrChange w:id="3537" w:author="juan rivillas" w:date="2022-08-06T12:42:00Z">
          <w:pPr/>
        </w:pPrChange>
      </w:pPr>
      <w:r w:rsidRPr="00377AB6">
        <w:rPr>
          <w:sz w:val="22"/>
          <w:szCs w:val="22"/>
          <w:rPrChange w:id="3538" w:author="juan rivillas" w:date="2022-08-06T12:41:00Z">
            <w:rPr/>
          </w:rPrChange>
        </w:rPr>
        <w:t>Students are expected to actively participate during the course lectures and tutorials. This will also make up 10% of their final grade.</w:t>
      </w:r>
    </w:p>
    <w:sectPr w:rsidR="00B80FFA" w:rsidRPr="00377AB6">
      <w:footerReference w:type="default" r:id="rId8"/>
      <w:pgSz w:w="11906" w:h="16817"/>
      <w:pgMar w:top="1418" w:right="1418" w:bottom="1701" w:left="1418" w:header="0" w:footer="1134" w:gutter="0"/>
      <w:pgNumType w:start="0"/>
      <w:cols w:space="720"/>
      <w:formProt w:val="0"/>
      <w:titlePg/>
      <w:docGrid w:linePitch="100" w:charSpace="12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BD7D04" w14:textId="77777777" w:rsidR="00A66D5E" w:rsidRDefault="00A66D5E">
      <w:r>
        <w:separator/>
      </w:r>
    </w:p>
  </w:endnote>
  <w:endnote w:type="continuationSeparator" w:id="0">
    <w:p w14:paraId="1FFD87DA" w14:textId="77777777" w:rsidR="00A66D5E" w:rsidRDefault="00A66D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Arial Unicode MS"/>
    <w:panose1 w:val="020B0604020202020204"/>
    <w:charset w:val="02"/>
    <w:family w:val="auto"/>
    <w:pitch w:val="variable"/>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Mangal">
    <w:panose1 w:val="02040503050203030202"/>
    <w:charset w:val="01"/>
    <w:family w:val="roman"/>
    <w:pitch w:val="variable"/>
    <w:sig w:usb0="0000A003" w:usb1="00000000" w:usb2="00000000" w:usb3="00000000" w:csb0="00000001" w:csb1="00000000"/>
  </w:font>
  <w:font w:name="Liberation Sans">
    <w:altName w:val="Arial"/>
    <w:panose1 w:val="020B0604020202020204"/>
    <w:charset w:val="01"/>
    <w:family w:val="roman"/>
    <w:pitch w:val="variable"/>
  </w:font>
  <w:font w:name="Noto Sans CJK SC Regular">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604020202020204"/>
    <w:charset w:val="00"/>
    <w:family w:val="swiss"/>
    <w:pitch w:val="variable"/>
    <w:sig w:usb0="E4002EFF" w:usb1="C000E47F" w:usb2="00000009" w:usb3="00000000" w:csb0="000001FF" w:csb1="00000000"/>
  </w:font>
  <w:font w:name="inherit">
    <w:altName w:val="Cambria"/>
    <w:panose1 w:val="020B0604020202020204"/>
    <w:charset w:val="00"/>
    <w:family w:val="roman"/>
    <w:pitch w:val="default"/>
  </w:font>
  <w:font w:name="Garamond">
    <w:panose1 w:val="02020404030301010803"/>
    <w:charset w:val="00"/>
    <w:family w:val="roman"/>
    <w:pitch w:val="variable"/>
    <w:sig w:usb0="00000287" w:usb1="00000002" w:usb2="00000000" w:usb3="00000000" w:csb0="0000009F" w:csb1="00000000"/>
  </w:font>
  <w:font w:name="Menlo">
    <w:panose1 w:val="020B0609030804020204"/>
    <w:charset w:val="00"/>
    <w:family w:val="modern"/>
    <w:pitch w:val="fixed"/>
    <w:sig w:usb0="E60022FF" w:usb1="D200F9FB" w:usb2="02000028" w:usb3="00000000" w:csb0="000001DF" w:csb1="00000000"/>
  </w:font>
  <w:font w:name="Source Sans Pro">
    <w:panose1 w:val="020B0503030403020204"/>
    <w:charset w:val="00"/>
    <w:family w:val="swiss"/>
    <w:pitch w:val="variable"/>
    <w:sig w:usb0="600002F7" w:usb1="02000001"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A872B" w14:textId="77777777" w:rsidR="00B80FFA" w:rsidRDefault="00B25728">
    <w:pPr>
      <w:tabs>
        <w:tab w:val="center" w:pos="4536"/>
        <w:tab w:val="right" w:pos="9072"/>
      </w:tabs>
      <w:jc w:val="right"/>
      <w:rPr>
        <w:color w:val="FFFFFF"/>
        <w:sz w:val="14"/>
        <w:szCs w:val="14"/>
      </w:rPr>
    </w:pPr>
    <w:r>
      <w:fldChar w:fldCharType="begin"/>
    </w:r>
    <w:r>
      <w:instrText>PAGE</w:instrText>
    </w:r>
    <w:r>
      <w:fldChar w:fldCharType="separate"/>
    </w:r>
    <w:r>
      <w:t>14</w:t>
    </w:r>
    <w:r>
      <w:fldChar w:fldCharType="end"/>
    </w:r>
  </w:p>
  <w:p w14:paraId="78E06D2A" w14:textId="77777777" w:rsidR="00B80FFA" w:rsidRDefault="00B25728">
    <w:pPr>
      <w:tabs>
        <w:tab w:val="center" w:pos="4536"/>
        <w:tab w:val="right" w:pos="9072"/>
      </w:tabs>
      <w:ind w:right="360"/>
      <w:rPr>
        <w:color w:val="FFFFFF"/>
        <w:sz w:val="14"/>
        <w:szCs w:val="14"/>
      </w:rPr>
    </w:pPr>
    <w:r>
      <w:rPr>
        <w:noProof/>
      </w:rPr>
      <mc:AlternateContent>
        <mc:Choice Requires="wps">
          <w:drawing>
            <wp:anchor distT="0" distB="0" distL="0" distR="0" simplePos="0" relativeHeight="15" behindDoc="1" locked="0" layoutInCell="1" allowOverlap="1" wp14:anchorId="556A4F89" wp14:editId="6A7A302E">
              <wp:simplePos x="0" y="0"/>
              <wp:positionH relativeFrom="margin">
                <wp:posOffset>-114300</wp:posOffset>
              </wp:positionH>
              <wp:positionV relativeFrom="paragraph">
                <wp:posOffset>-63500</wp:posOffset>
              </wp:positionV>
              <wp:extent cx="6202045" cy="274955"/>
              <wp:effectExtent l="0" t="0" r="0" b="0"/>
              <wp:wrapSquare wrapText="bothSides"/>
              <wp:docPr id="9" name="Image6"/>
              <wp:cNvGraphicFramePr/>
              <a:graphic xmlns:a="http://schemas.openxmlformats.org/drawingml/2006/main">
                <a:graphicData uri="http://schemas.microsoft.com/office/word/2010/wordprocessingShape">
                  <wps:wsp>
                    <wps:cNvSpPr/>
                    <wps:spPr>
                      <a:xfrm>
                        <a:off x="0" y="0"/>
                        <a:ext cx="6201360" cy="274320"/>
                      </a:xfrm>
                      <a:custGeom>
                        <a:avLst/>
                        <a:gdLst/>
                        <a:ahLst/>
                        <a:cxnLst/>
                        <a:rect l="l" t="t" r="r" b="b"/>
                        <a:pathLst>
                          <a:path w="6057900" h="245110">
                            <a:moveTo>
                              <a:pt x="0" y="0"/>
                            </a:moveTo>
                            <a:lnTo>
                              <a:pt x="6057900" y="0"/>
                            </a:lnTo>
                            <a:lnTo>
                              <a:pt x="5828665" y="245110"/>
                            </a:lnTo>
                            <a:lnTo>
                              <a:pt x="0" y="228600"/>
                            </a:lnTo>
                            <a:lnTo>
                              <a:pt x="0" y="0"/>
                            </a:lnTo>
                            <a:close/>
                          </a:path>
                        </a:pathLst>
                      </a:custGeom>
                      <a:solidFill>
                        <a:srgbClr val="CA0800"/>
                      </a:solidFill>
                      <a:ln>
                        <a:noFill/>
                      </a:ln>
                    </wps:spPr>
                    <wps:style>
                      <a:lnRef idx="0">
                        <a:scrgbClr r="0" g="0" b="0"/>
                      </a:lnRef>
                      <a:fillRef idx="0">
                        <a:scrgbClr r="0" g="0" b="0"/>
                      </a:fillRef>
                      <a:effectRef idx="0">
                        <a:scrgbClr r="0" g="0" b="0"/>
                      </a:effectRef>
                      <a:fontRef idx="minor"/>
                    </wps:style>
                    <wps:bodyPr/>
                  </wps:wsp>
                </a:graphicData>
              </a:graphic>
            </wp:anchor>
          </w:drawing>
        </mc:Choice>
        <mc:Fallback>
          <w:pict/>
        </mc:Fallback>
      </mc:AlternateContent>
    </w:r>
    <w:r>
      <w:rPr>
        <w:color w:val="FFFFFF"/>
        <w:sz w:val="14"/>
        <w:szCs w:val="14"/>
      </w:rPr>
      <w:t>Syllabus Statistics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678B7C" w14:textId="77777777" w:rsidR="00A66D5E" w:rsidRDefault="00A66D5E">
      <w:r>
        <w:separator/>
      </w:r>
    </w:p>
  </w:footnote>
  <w:footnote w:type="continuationSeparator" w:id="0">
    <w:p w14:paraId="3886156B" w14:textId="77777777" w:rsidR="00A66D5E" w:rsidRDefault="00A66D5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E295B"/>
    <w:multiLevelType w:val="hybridMultilevel"/>
    <w:tmpl w:val="705E50D6"/>
    <w:lvl w:ilvl="0" w:tplc="B7F2684C">
      <w:start w:val="3"/>
      <w:numFmt w:val="bullet"/>
      <w:lvlText w:val="•"/>
      <w:lvlJc w:val="left"/>
      <w:pPr>
        <w:ind w:left="720" w:hanging="720"/>
      </w:pPr>
      <w:rPr>
        <w:rFonts w:ascii="Times New Roman" w:eastAsia="Times New Roman" w:hAnsi="Times New Roman" w:cs="Times New Roman"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 w15:restartNumberingAfterBreak="0">
    <w:nsid w:val="0A087565"/>
    <w:multiLevelType w:val="multilevel"/>
    <w:tmpl w:val="E2F46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D95ED9"/>
    <w:multiLevelType w:val="hybridMultilevel"/>
    <w:tmpl w:val="D924BB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3A2438"/>
    <w:multiLevelType w:val="hybridMultilevel"/>
    <w:tmpl w:val="A8A69C0E"/>
    <w:lvl w:ilvl="0" w:tplc="08090001">
      <w:start w:val="1"/>
      <w:numFmt w:val="bullet"/>
      <w:lvlText w:val=""/>
      <w:lvlJc w:val="left"/>
      <w:pPr>
        <w:ind w:left="36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B1B2160"/>
    <w:multiLevelType w:val="multilevel"/>
    <w:tmpl w:val="46A8256A"/>
    <w:lvl w:ilvl="0">
      <w:start w:val="1"/>
      <w:numFmt w:val="bullet"/>
      <w:lvlText w:val=""/>
      <w:lvlJc w:val="left"/>
      <w:pPr>
        <w:ind w:left="360" w:hanging="360"/>
      </w:pPr>
      <w:rPr>
        <w:rFonts w:ascii="Symbol" w:hAnsi="Symbol"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5" w15:restartNumberingAfterBreak="0">
    <w:nsid w:val="1B327B4E"/>
    <w:multiLevelType w:val="hybridMultilevel"/>
    <w:tmpl w:val="83DCF18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57939E3"/>
    <w:multiLevelType w:val="hybridMultilevel"/>
    <w:tmpl w:val="F982808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74955AA"/>
    <w:multiLevelType w:val="hybridMultilevel"/>
    <w:tmpl w:val="E98AD8A4"/>
    <w:lvl w:ilvl="0" w:tplc="B7F2684C">
      <w:start w:val="3"/>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99C6E6D"/>
    <w:multiLevelType w:val="hybridMultilevel"/>
    <w:tmpl w:val="201A0E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E23A23"/>
    <w:multiLevelType w:val="multilevel"/>
    <w:tmpl w:val="21A04BA4"/>
    <w:lvl w:ilvl="0">
      <w:start w:val="1"/>
      <w:numFmt w:val="bullet"/>
      <w:lvlText w:val=""/>
      <w:lvlJc w:val="left"/>
      <w:pPr>
        <w:ind w:left="360" w:hanging="360"/>
      </w:pPr>
      <w:rPr>
        <w:rFonts w:ascii="Symbol" w:hAnsi="Symbol"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0" w15:restartNumberingAfterBreak="0">
    <w:nsid w:val="2ECF719F"/>
    <w:multiLevelType w:val="hybridMultilevel"/>
    <w:tmpl w:val="63CCE5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F2A0ABA"/>
    <w:multiLevelType w:val="multilevel"/>
    <w:tmpl w:val="8452E3F2"/>
    <w:lvl w:ilvl="0">
      <w:start w:val="1"/>
      <w:numFmt w:val="bullet"/>
      <w:lvlText w:val="-"/>
      <w:lvlJc w:val="left"/>
      <w:pPr>
        <w:ind w:left="720" w:hanging="360"/>
      </w:pPr>
      <w:rPr>
        <w:rFonts w:ascii="OpenSymbol" w:hAnsi="OpenSymbol" w:cs="OpenSymbol"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2" w15:restartNumberingAfterBreak="0">
    <w:nsid w:val="2FA4662A"/>
    <w:multiLevelType w:val="hybridMultilevel"/>
    <w:tmpl w:val="6EE0E28E"/>
    <w:lvl w:ilvl="0" w:tplc="B7F2684C">
      <w:start w:val="3"/>
      <w:numFmt w:val="bullet"/>
      <w:lvlText w:val="•"/>
      <w:lvlJc w:val="left"/>
      <w:pPr>
        <w:ind w:left="1440" w:hanging="72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3C7F2720"/>
    <w:multiLevelType w:val="multilevel"/>
    <w:tmpl w:val="21A04BA4"/>
    <w:lvl w:ilvl="0">
      <w:start w:val="1"/>
      <w:numFmt w:val="bullet"/>
      <w:lvlText w:val=""/>
      <w:lvlJc w:val="left"/>
      <w:pPr>
        <w:ind w:left="360" w:hanging="360"/>
      </w:pPr>
      <w:rPr>
        <w:rFonts w:ascii="Symbol" w:hAnsi="Symbol"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4" w15:restartNumberingAfterBreak="0">
    <w:nsid w:val="3EB321AB"/>
    <w:multiLevelType w:val="multilevel"/>
    <w:tmpl w:val="BE20694A"/>
    <w:lvl w:ilvl="0">
      <w:start w:val="1"/>
      <w:numFmt w:val="bullet"/>
      <w:lvlText w:val="-"/>
      <w:lvlJc w:val="left"/>
      <w:pPr>
        <w:ind w:left="720" w:hanging="360"/>
      </w:pPr>
      <w:rPr>
        <w:rFonts w:ascii="OpenSymbol" w:hAnsi="OpenSymbol" w:cs="OpenSymbol" w:hint="default"/>
        <w:b w:val="0"/>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5" w15:restartNumberingAfterBreak="0">
    <w:nsid w:val="3EEE7B40"/>
    <w:multiLevelType w:val="hybridMultilevel"/>
    <w:tmpl w:val="C0FAB708"/>
    <w:lvl w:ilvl="0" w:tplc="B7F2684C">
      <w:start w:val="3"/>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3332D31"/>
    <w:multiLevelType w:val="hybridMultilevel"/>
    <w:tmpl w:val="D9D093C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451B56FC"/>
    <w:multiLevelType w:val="multilevel"/>
    <w:tmpl w:val="46A8256A"/>
    <w:lvl w:ilvl="0">
      <w:start w:val="1"/>
      <w:numFmt w:val="bullet"/>
      <w:lvlText w:val=""/>
      <w:lvlJc w:val="left"/>
      <w:pPr>
        <w:ind w:left="360" w:hanging="360"/>
      </w:pPr>
      <w:rPr>
        <w:rFonts w:ascii="Symbol" w:hAnsi="Symbol" w:hint="default"/>
        <w:b w:val="0"/>
        <w:sz w:val="18"/>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8" w15:restartNumberingAfterBreak="0">
    <w:nsid w:val="479E2C40"/>
    <w:multiLevelType w:val="hybridMultilevel"/>
    <w:tmpl w:val="437C54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8825B88"/>
    <w:multiLevelType w:val="multilevel"/>
    <w:tmpl w:val="5BCC20C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15:restartNumberingAfterBreak="0">
    <w:nsid w:val="49725F0E"/>
    <w:multiLevelType w:val="hybridMultilevel"/>
    <w:tmpl w:val="7B90A976"/>
    <w:lvl w:ilvl="0" w:tplc="B7F2684C">
      <w:start w:val="3"/>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482CA2"/>
    <w:multiLevelType w:val="hybridMultilevel"/>
    <w:tmpl w:val="CA1408C4"/>
    <w:lvl w:ilvl="0" w:tplc="B7F2684C">
      <w:start w:val="3"/>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425630E"/>
    <w:multiLevelType w:val="hybridMultilevel"/>
    <w:tmpl w:val="B820266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3" w15:restartNumberingAfterBreak="0">
    <w:nsid w:val="568A2A77"/>
    <w:multiLevelType w:val="multilevel"/>
    <w:tmpl w:val="BD32D47E"/>
    <w:lvl w:ilvl="0">
      <w:start w:val="1"/>
      <w:numFmt w:val="bullet"/>
      <w:lvlText w:val="-"/>
      <w:lvlJc w:val="left"/>
      <w:pPr>
        <w:ind w:left="720" w:hanging="360"/>
      </w:pPr>
      <w:rPr>
        <w:rFonts w:ascii="OpenSymbol" w:hAnsi="OpenSymbol" w:cs="OpenSymbol" w:hint="default"/>
        <w:u w:val="none"/>
      </w:rPr>
    </w:lvl>
    <w:lvl w:ilvl="1">
      <w:start w:val="1"/>
      <w:numFmt w:val="bullet"/>
      <w:lvlText w:val="-"/>
      <w:lvlJc w:val="left"/>
      <w:pPr>
        <w:ind w:left="1440" w:hanging="360"/>
      </w:pPr>
      <w:rPr>
        <w:rFonts w:ascii="OpenSymbol" w:hAnsi="OpenSymbol" w:cs="OpenSymbol"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OpenSymbol" w:hAnsi="OpenSymbol" w:cs="OpenSymbol" w:hint="default"/>
        <w:u w:val="none"/>
      </w:rPr>
    </w:lvl>
    <w:lvl w:ilvl="4">
      <w:start w:val="1"/>
      <w:numFmt w:val="bullet"/>
      <w:lvlText w:val="-"/>
      <w:lvlJc w:val="left"/>
      <w:pPr>
        <w:ind w:left="3600" w:hanging="360"/>
      </w:pPr>
      <w:rPr>
        <w:rFonts w:ascii="OpenSymbol" w:hAnsi="OpenSymbol" w:cs="OpenSymbol"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OpenSymbol" w:hAnsi="OpenSymbol" w:cs="OpenSymbol" w:hint="default"/>
        <w:u w:val="none"/>
      </w:rPr>
    </w:lvl>
    <w:lvl w:ilvl="7">
      <w:start w:val="1"/>
      <w:numFmt w:val="bullet"/>
      <w:lvlText w:val="-"/>
      <w:lvlJc w:val="left"/>
      <w:pPr>
        <w:ind w:left="5760" w:hanging="360"/>
      </w:pPr>
      <w:rPr>
        <w:rFonts w:ascii="OpenSymbol" w:hAnsi="OpenSymbol" w:cs="OpenSymbol"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4" w15:restartNumberingAfterBreak="0">
    <w:nsid w:val="5BC96B62"/>
    <w:multiLevelType w:val="hybridMultilevel"/>
    <w:tmpl w:val="9D626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C5A212D"/>
    <w:multiLevelType w:val="multilevel"/>
    <w:tmpl w:val="DD103B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5D352C"/>
    <w:multiLevelType w:val="hybridMultilevel"/>
    <w:tmpl w:val="4A6214A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19C5748"/>
    <w:multiLevelType w:val="hybridMultilevel"/>
    <w:tmpl w:val="60367A2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15:restartNumberingAfterBreak="0">
    <w:nsid w:val="6374188F"/>
    <w:multiLevelType w:val="hybridMultilevel"/>
    <w:tmpl w:val="C9C2C9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936147E"/>
    <w:multiLevelType w:val="hybridMultilevel"/>
    <w:tmpl w:val="966E6D3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0" w15:restartNumberingAfterBreak="0">
    <w:nsid w:val="6B19726D"/>
    <w:multiLevelType w:val="multilevel"/>
    <w:tmpl w:val="228243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1" w15:restartNumberingAfterBreak="0">
    <w:nsid w:val="6CA70F92"/>
    <w:multiLevelType w:val="hybridMultilevel"/>
    <w:tmpl w:val="1BD2A97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2" w15:restartNumberingAfterBreak="0">
    <w:nsid w:val="75A460D7"/>
    <w:multiLevelType w:val="hybridMultilevel"/>
    <w:tmpl w:val="89DC646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3" w15:restartNumberingAfterBreak="0">
    <w:nsid w:val="772D5528"/>
    <w:multiLevelType w:val="hybridMultilevel"/>
    <w:tmpl w:val="62C0EE5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4" w15:restartNumberingAfterBreak="0">
    <w:nsid w:val="790217A5"/>
    <w:multiLevelType w:val="hybridMultilevel"/>
    <w:tmpl w:val="71A4041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5" w15:restartNumberingAfterBreak="0">
    <w:nsid w:val="7C146D21"/>
    <w:multiLevelType w:val="multilevel"/>
    <w:tmpl w:val="BE4628DA"/>
    <w:lvl w:ilvl="0">
      <w:start w:val="1"/>
      <w:numFmt w:val="bullet"/>
      <w:lvlText w:val="-"/>
      <w:lvlJc w:val="left"/>
      <w:pPr>
        <w:ind w:left="284" w:hanging="284"/>
      </w:pPr>
      <w:rPr>
        <w:rFonts w:ascii="Courier New" w:hAnsi="Courier New" w:cs="Courier New" w:hint="default"/>
        <w:sz w:val="18"/>
      </w:rPr>
    </w:lvl>
    <w:lvl w:ilvl="1">
      <w:start w:val="1"/>
      <w:numFmt w:val="bullet"/>
      <w:lvlText w:val=""/>
      <w:lvlJc w:val="left"/>
      <w:pPr>
        <w:ind w:left="0" w:firstLine="0"/>
      </w:pPr>
      <w:rPr>
        <w:rFonts w:ascii="OpenSymbol" w:hAnsi="OpenSymbol" w:cs="OpenSymbol" w:hint="default"/>
      </w:rPr>
    </w:lvl>
    <w:lvl w:ilvl="2">
      <w:start w:val="1"/>
      <w:numFmt w:val="bullet"/>
      <w:lvlText w:val=""/>
      <w:lvlJc w:val="left"/>
      <w:pPr>
        <w:ind w:left="0" w:firstLine="0"/>
      </w:pPr>
      <w:rPr>
        <w:rFonts w:ascii="OpenSymbol" w:hAnsi="OpenSymbol" w:cs="OpenSymbol" w:hint="default"/>
      </w:rPr>
    </w:lvl>
    <w:lvl w:ilvl="3">
      <w:start w:val="1"/>
      <w:numFmt w:val="bullet"/>
      <w:lvlText w:val=""/>
      <w:lvlJc w:val="left"/>
      <w:pPr>
        <w:ind w:left="0" w:firstLine="0"/>
      </w:pPr>
      <w:rPr>
        <w:rFonts w:ascii="OpenSymbol" w:hAnsi="OpenSymbol" w:cs="OpenSymbol" w:hint="default"/>
      </w:rPr>
    </w:lvl>
    <w:lvl w:ilvl="4">
      <w:start w:val="1"/>
      <w:numFmt w:val="bullet"/>
      <w:lvlText w:val=""/>
      <w:lvlJc w:val="left"/>
      <w:pPr>
        <w:ind w:left="0" w:firstLine="0"/>
      </w:pPr>
      <w:rPr>
        <w:rFonts w:ascii="OpenSymbol" w:hAnsi="OpenSymbol" w:cs="OpenSymbol" w:hint="default"/>
      </w:rPr>
    </w:lvl>
    <w:lvl w:ilvl="5">
      <w:start w:val="1"/>
      <w:numFmt w:val="bullet"/>
      <w:lvlText w:val=""/>
      <w:lvlJc w:val="left"/>
      <w:pPr>
        <w:ind w:left="0" w:firstLine="0"/>
      </w:pPr>
      <w:rPr>
        <w:rFonts w:ascii="OpenSymbol" w:hAnsi="OpenSymbol" w:cs="OpenSymbol" w:hint="default"/>
      </w:rPr>
    </w:lvl>
    <w:lvl w:ilvl="6">
      <w:start w:val="1"/>
      <w:numFmt w:val="bullet"/>
      <w:lvlText w:val=""/>
      <w:lvlJc w:val="left"/>
      <w:pPr>
        <w:ind w:left="0" w:firstLine="0"/>
      </w:pPr>
      <w:rPr>
        <w:rFonts w:ascii="OpenSymbol" w:hAnsi="OpenSymbol" w:cs="OpenSymbol" w:hint="default"/>
      </w:rPr>
    </w:lvl>
    <w:lvl w:ilvl="7">
      <w:start w:val="1"/>
      <w:numFmt w:val="bullet"/>
      <w:lvlText w:val=""/>
      <w:lvlJc w:val="left"/>
      <w:pPr>
        <w:ind w:left="0" w:firstLine="0"/>
      </w:pPr>
      <w:rPr>
        <w:rFonts w:ascii="OpenSymbol" w:hAnsi="OpenSymbol" w:cs="OpenSymbol" w:hint="default"/>
      </w:rPr>
    </w:lvl>
    <w:lvl w:ilvl="8">
      <w:start w:val="1"/>
      <w:numFmt w:val="bullet"/>
      <w:lvlText w:val=""/>
      <w:lvlJc w:val="left"/>
      <w:pPr>
        <w:ind w:left="0" w:firstLine="0"/>
      </w:pPr>
      <w:rPr>
        <w:rFonts w:ascii="OpenSymbol" w:hAnsi="OpenSymbol" w:cs="OpenSymbol" w:hint="default"/>
      </w:rPr>
    </w:lvl>
  </w:abstractNum>
  <w:num w:numId="1" w16cid:durableId="1545478751">
    <w:abstractNumId w:val="23"/>
  </w:num>
  <w:num w:numId="2" w16cid:durableId="1159997764">
    <w:abstractNumId w:val="35"/>
  </w:num>
  <w:num w:numId="3" w16cid:durableId="1826389294">
    <w:abstractNumId w:val="14"/>
  </w:num>
  <w:num w:numId="4" w16cid:durableId="90784073">
    <w:abstractNumId w:val="11"/>
  </w:num>
  <w:num w:numId="5" w16cid:durableId="1300451326">
    <w:abstractNumId w:val="30"/>
  </w:num>
  <w:num w:numId="6" w16cid:durableId="251546857">
    <w:abstractNumId w:val="25"/>
  </w:num>
  <w:num w:numId="7" w16cid:durableId="1740250889">
    <w:abstractNumId w:val="28"/>
  </w:num>
  <w:num w:numId="8" w16cid:durableId="893662162">
    <w:abstractNumId w:val="18"/>
  </w:num>
  <w:num w:numId="9" w16cid:durableId="839661757">
    <w:abstractNumId w:val="1"/>
  </w:num>
  <w:num w:numId="10" w16cid:durableId="256402937">
    <w:abstractNumId w:val="16"/>
  </w:num>
  <w:num w:numId="11" w16cid:durableId="697045396">
    <w:abstractNumId w:val="32"/>
  </w:num>
  <w:num w:numId="12" w16cid:durableId="396321383">
    <w:abstractNumId w:val="33"/>
  </w:num>
  <w:num w:numId="13" w16cid:durableId="1103064490">
    <w:abstractNumId w:val="22"/>
  </w:num>
  <w:num w:numId="14" w16cid:durableId="2127658097">
    <w:abstractNumId w:val="27"/>
  </w:num>
  <w:num w:numId="15" w16cid:durableId="534199685">
    <w:abstractNumId w:val="24"/>
  </w:num>
  <w:num w:numId="16" w16cid:durableId="919099543">
    <w:abstractNumId w:val="21"/>
  </w:num>
  <w:num w:numId="17" w16cid:durableId="1266496803">
    <w:abstractNumId w:val="12"/>
  </w:num>
  <w:num w:numId="18" w16cid:durableId="1093746460">
    <w:abstractNumId w:val="26"/>
  </w:num>
  <w:num w:numId="19" w16cid:durableId="337195595">
    <w:abstractNumId w:val="8"/>
  </w:num>
  <w:num w:numId="20" w16cid:durableId="1030572566">
    <w:abstractNumId w:val="15"/>
  </w:num>
  <w:num w:numId="21" w16cid:durableId="994453258">
    <w:abstractNumId w:val="3"/>
  </w:num>
  <w:num w:numId="22" w16cid:durableId="785196347">
    <w:abstractNumId w:val="34"/>
  </w:num>
  <w:num w:numId="23" w16cid:durableId="609237708">
    <w:abstractNumId w:val="31"/>
  </w:num>
  <w:num w:numId="24" w16cid:durableId="959267154">
    <w:abstractNumId w:val="6"/>
  </w:num>
  <w:num w:numId="25" w16cid:durableId="498468157">
    <w:abstractNumId w:val="10"/>
  </w:num>
  <w:num w:numId="26" w16cid:durableId="607658958">
    <w:abstractNumId w:val="20"/>
  </w:num>
  <w:num w:numId="27" w16cid:durableId="2093814932">
    <w:abstractNumId w:val="5"/>
  </w:num>
  <w:num w:numId="28" w16cid:durableId="577058305">
    <w:abstractNumId w:val="2"/>
  </w:num>
  <w:num w:numId="29" w16cid:durableId="1186480948">
    <w:abstractNumId w:val="7"/>
  </w:num>
  <w:num w:numId="30" w16cid:durableId="805047443">
    <w:abstractNumId w:val="0"/>
  </w:num>
  <w:num w:numId="31" w16cid:durableId="223102162">
    <w:abstractNumId w:val="29"/>
  </w:num>
  <w:num w:numId="32" w16cid:durableId="253826953">
    <w:abstractNumId w:val="9"/>
  </w:num>
  <w:num w:numId="33" w16cid:durableId="569389407">
    <w:abstractNumId w:val="19"/>
  </w:num>
  <w:num w:numId="34" w16cid:durableId="894507147">
    <w:abstractNumId w:val="13"/>
  </w:num>
  <w:num w:numId="35" w16cid:durableId="471482602">
    <w:abstractNumId w:val="4"/>
  </w:num>
  <w:num w:numId="36" w16cid:durableId="466162406">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uan rivillas">
    <w15:presenceInfo w15:providerId="Windows Live" w15:userId="49fcd6fe301aed8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FFA"/>
    <w:rsid w:val="00027EFC"/>
    <w:rsid w:val="0005585B"/>
    <w:rsid w:val="00066569"/>
    <w:rsid w:val="00081B5C"/>
    <w:rsid w:val="00086517"/>
    <w:rsid w:val="000A38BF"/>
    <w:rsid w:val="000C7C0E"/>
    <w:rsid w:val="000E4B03"/>
    <w:rsid w:val="000E5FB1"/>
    <w:rsid w:val="00101DA4"/>
    <w:rsid w:val="00127061"/>
    <w:rsid w:val="00135BDD"/>
    <w:rsid w:val="00167EC7"/>
    <w:rsid w:val="0018563E"/>
    <w:rsid w:val="001E74F4"/>
    <w:rsid w:val="0020287A"/>
    <w:rsid w:val="00212B72"/>
    <w:rsid w:val="00213B87"/>
    <w:rsid w:val="00223D46"/>
    <w:rsid w:val="00227725"/>
    <w:rsid w:val="002452A5"/>
    <w:rsid w:val="00255E2D"/>
    <w:rsid w:val="00273822"/>
    <w:rsid w:val="00282CE3"/>
    <w:rsid w:val="0028410C"/>
    <w:rsid w:val="00290072"/>
    <w:rsid w:val="002B33EB"/>
    <w:rsid w:val="002C13F7"/>
    <w:rsid w:val="002C380C"/>
    <w:rsid w:val="002E4BE9"/>
    <w:rsid w:val="00315CF9"/>
    <w:rsid w:val="00377AB6"/>
    <w:rsid w:val="00405FBC"/>
    <w:rsid w:val="004077F9"/>
    <w:rsid w:val="004370CA"/>
    <w:rsid w:val="00444D2D"/>
    <w:rsid w:val="00453396"/>
    <w:rsid w:val="0045492C"/>
    <w:rsid w:val="00474C9C"/>
    <w:rsid w:val="004A2C22"/>
    <w:rsid w:val="004D011F"/>
    <w:rsid w:val="004D37A1"/>
    <w:rsid w:val="004F6201"/>
    <w:rsid w:val="005106D6"/>
    <w:rsid w:val="005408A9"/>
    <w:rsid w:val="005A6294"/>
    <w:rsid w:val="005B1747"/>
    <w:rsid w:val="005C23C5"/>
    <w:rsid w:val="005E3921"/>
    <w:rsid w:val="006060DE"/>
    <w:rsid w:val="006620EE"/>
    <w:rsid w:val="00671562"/>
    <w:rsid w:val="00675728"/>
    <w:rsid w:val="006760CA"/>
    <w:rsid w:val="00677285"/>
    <w:rsid w:val="006943AF"/>
    <w:rsid w:val="006A175D"/>
    <w:rsid w:val="006B317A"/>
    <w:rsid w:val="006E662A"/>
    <w:rsid w:val="00755495"/>
    <w:rsid w:val="00756747"/>
    <w:rsid w:val="007931F8"/>
    <w:rsid w:val="007A51B3"/>
    <w:rsid w:val="007B0737"/>
    <w:rsid w:val="007D295D"/>
    <w:rsid w:val="007F2F83"/>
    <w:rsid w:val="008240D0"/>
    <w:rsid w:val="0083259C"/>
    <w:rsid w:val="008576F1"/>
    <w:rsid w:val="008648BC"/>
    <w:rsid w:val="00871729"/>
    <w:rsid w:val="008778B8"/>
    <w:rsid w:val="008929AC"/>
    <w:rsid w:val="00895019"/>
    <w:rsid w:val="00924F57"/>
    <w:rsid w:val="00931345"/>
    <w:rsid w:val="00932E51"/>
    <w:rsid w:val="009426B6"/>
    <w:rsid w:val="009808B5"/>
    <w:rsid w:val="0098547E"/>
    <w:rsid w:val="00997CEE"/>
    <w:rsid w:val="009B7407"/>
    <w:rsid w:val="009F78A4"/>
    <w:rsid w:val="00A13D3A"/>
    <w:rsid w:val="00A66D5E"/>
    <w:rsid w:val="00A67EBD"/>
    <w:rsid w:val="00A865F3"/>
    <w:rsid w:val="00A97E42"/>
    <w:rsid w:val="00AB26D0"/>
    <w:rsid w:val="00AB59C6"/>
    <w:rsid w:val="00AC6552"/>
    <w:rsid w:val="00AF35F9"/>
    <w:rsid w:val="00B25728"/>
    <w:rsid w:val="00B43ABB"/>
    <w:rsid w:val="00B54282"/>
    <w:rsid w:val="00B732B7"/>
    <w:rsid w:val="00B80FFA"/>
    <w:rsid w:val="00B947EE"/>
    <w:rsid w:val="00BA259B"/>
    <w:rsid w:val="00BC781A"/>
    <w:rsid w:val="00C009D0"/>
    <w:rsid w:val="00C644BA"/>
    <w:rsid w:val="00CA2613"/>
    <w:rsid w:val="00CC0299"/>
    <w:rsid w:val="00CD00B4"/>
    <w:rsid w:val="00CD6971"/>
    <w:rsid w:val="00CF3C4A"/>
    <w:rsid w:val="00D13C8F"/>
    <w:rsid w:val="00D31D4B"/>
    <w:rsid w:val="00D512B2"/>
    <w:rsid w:val="00D52164"/>
    <w:rsid w:val="00D63D20"/>
    <w:rsid w:val="00D826FE"/>
    <w:rsid w:val="00D97810"/>
    <w:rsid w:val="00DC4EAE"/>
    <w:rsid w:val="00DF22AB"/>
    <w:rsid w:val="00E2783F"/>
    <w:rsid w:val="00E3267D"/>
    <w:rsid w:val="00E32A9F"/>
    <w:rsid w:val="00E477AC"/>
    <w:rsid w:val="00E85676"/>
    <w:rsid w:val="00E904F5"/>
    <w:rsid w:val="00EC6F51"/>
    <w:rsid w:val="00F02AD1"/>
    <w:rsid w:val="00F050D2"/>
    <w:rsid w:val="00F11AF1"/>
    <w:rsid w:val="00F229FE"/>
    <w:rsid w:val="00F23BA0"/>
    <w:rsid w:val="00F46ADF"/>
    <w:rsid w:val="00F50D96"/>
    <w:rsid w:val="00F71838"/>
    <w:rsid w:val="00F878B5"/>
    <w:rsid w:val="00FA1852"/>
    <w:rsid w:val="00FD01F9"/>
    <w:rsid w:val="00FE0D82"/>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8E2F2"/>
  <w15:docId w15:val="{4C81D5F1-17B4-4346-885E-0DA5BF4CD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Verdana" w:hAnsi="Verdana" w:cs="Verdana"/>
        <w:color w:val="00000A"/>
        <w:szCs w:val="18"/>
        <w:lang w:val="en-GB"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9FE"/>
    <w:rPr>
      <w:rFonts w:ascii="Times New Roman" w:eastAsia="Times New Roman" w:hAnsi="Times New Roman" w:cs="Times New Roman"/>
      <w:color w:val="auto"/>
      <w:sz w:val="24"/>
      <w:szCs w:val="24"/>
      <w:lang w:eastAsia="en-GB" w:bidi="ar-SA"/>
    </w:rPr>
  </w:style>
  <w:style w:type="paragraph" w:styleId="Heading1">
    <w:name w:val="heading 1"/>
    <w:basedOn w:val="Normal"/>
    <w:next w:val="Normal"/>
    <w:qFormat/>
    <w:pPr>
      <w:keepNext/>
      <w:keepLines/>
      <w:spacing w:after="360"/>
      <w:outlineLvl w:val="0"/>
    </w:pPr>
    <w:rPr>
      <w:color w:val="CA0800"/>
      <w:sz w:val="52"/>
      <w:szCs w:val="52"/>
    </w:rPr>
  </w:style>
  <w:style w:type="paragraph" w:styleId="Heading2">
    <w:name w:val="heading 2"/>
    <w:basedOn w:val="Normal"/>
    <w:next w:val="Normal"/>
    <w:qFormat/>
    <w:pPr>
      <w:keepNext/>
      <w:keepLines/>
      <w:spacing w:before="120"/>
      <w:outlineLvl w:val="1"/>
    </w:pPr>
    <w:rPr>
      <w:rFonts w:ascii="Georgia" w:eastAsia="Georgia" w:hAnsi="Georgia" w:cs="Georgia"/>
      <w:color w:val="CA081C"/>
    </w:rPr>
  </w:style>
  <w:style w:type="paragraph" w:styleId="Heading3">
    <w:name w:val="heading 3"/>
    <w:basedOn w:val="Normal"/>
    <w:next w:val="Normal"/>
    <w:qFormat/>
    <w:pPr>
      <w:keepNext/>
      <w:keepLines/>
      <w:outlineLvl w:val="2"/>
    </w:pPr>
    <w:rPr>
      <w:b/>
    </w:rPr>
  </w:style>
  <w:style w:type="paragraph" w:styleId="Heading4">
    <w:name w:val="heading 4"/>
    <w:basedOn w:val="Normal"/>
    <w:next w:val="Normal"/>
    <w:qFormat/>
    <w:pPr>
      <w:keepNext/>
      <w:keepLines/>
      <w:outlineLvl w:val="3"/>
    </w:pPr>
    <w:rPr>
      <w:i/>
    </w:rPr>
  </w:style>
  <w:style w:type="paragraph" w:styleId="Heading5">
    <w:name w:val="heading 5"/>
    <w:basedOn w:val="Normal"/>
    <w:next w:val="Normal"/>
    <w:qFormat/>
    <w:pPr>
      <w:keepNext/>
      <w:keepLines/>
      <w:spacing w:before="220" w:after="40"/>
      <w:outlineLvl w:val="4"/>
    </w:pPr>
    <w:rPr>
      <w:b/>
    </w:rPr>
  </w:style>
  <w:style w:type="paragraph" w:styleId="Heading6">
    <w:name w:val="heading 6"/>
    <w:basedOn w:val="Normal"/>
    <w:next w:val="Normal"/>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eastAsia="Courier New" w:cs="Courier New"/>
    </w:rPr>
  </w:style>
  <w:style w:type="character" w:customStyle="1" w:styleId="ListLabel11">
    <w:name w:val="ListLabel 11"/>
    <w:qFormat/>
    <w:rPr>
      <w:b/>
      <w:u w:val="none"/>
    </w:rPr>
  </w:style>
  <w:style w:type="character" w:customStyle="1" w:styleId="ListLabel12">
    <w:name w:val="ListLabel 12"/>
    <w:qFormat/>
    <w:rPr>
      <w:u w:val="none"/>
    </w:rPr>
  </w:style>
  <w:style w:type="character" w:customStyle="1" w:styleId="ListLabel13">
    <w:name w:val="ListLabel 13"/>
    <w:qFormat/>
    <w:rPr>
      <w:u w:val="none"/>
    </w:rPr>
  </w:style>
  <w:style w:type="character" w:customStyle="1" w:styleId="ListLabel14">
    <w:name w:val="ListLabel 14"/>
    <w:qFormat/>
    <w:rPr>
      <w:u w:val="none"/>
    </w:rPr>
  </w:style>
  <w:style w:type="character" w:customStyle="1" w:styleId="ListLabel15">
    <w:name w:val="ListLabel 15"/>
    <w:qFormat/>
    <w:rPr>
      <w:u w:val="none"/>
    </w:rPr>
  </w:style>
  <w:style w:type="character" w:customStyle="1" w:styleId="ListLabel16">
    <w:name w:val="ListLabel 16"/>
    <w:qFormat/>
    <w:rPr>
      <w:u w:val="none"/>
    </w:rPr>
  </w:style>
  <w:style w:type="character" w:customStyle="1" w:styleId="ListLabel17">
    <w:name w:val="ListLabel 17"/>
    <w:qFormat/>
    <w:rPr>
      <w:u w:val="none"/>
    </w:rPr>
  </w:style>
  <w:style w:type="character" w:customStyle="1" w:styleId="ListLabel18">
    <w:name w:val="ListLabel 18"/>
    <w:qFormat/>
    <w:rPr>
      <w:u w:val="none"/>
    </w:rPr>
  </w:style>
  <w:style w:type="character" w:customStyle="1" w:styleId="ListLabel19">
    <w:name w:val="ListLabel 19"/>
    <w:qFormat/>
    <w:rPr>
      <w:u w:val="none"/>
    </w:rPr>
  </w:style>
  <w:style w:type="character" w:customStyle="1" w:styleId="ListLabel20">
    <w:name w:val="ListLabel 20"/>
    <w:qFormat/>
    <w:rPr>
      <w:b/>
      <w:u w:val="none"/>
    </w:rPr>
  </w:style>
  <w:style w:type="character" w:customStyle="1" w:styleId="ListLabel21">
    <w:name w:val="ListLabel 21"/>
    <w:qFormat/>
    <w:rPr>
      <w:u w:val="none"/>
    </w:rPr>
  </w:style>
  <w:style w:type="character" w:customStyle="1" w:styleId="ListLabel22">
    <w:name w:val="ListLabel 22"/>
    <w:qFormat/>
    <w:rPr>
      <w:u w:val="none"/>
    </w:rPr>
  </w:style>
  <w:style w:type="character" w:customStyle="1" w:styleId="ListLabel23">
    <w:name w:val="ListLabel 23"/>
    <w:qFormat/>
    <w:rPr>
      <w:u w:val="none"/>
    </w:rPr>
  </w:style>
  <w:style w:type="character" w:customStyle="1" w:styleId="ListLabel24">
    <w:name w:val="ListLabel 24"/>
    <w:qFormat/>
    <w:rPr>
      <w:u w:val="none"/>
    </w:rPr>
  </w:style>
  <w:style w:type="character" w:customStyle="1" w:styleId="ListLabel25">
    <w:name w:val="ListLabel 25"/>
    <w:qFormat/>
    <w:rPr>
      <w:u w:val="none"/>
    </w:rPr>
  </w:style>
  <w:style w:type="character" w:customStyle="1" w:styleId="ListLabel26">
    <w:name w:val="ListLabel 26"/>
    <w:qFormat/>
    <w:rPr>
      <w:u w:val="none"/>
    </w:rPr>
  </w:style>
  <w:style w:type="character" w:customStyle="1" w:styleId="ListLabel27">
    <w:name w:val="ListLabel 27"/>
    <w:qFormat/>
    <w:rPr>
      <w:u w:val="none"/>
    </w:rPr>
  </w:style>
  <w:style w:type="character" w:customStyle="1" w:styleId="ListLabel28">
    <w:name w:val="ListLabel 28"/>
    <w:qFormat/>
    <w:rPr>
      <w:u w:val="none"/>
    </w:rPr>
  </w:style>
  <w:style w:type="character" w:customStyle="1" w:styleId="InternetLink">
    <w:name w:val="Internet Link"/>
    <w:basedOn w:val="DefaultParagraphFont"/>
    <w:uiPriority w:val="99"/>
    <w:unhideWhenUsed/>
    <w:rsid w:val="00F13CE3"/>
    <w:rPr>
      <w:color w:val="0000FF" w:themeColor="hyperlink"/>
      <w:u w:val="single"/>
    </w:rPr>
  </w:style>
  <w:style w:type="character" w:customStyle="1" w:styleId="ListLabel29">
    <w:name w:val="ListLabel 29"/>
    <w:qFormat/>
    <w:rPr>
      <w:color w:val="0000FF"/>
      <w:u w:val="single"/>
    </w:rPr>
  </w:style>
  <w:style w:type="character" w:customStyle="1" w:styleId="ListLabel30">
    <w:name w:val="ListLabel 30"/>
    <w:qFormat/>
    <w:rPr>
      <w:rFonts w:cs="OpenSymbol"/>
      <w:u w:val="none"/>
    </w:rPr>
  </w:style>
  <w:style w:type="character" w:customStyle="1" w:styleId="ListLabel31">
    <w:name w:val="ListLabel 31"/>
    <w:qFormat/>
    <w:rPr>
      <w:rFonts w:cs="OpenSymbol"/>
      <w:u w:val="none"/>
    </w:rPr>
  </w:style>
  <w:style w:type="character" w:customStyle="1" w:styleId="ListLabel32">
    <w:name w:val="ListLabel 32"/>
    <w:qFormat/>
    <w:rPr>
      <w:rFonts w:cs="OpenSymbol"/>
      <w:u w:val="none"/>
    </w:rPr>
  </w:style>
  <w:style w:type="character" w:customStyle="1" w:styleId="ListLabel33">
    <w:name w:val="ListLabel 33"/>
    <w:qFormat/>
    <w:rPr>
      <w:rFonts w:cs="OpenSymbol"/>
      <w:u w:val="none"/>
    </w:rPr>
  </w:style>
  <w:style w:type="character" w:customStyle="1" w:styleId="ListLabel34">
    <w:name w:val="ListLabel 34"/>
    <w:qFormat/>
    <w:rPr>
      <w:rFonts w:cs="OpenSymbol"/>
      <w:u w:val="none"/>
    </w:rPr>
  </w:style>
  <w:style w:type="character" w:customStyle="1" w:styleId="ListLabel35">
    <w:name w:val="ListLabel 35"/>
    <w:qFormat/>
    <w:rPr>
      <w:rFonts w:cs="OpenSymbol"/>
      <w:u w:val="none"/>
    </w:rPr>
  </w:style>
  <w:style w:type="character" w:customStyle="1" w:styleId="ListLabel36">
    <w:name w:val="ListLabel 36"/>
    <w:qFormat/>
    <w:rPr>
      <w:rFonts w:cs="OpenSymbol"/>
      <w:u w:val="none"/>
    </w:rPr>
  </w:style>
  <w:style w:type="character" w:customStyle="1" w:styleId="ListLabel37">
    <w:name w:val="ListLabel 37"/>
    <w:qFormat/>
    <w:rPr>
      <w:rFonts w:cs="OpenSymbol"/>
      <w:u w:val="none"/>
    </w:rPr>
  </w:style>
  <w:style w:type="character" w:customStyle="1" w:styleId="ListLabel38">
    <w:name w:val="ListLabel 38"/>
    <w:qFormat/>
    <w:rPr>
      <w:rFonts w:cs="OpenSymbol"/>
      <w:u w:val="none"/>
    </w:rPr>
  </w:style>
  <w:style w:type="character" w:customStyle="1" w:styleId="ListLabel39">
    <w:name w:val="ListLabel 39"/>
    <w:qFormat/>
    <w:rPr>
      <w:rFonts w:cs="Courier New"/>
    </w:rPr>
  </w:style>
  <w:style w:type="character" w:customStyle="1" w:styleId="ListLabel40">
    <w:name w:val="ListLabel 40"/>
    <w:qFormat/>
    <w:rPr>
      <w:rFonts w:cs="OpenSymbol"/>
    </w:rPr>
  </w:style>
  <w:style w:type="character" w:customStyle="1" w:styleId="ListLabel41">
    <w:name w:val="ListLabel 41"/>
    <w:qFormat/>
    <w:rPr>
      <w:rFonts w:cs="OpenSymbol"/>
    </w:rPr>
  </w:style>
  <w:style w:type="character" w:customStyle="1" w:styleId="ListLabel42">
    <w:name w:val="ListLabel 42"/>
    <w:qFormat/>
    <w:rPr>
      <w:rFonts w:cs="OpenSymbol"/>
    </w:rPr>
  </w:style>
  <w:style w:type="character" w:customStyle="1" w:styleId="ListLabel43">
    <w:name w:val="ListLabel 43"/>
    <w:qFormat/>
    <w:rPr>
      <w:rFonts w:cs="OpenSymbol"/>
    </w:rPr>
  </w:style>
  <w:style w:type="character" w:customStyle="1" w:styleId="ListLabel44">
    <w:name w:val="ListLabel 44"/>
    <w:qFormat/>
    <w:rPr>
      <w:rFonts w:cs="OpenSymbol"/>
    </w:rPr>
  </w:style>
  <w:style w:type="character" w:customStyle="1" w:styleId="ListLabel45">
    <w:name w:val="ListLabel 45"/>
    <w:qFormat/>
    <w:rPr>
      <w:rFonts w:cs="OpenSymbol"/>
    </w:rPr>
  </w:style>
  <w:style w:type="character" w:customStyle="1" w:styleId="ListLabel46">
    <w:name w:val="ListLabel 46"/>
    <w:qFormat/>
    <w:rPr>
      <w:rFonts w:cs="OpenSymbol"/>
    </w:rPr>
  </w:style>
  <w:style w:type="character" w:customStyle="1" w:styleId="ListLabel47">
    <w:name w:val="ListLabel 47"/>
    <w:qFormat/>
    <w:rPr>
      <w:rFonts w:cs="OpenSymbol"/>
    </w:rPr>
  </w:style>
  <w:style w:type="character" w:customStyle="1" w:styleId="ListLabel48">
    <w:name w:val="ListLabel 48"/>
    <w:qFormat/>
    <w:rPr>
      <w:rFonts w:cs="OpenSymbol"/>
      <w:b/>
      <w:u w:val="none"/>
    </w:rPr>
  </w:style>
  <w:style w:type="character" w:customStyle="1" w:styleId="ListLabel49">
    <w:name w:val="ListLabel 49"/>
    <w:qFormat/>
    <w:rPr>
      <w:rFonts w:cs="OpenSymbol"/>
      <w:u w:val="none"/>
    </w:rPr>
  </w:style>
  <w:style w:type="character" w:customStyle="1" w:styleId="ListLabel50">
    <w:name w:val="ListLabel 50"/>
    <w:qFormat/>
    <w:rPr>
      <w:rFonts w:cs="OpenSymbol"/>
      <w:u w:val="none"/>
    </w:rPr>
  </w:style>
  <w:style w:type="character" w:customStyle="1" w:styleId="ListLabel51">
    <w:name w:val="ListLabel 51"/>
    <w:qFormat/>
    <w:rPr>
      <w:rFonts w:cs="OpenSymbol"/>
      <w:u w:val="none"/>
    </w:rPr>
  </w:style>
  <w:style w:type="character" w:customStyle="1" w:styleId="ListLabel52">
    <w:name w:val="ListLabel 52"/>
    <w:qFormat/>
    <w:rPr>
      <w:rFonts w:cs="OpenSymbol"/>
      <w:u w:val="none"/>
    </w:rPr>
  </w:style>
  <w:style w:type="character" w:customStyle="1" w:styleId="ListLabel53">
    <w:name w:val="ListLabel 53"/>
    <w:qFormat/>
    <w:rPr>
      <w:rFonts w:cs="OpenSymbol"/>
      <w:u w:val="none"/>
    </w:rPr>
  </w:style>
  <w:style w:type="character" w:customStyle="1" w:styleId="ListLabel54">
    <w:name w:val="ListLabel 54"/>
    <w:qFormat/>
    <w:rPr>
      <w:rFonts w:cs="OpenSymbol"/>
      <w:u w:val="none"/>
    </w:rPr>
  </w:style>
  <w:style w:type="character" w:customStyle="1" w:styleId="ListLabel55">
    <w:name w:val="ListLabel 55"/>
    <w:qFormat/>
    <w:rPr>
      <w:rFonts w:cs="OpenSymbol"/>
      <w:u w:val="none"/>
    </w:rPr>
  </w:style>
  <w:style w:type="character" w:customStyle="1" w:styleId="ListLabel56">
    <w:name w:val="ListLabel 56"/>
    <w:qFormat/>
    <w:rPr>
      <w:rFonts w:cs="OpenSymbol"/>
      <w:u w:val="none"/>
    </w:rPr>
  </w:style>
  <w:style w:type="character" w:customStyle="1" w:styleId="ListLabel57">
    <w:name w:val="ListLabel 57"/>
    <w:qFormat/>
    <w:rPr>
      <w:rFonts w:cs="OpenSymbol"/>
      <w:b/>
      <w:u w:val="none"/>
    </w:rPr>
  </w:style>
  <w:style w:type="character" w:customStyle="1" w:styleId="ListLabel58">
    <w:name w:val="ListLabel 58"/>
    <w:qFormat/>
    <w:rPr>
      <w:rFonts w:cs="OpenSymbol"/>
      <w:u w:val="none"/>
    </w:rPr>
  </w:style>
  <w:style w:type="character" w:customStyle="1" w:styleId="ListLabel59">
    <w:name w:val="ListLabel 59"/>
    <w:qFormat/>
    <w:rPr>
      <w:rFonts w:cs="OpenSymbol"/>
      <w:u w:val="none"/>
    </w:rPr>
  </w:style>
  <w:style w:type="character" w:customStyle="1" w:styleId="ListLabel60">
    <w:name w:val="ListLabel 60"/>
    <w:qFormat/>
    <w:rPr>
      <w:rFonts w:cs="OpenSymbol"/>
      <w:u w:val="none"/>
    </w:rPr>
  </w:style>
  <w:style w:type="character" w:customStyle="1" w:styleId="ListLabel61">
    <w:name w:val="ListLabel 61"/>
    <w:qFormat/>
    <w:rPr>
      <w:rFonts w:cs="OpenSymbol"/>
      <w:u w:val="none"/>
    </w:rPr>
  </w:style>
  <w:style w:type="character" w:customStyle="1" w:styleId="ListLabel62">
    <w:name w:val="ListLabel 62"/>
    <w:qFormat/>
    <w:rPr>
      <w:rFonts w:cs="OpenSymbol"/>
      <w:u w:val="none"/>
    </w:rPr>
  </w:style>
  <w:style w:type="character" w:customStyle="1" w:styleId="ListLabel63">
    <w:name w:val="ListLabel 63"/>
    <w:qFormat/>
    <w:rPr>
      <w:rFonts w:cs="OpenSymbol"/>
      <w:u w:val="none"/>
    </w:rPr>
  </w:style>
  <w:style w:type="character" w:customStyle="1" w:styleId="ListLabel64">
    <w:name w:val="ListLabel 64"/>
    <w:qFormat/>
    <w:rPr>
      <w:rFonts w:cs="OpenSymbol"/>
      <w:u w:val="none"/>
    </w:rPr>
  </w:style>
  <w:style w:type="character" w:customStyle="1" w:styleId="ListLabel65">
    <w:name w:val="ListLabel 65"/>
    <w:qFormat/>
    <w:rPr>
      <w:rFonts w:cs="OpenSymbol"/>
      <w:u w:val="none"/>
    </w:rPr>
  </w:style>
  <w:style w:type="character" w:customStyle="1" w:styleId="ListLabel66">
    <w:name w:val="ListLabel 66"/>
    <w:qFormat/>
    <w:rPr>
      <w:color w:val="0000FF"/>
      <w:u w:val="single"/>
    </w:rPr>
  </w:style>
  <w:style w:type="character" w:customStyle="1" w:styleId="ListLabel67">
    <w:name w:val="ListLabel 67"/>
    <w:qFormat/>
    <w:rPr>
      <w:rFonts w:cs="OpenSymbol"/>
      <w:u w:val="none"/>
    </w:rPr>
  </w:style>
  <w:style w:type="character" w:customStyle="1" w:styleId="ListLabel68">
    <w:name w:val="ListLabel 68"/>
    <w:qFormat/>
    <w:rPr>
      <w:rFonts w:cs="OpenSymbol"/>
      <w:u w:val="none"/>
    </w:rPr>
  </w:style>
  <w:style w:type="character" w:customStyle="1" w:styleId="ListLabel69">
    <w:name w:val="ListLabel 69"/>
    <w:qFormat/>
    <w:rPr>
      <w:rFonts w:cs="OpenSymbol"/>
      <w:u w:val="none"/>
    </w:rPr>
  </w:style>
  <w:style w:type="character" w:customStyle="1" w:styleId="ListLabel70">
    <w:name w:val="ListLabel 70"/>
    <w:qFormat/>
    <w:rPr>
      <w:rFonts w:cs="OpenSymbol"/>
      <w:u w:val="none"/>
    </w:rPr>
  </w:style>
  <w:style w:type="character" w:customStyle="1" w:styleId="ListLabel71">
    <w:name w:val="ListLabel 71"/>
    <w:qFormat/>
    <w:rPr>
      <w:rFonts w:cs="OpenSymbol"/>
      <w:u w:val="none"/>
    </w:rPr>
  </w:style>
  <w:style w:type="character" w:customStyle="1" w:styleId="ListLabel72">
    <w:name w:val="ListLabel 72"/>
    <w:qFormat/>
    <w:rPr>
      <w:rFonts w:cs="OpenSymbol"/>
      <w:u w:val="none"/>
    </w:rPr>
  </w:style>
  <w:style w:type="character" w:customStyle="1" w:styleId="ListLabel73">
    <w:name w:val="ListLabel 73"/>
    <w:qFormat/>
    <w:rPr>
      <w:rFonts w:cs="OpenSymbol"/>
      <w:u w:val="none"/>
    </w:rPr>
  </w:style>
  <w:style w:type="character" w:customStyle="1" w:styleId="ListLabel74">
    <w:name w:val="ListLabel 74"/>
    <w:qFormat/>
    <w:rPr>
      <w:rFonts w:cs="OpenSymbol"/>
      <w:u w:val="none"/>
    </w:rPr>
  </w:style>
  <w:style w:type="character" w:customStyle="1" w:styleId="ListLabel75">
    <w:name w:val="ListLabel 75"/>
    <w:qFormat/>
    <w:rPr>
      <w:rFonts w:cs="OpenSymbol"/>
      <w:u w:val="none"/>
    </w:rPr>
  </w:style>
  <w:style w:type="character" w:customStyle="1" w:styleId="ListLabel76">
    <w:name w:val="ListLabel 76"/>
    <w:qFormat/>
    <w:rPr>
      <w:rFonts w:cs="Courier New"/>
    </w:rPr>
  </w:style>
  <w:style w:type="character" w:customStyle="1" w:styleId="ListLabel77">
    <w:name w:val="ListLabel 77"/>
    <w:qFormat/>
    <w:rPr>
      <w:rFonts w:cs="OpenSymbol"/>
    </w:rPr>
  </w:style>
  <w:style w:type="character" w:customStyle="1" w:styleId="ListLabel78">
    <w:name w:val="ListLabel 78"/>
    <w:qFormat/>
    <w:rPr>
      <w:rFonts w:cs="OpenSymbol"/>
    </w:rPr>
  </w:style>
  <w:style w:type="character" w:customStyle="1" w:styleId="ListLabel79">
    <w:name w:val="ListLabel 79"/>
    <w:qFormat/>
    <w:rPr>
      <w:rFonts w:cs="OpenSymbol"/>
    </w:rPr>
  </w:style>
  <w:style w:type="character" w:customStyle="1" w:styleId="ListLabel80">
    <w:name w:val="ListLabel 80"/>
    <w:qFormat/>
    <w:rPr>
      <w:rFonts w:cs="OpenSymbol"/>
    </w:rPr>
  </w:style>
  <w:style w:type="character" w:customStyle="1" w:styleId="ListLabel81">
    <w:name w:val="ListLabel 81"/>
    <w:qFormat/>
    <w:rPr>
      <w:rFonts w:cs="OpenSymbol"/>
    </w:rPr>
  </w:style>
  <w:style w:type="character" w:customStyle="1" w:styleId="ListLabel82">
    <w:name w:val="ListLabel 82"/>
    <w:qFormat/>
    <w:rPr>
      <w:rFonts w:cs="OpenSymbol"/>
    </w:rPr>
  </w:style>
  <w:style w:type="character" w:customStyle="1" w:styleId="ListLabel83">
    <w:name w:val="ListLabel 83"/>
    <w:qFormat/>
    <w:rPr>
      <w:rFonts w:cs="OpenSymbol"/>
    </w:rPr>
  </w:style>
  <w:style w:type="character" w:customStyle="1" w:styleId="ListLabel84">
    <w:name w:val="ListLabel 84"/>
    <w:qFormat/>
    <w:rPr>
      <w:rFonts w:cs="OpenSymbol"/>
    </w:rPr>
  </w:style>
  <w:style w:type="character" w:customStyle="1" w:styleId="ListLabel85">
    <w:name w:val="ListLabel 85"/>
    <w:qFormat/>
    <w:rPr>
      <w:rFonts w:cs="OpenSymbol"/>
      <w:b/>
      <w:u w:val="none"/>
    </w:rPr>
  </w:style>
  <w:style w:type="character" w:customStyle="1" w:styleId="ListLabel86">
    <w:name w:val="ListLabel 86"/>
    <w:qFormat/>
    <w:rPr>
      <w:rFonts w:cs="OpenSymbol"/>
      <w:u w:val="none"/>
    </w:rPr>
  </w:style>
  <w:style w:type="character" w:customStyle="1" w:styleId="ListLabel87">
    <w:name w:val="ListLabel 87"/>
    <w:qFormat/>
    <w:rPr>
      <w:rFonts w:cs="OpenSymbol"/>
      <w:u w:val="none"/>
    </w:rPr>
  </w:style>
  <w:style w:type="character" w:customStyle="1" w:styleId="ListLabel88">
    <w:name w:val="ListLabel 88"/>
    <w:qFormat/>
    <w:rPr>
      <w:rFonts w:cs="OpenSymbol"/>
      <w:u w:val="none"/>
    </w:rPr>
  </w:style>
  <w:style w:type="character" w:customStyle="1" w:styleId="ListLabel89">
    <w:name w:val="ListLabel 89"/>
    <w:qFormat/>
    <w:rPr>
      <w:rFonts w:cs="OpenSymbol"/>
      <w:u w:val="none"/>
    </w:rPr>
  </w:style>
  <w:style w:type="character" w:customStyle="1" w:styleId="ListLabel90">
    <w:name w:val="ListLabel 90"/>
    <w:qFormat/>
    <w:rPr>
      <w:rFonts w:cs="OpenSymbol"/>
      <w:u w:val="none"/>
    </w:rPr>
  </w:style>
  <w:style w:type="character" w:customStyle="1" w:styleId="ListLabel91">
    <w:name w:val="ListLabel 91"/>
    <w:qFormat/>
    <w:rPr>
      <w:rFonts w:cs="OpenSymbol"/>
      <w:u w:val="none"/>
    </w:rPr>
  </w:style>
  <w:style w:type="character" w:customStyle="1" w:styleId="ListLabel92">
    <w:name w:val="ListLabel 92"/>
    <w:qFormat/>
    <w:rPr>
      <w:rFonts w:cs="OpenSymbol"/>
      <w:u w:val="none"/>
    </w:rPr>
  </w:style>
  <w:style w:type="character" w:customStyle="1" w:styleId="ListLabel93">
    <w:name w:val="ListLabel 93"/>
    <w:qFormat/>
    <w:rPr>
      <w:rFonts w:cs="OpenSymbol"/>
      <w:u w:val="none"/>
    </w:rPr>
  </w:style>
  <w:style w:type="character" w:customStyle="1" w:styleId="ListLabel94">
    <w:name w:val="ListLabel 94"/>
    <w:qFormat/>
    <w:rPr>
      <w:rFonts w:cs="OpenSymbol"/>
      <w:b/>
      <w:u w:val="none"/>
    </w:rPr>
  </w:style>
  <w:style w:type="character" w:customStyle="1" w:styleId="ListLabel95">
    <w:name w:val="ListLabel 95"/>
    <w:qFormat/>
    <w:rPr>
      <w:rFonts w:cs="OpenSymbol"/>
      <w:u w:val="none"/>
    </w:rPr>
  </w:style>
  <w:style w:type="character" w:customStyle="1" w:styleId="ListLabel96">
    <w:name w:val="ListLabel 96"/>
    <w:qFormat/>
    <w:rPr>
      <w:rFonts w:cs="OpenSymbol"/>
      <w:u w:val="none"/>
    </w:rPr>
  </w:style>
  <w:style w:type="character" w:customStyle="1" w:styleId="ListLabel97">
    <w:name w:val="ListLabel 97"/>
    <w:qFormat/>
    <w:rPr>
      <w:rFonts w:cs="OpenSymbol"/>
      <w:u w:val="none"/>
    </w:rPr>
  </w:style>
  <w:style w:type="character" w:customStyle="1" w:styleId="ListLabel98">
    <w:name w:val="ListLabel 98"/>
    <w:qFormat/>
    <w:rPr>
      <w:rFonts w:cs="OpenSymbol"/>
      <w:u w:val="none"/>
    </w:rPr>
  </w:style>
  <w:style w:type="character" w:customStyle="1" w:styleId="ListLabel99">
    <w:name w:val="ListLabel 99"/>
    <w:qFormat/>
    <w:rPr>
      <w:rFonts w:cs="OpenSymbol"/>
      <w:u w:val="none"/>
    </w:rPr>
  </w:style>
  <w:style w:type="character" w:customStyle="1" w:styleId="ListLabel100">
    <w:name w:val="ListLabel 100"/>
    <w:qFormat/>
    <w:rPr>
      <w:rFonts w:cs="OpenSymbol"/>
      <w:u w:val="none"/>
    </w:rPr>
  </w:style>
  <w:style w:type="character" w:customStyle="1" w:styleId="ListLabel101">
    <w:name w:val="ListLabel 101"/>
    <w:qFormat/>
    <w:rPr>
      <w:rFonts w:cs="OpenSymbol"/>
      <w:u w:val="none"/>
    </w:rPr>
  </w:style>
  <w:style w:type="character" w:customStyle="1" w:styleId="ListLabel102">
    <w:name w:val="ListLabel 102"/>
    <w:qFormat/>
    <w:rPr>
      <w:rFonts w:cs="OpenSymbol"/>
      <w:u w:val="none"/>
    </w:rPr>
  </w:style>
  <w:style w:type="character" w:customStyle="1" w:styleId="ListLabel103">
    <w:name w:val="ListLabel 103"/>
    <w:qFormat/>
    <w:rPr>
      <w:color w:val="0000FF"/>
      <w:u w:val="single"/>
    </w:rPr>
  </w:style>
  <w:style w:type="character" w:customStyle="1" w:styleId="ListLabel104">
    <w:name w:val="ListLabel 104"/>
    <w:qFormat/>
    <w:rPr>
      <w:rFonts w:cs="OpenSymbol"/>
      <w:u w:val="none"/>
    </w:rPr>
  </w:style>
  <w:style w:type="character" w:customStyle="1" w:styleId="ListLabel105">
    <w:name w:val="ListLabel 105"/>
    <w:qFormat/>
    <w:rPr>
      <w:rFonts w:cs="OpenSymbol"/>
      <w:u w:val="none"/>
    </w:rPr>
  </w:style>
  <w:style w:type="character" w:customStyle="1" w:styleId="ListLabel106">
    <w:name w:val="ListLabel 106"/>
    <w:qFormat/>
    <w:rPr>
      <w:rFonts w:cs="OpenSymbol"/>
      <w:u w:val="none"/>
    </w:rPr>
  </w:style>
  <w:style w:type="character" w:customStyle="1" w:styleId="ListLabel107">
    <w:name w:val="ListLabel 107"/>
    <w:qFormat/>
    <w:rPr>
      <w:rFonts w:cs="OpenSymbol"/>
      <w:u w:val="none"/>
    </w:rPr>
  </w:style>
  <w:style w:type="character" w:customStyle="1" w:styleId="ListLabel108">
    <w:name w:val="ListLabel 108"/>
    <w:qFormat/>
    <w:rPr>
      <w:rFonts w:cs="OpenSymbol"/>
      <w:u w:val="none"/>
    </w:rPr>
  </w:style>
  <w:style w:type="character" w:customStyle="1" w:styleId="ListLabel109">
    <w:name w:val="ListLabel 109"/>
    <w:qFormat/>
    <w:rPr>
      <w:rFonts w:cs="OpenSymbol"/>
      <w:u w:val="none"/>
    </w:rPr>
  </w:style>
  <w:style w:type="character" w:customStyle="1" w:styleId="ListLabel110">
    <w:name w:val="ListLabel 110"/>
    <w:qFormat/>
    <w:rPr>
      <w:rFonts w:cs="OpenSymbol"/>
      <w:u w:val="none"/>
    </w:rPr>
  </w:style>
  <w:style w:type="character" w:customStyle="1" w:styleId="ListLabel111">
    <w:name w:val="ListLabel 111"/>
    <w:qFormat/>
    <w:rPr>
      <w:rFonts w:cs="OpenSymbol"/>
      <w:u w:val="none"/>
    </w:rPr>
  </w:style>
  <w:style w:type="character" w:customStyle="1" w:styleId="ListLabel112">
    <w:name w:val="ListLabel 112"/>
    <w:qFormat/>
    <w:rPr>
      <w:rFonts w:cs="OpenSymbol"/>
      <w:u w:val="none"/>
    </w:rPr>
  </w:style>
  <w:style w:type="character" w:customStyle="1" w:styleId="ListLabel113">
    <w:name w:val="ListLabel 113"/>
    <w:qFormat/>
    <w:rPr>
      <w:rFonts w:ascii="Verdana" w:hAnsi="Verdana" w:cs="Courier New"/>
      <w:sz w:val="18"/>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b w:val="0"/>
      <w:u w:val="none"/>
    </w:rPr>
  </w:style>
  <w:style w:type="character" w:customStyle="1" w:styleId="ListLabel123">
    <w:name w:val="ListLabel 123"/>
    <w:qFormat/>
    <w:rPr>
      <w:rFonts w:cs="OpenSymbol"/>
      <w:u w:val="none"/>
    </w:rPr>
  </w:style>
  <w:style w:type="character" w:customStyle="1" w:styleId="ListLabel124">
    <w:name w:val="ListLabel 124"/>
    <w:qFormat/>
    <w:rPr>
      <w:rFonts w:cs="OpenSymbol"/>
      <w:u w:val="none"/>
    </w:rPr>
  </w:style>
  <w:style w:type="character" w:customStyle="1" w:styleId="ListLabel125">
    <w:name w:val="ListLabel 125"/>
    <w:qFormat/>
    <w:rPr>
      <w:rFonts w:cs="OpenSymbol"/>
      <w:u w:val="none"/>
    </w:rPr>
  </w:style>
  <w:style w:type="character" w:customStyle="1" w:styleId="ListLabel126">
    <w:name w:val="ListLabel 126"/>
    <w:qFormat/>
    <w:rPr>
      <w:rFonts w:cs="OpenSymbol"/>
      <w:u w:val="none"/>
    </w:rPr>
  </w:style>
  <w:style w:type="character" w:customStyle="1" w:styleId="ListLabel127">
    <w:name w:val="ListLabel 127"/>
    <w:qFormat/>
    <w:rPr>
      <w:rFonts w:cs="OpenSymbol"/>
      <w:u w:val="none"/>
    </w:rPr>
  </w:style>
  <w:style w:type="character" w:customStyle="1" w:styleId="ListLabel128">
    <w:name w:val="ListLabel 128"/>
    <w:qFormat/>
    <w:rPr>
      <w:rFonts w:cs="OpenSymbol"/>
      <w:u w:val="none"/>
    </w:rPr>
  </w:style>
  <w:style w:type="character" w:customStyle="1" w:styleId="ListLabel129">
    <w:name w:val="ListLabel 129"/>
    <w:qFormat/>
    <w:rPr>
      <w:rFonts w:cs="OpenSymbol"/>
      <w:u w:val="none"/>
    </w:rPr>
  </w:style>
  <w:style w:type="character" w:customStyle="1" w:styleId="ListLabel130">
    <w:name w:val="ListLabel 130"/>
    <w:qFormat/>
    <w:rPr>
      <w:rFonts w:cs="OpenSymbol"/>
      <w:u w:val="none"/>
    </w:rPr>
  </w:style>
  <w:style w:type="character" w:customStyle="1" w:styleId="ListLabel131">
    <w:name w:val="ListLabel 131"/>
    <w:qFormat/>
    <w:rPr>
      <w:rFonts w:ascii="Verdana" w:hAnsi="Verdana" w:cs="OpenSymbol"/>
      <w:b w:val="0"/>
      <w:sz w:val="18"/>
      <w:u w:val="none"/>
    </w:rPr>
  </w:style>
  <w:style w:type="character" w:customStyle="1" w:styleId="ListLabel132">
    <w:name w:val="ListLabel 132"/>
    <w:qFormat/>
    <w:rPr>
      <w:rFonts w:cs="OpenSymbol"/>
      <w:u w:val="none"/>
    </w:rPr>
  </w:style>
  <w:style w:type="character" w:customStyle="1" w:styleId="ListLabel133">
    <w:name w:val="ListLabel 133"/>
    <w:qFormat/>
    <w:rPr>
      <w:rFonts w:cs="OpenSymbol"/>
      <w:u w:val="none"/>
    </w:rPr>
  </w:style>
  <w:style w:type="character" w:customStyle="1" w:styleId="ListLabel134">
    <w:name w:val="ListLabel 134"/>
    <w:qFormat/>
    <w:rPr>
      <w:rFonts w:cs="OpenSymbol"/>
      <w:u w:val="none"/>
    </w:rPr>
  </w:style>
  <w:style w:type="character" w:customStyle="1" w:styleId="ListLabel135">
    <w:name w:val="ListLabel 135"/>
    <w:qFormat/>
    <w:rPr>
      <w:rFonts w:cs="OpenSymbol"/>
      <w:u w:val="none"/>
    </w:rPr>
  </w:style>
  <w:style w:type="character" w:customStyle="1" w:styleId="ListLabel136">
    <w:name w:val="ListLabel 136"/>
    <w:qFormat/>
    <w:rPr>
      <w:rFonts w:cs="OpenSymbol"/>
      <w:u w:val="none"/>
    </w:rPr>
  </w:style>
  <w:style w:type="character" w:customStyle="1" w:styleId="ListLabel137">
    <w:name w:val="ListLabel 137"/>
    <w:qFormat/>
    <w:rPr>
      <w:rFonts w:cs="OpenSymbol"/>
      <w:u w:val="none"/>
    </w:rPr>
  </w:style>
  <w:style w:type="character" w:customStyle="1" w:styleId="ListLabel138">
    <w:name w:val="ListLabel 138"/>
    <w:qFormat/>
    <w:rPr>
      <w:rFonts w:cs="OpenSymbol"/>
      <w:u w:val="none"/>
    </w:rPr>
  </w:style>
  <w:style w:type="character" w:customStyle="1" w:styleId="ListLabel139">
    <w:name w:val="ListLabel 139"/>
    <w:qFormat/>
    <w:rPr>
      <w:rFonts w:cs="OpenSymbol"/>
      <w:u w:val="none"/>
    </w:rPr>
  </w:style>
  <w:style w:type="character" w:customStyle="1" w:styleId="ListLabel140">
    <w:name w:val="ListLabel 140"/>
    <w:qFormat/>
    <w:rPr>
      <w:color w:val="0000FF"/>
      <w:u w:val="single"/>
    </w:rPr>
  </w:style>
  <w:style w:type="character" w:customStyle="1" w:styleId="ListLabel141">
    <w:name w:val="ListLabel 141"/>
    <w:qFormat/>
    <w:rPr>
      <w:rFonts w:cs="OpenSymbol"/>
      <w:u w:val="none"/>
    </w:rPr>
  </w:style>
  <w:style w:type="character" w:customStyle="1" w:styleId="ListLabel142">
    <w:name w:val="ListLabel 142"/>
    <w:qFormat/>
    <w:rPr>
      <w:rFonts w:cs="OpenSymbol"/>
      <w:u w:val="none"/>
    </w:rPr>
  </w:style>
  <w:style w:type="character" w:customStyle="1" w:styleId="ListLabel143">
    <w:name w:val="ListLabel 143"/>
    <w:qFormat/>
    <w:rPr>
      <w:rFonts w:cs="OpenSymbol"/>
      <w:u w:val="none"/>
    </w:rPr>
  </w:style>
  <w:style w:type="character" w:customStyle="1" w:styleId="ListLabel144">
    <w:name w:val="ListLabel 144"/>
    <w:qFormat/>
    <w:rPr>
      <w:rFonts w:cs="OpenSymbol"/>
      <w:u w:val="none"/>
    </w:rPr>
  </w:style>
  <w:style w:type="character" w:customStyle="1" w:styleId="ListLabel145">
    <w:name w:val="ListLabel 145"/>
    <w:qFormat/>
    <w:rPr>
      <w:rFonts w:cs="OpenSymbol"/>
      <w:u w:val="none"/>
    </w:rPr>
  </w:style>
  <w:style w:type="character" w:customStyle="1" w:styleId="ListLabel146">
    <w:name w:val="ListLabel 146"/>
    <w:qFormat/>
    <w:rPr>
      <w:rFonts w:cs="OpenSymbol"/>
      <w:u w:val="none"/>
    </w:rPr>
  </w:style>
  <w:style w:type="character" w:customStyle="1" w:styleId="ListLabel147">
    <w:name w:val="ListLabel 147"/>
    <w:qFormat/>
    <w:rPr>
      <w:rFonts w:cs="OpenSymbol"/>
      <w:u w:val="none"/>
    </w:rPr>
  </w:style>
  <w:style w:type="character" w:customStyle="1" w:styleId="ListLabel148">
    <w:name w:val="ListLabel 148"/>
    <w:qFormat/>
    <w:rPr>
      <w:rFonts w:cs="OpenSymbol"/>
      <w:u w:val="none"/>
    </w:rPr>
  </w:style>
  <w:style w:type="character" w:customStyle="1" w:styleId="ListLabel149">
    <w:name w:val="ListLabel 149"/>
    <w:qFormat/>
    <w:rPr>
      <w:rFonts w:cs="OpenSymbol"/>
      <w:u w:val="none"/>
    </w:rPr>
  </w:style>
  <w:style w:type="character" w:customStyle="1" w:styleId="ListLabel150">
    <w:name w:val="ListLabel 150"/>
    <w:qFormat/>
    <w:rPr>
      <w:rFonts w:ascii="Verdana" w:hAnsi="Verdana" w:cs="Courier New"/>
      <w:sz w:val="18"/>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OpenSymbol"/>
    </w:rPr>
  </w:style>
  <w:style w:type="character" w:customStyle="1" w:styleId="ListLabel156">
    <w:name w:val="ListLabel 156"/>
    <w:qFormat/>
    <w:rPr>
      <w:rFonts w:cs="OpenSymbol"/>
    </w:rPr>
  </w:style>
  <w:style w:type="character" w:customStyle="1" w:styleId="ListLabel157">
    <w:name w:val="ListLabel 157"/>
    <w:qFormat/>
    <w:rPr>
      <w:rFonts w:cs="OpenSymbol"/>
    </w:rPr>
  </w:style>
  <w:style w:type="character" w:customStyle="1" w:styleId="ListLabel158">
    <w:name w:val="ListLabel 158"/>
    <w:qFormat/>
    <w:rPr>
      <w:rFonts w:cs="OpenSymbol"/>
    </w:rPr>
  </w:style>
  <w:style w:type="character" w:customStyle="1" w:styleId="ListLabel159">
    <w:name w:val="ListLabel 159"/>
    <w:qFormat/>
    <w:rPr>
      <w:rFonts w:cs="OpenSymbol"/>
      <w:b w:val="0"/>
      <w:u w:val="none"/>
    </w:rPr>
  </w:style>
  <w:style w:type="character" w:customStyle="1" w:styleId="ListLabel160">
    <w:name w:val="ListLabel 160"/>
    <w:qFormat/>
    <w:rPr>
      <w:rFonts w:cs="OpenSymbol"/>
      <w:u w:val="none"/>
    </w:rPr>
  </w:style>
  <w:style w:type="character" w:customStyle="1" w:styleId="ListLabel161">
    <w:name w:val="ListLabel 161"/>
    <w:qFormat/>
    <w:rPr>
      <w:rFonts w:cs="OpenSymbol"/>
      <w:u w:val="none"/>
    </w:rPr>
  </w:style>
  <w:style w:type="character" w:customStyle="1" w:styleId="ListLabel162">
    <w:name w:val="ListLabel 162"/>
    <w:qFormat/>
    <w:rPr>
      <w:rFonts w:cs="OpenSymbol"/>
      <w:u w:val="none"/>
    </w:rPr>
  </w:style>
  <w:style w:type="character" w:customStyle="1" w:styleId="ListLabel163">
    <w:name w:val="ListLabel 163"/>
    <w:qFormat/>
    <w:rPr>
      <w:rFonts w:cs="OpenSymbol"/>
      <w:u w:val="none"/>
    </w:rPr>
  </w:style>
  <w:style w:type="character" w:customStyle="1" w:styleId="ListLabel164">
    <w:name w:val="ListLabel 164"/>
    <w:qFormat/>
    <w:rPr>
      <w:rFonts w:cs="OpenSymbol"/>
      <w:u w:val="none"/>
    </w:rPr>
  </w:style>
  <w:style w:type="character" w:customStyle="1" w:styleId="ListLabel165">
    <w:name w:val="ListLabel 165"/>
    <w:qFormat/>
    <w:rPr>
      <w:rFonts w:cs="OpenSymbol"/>
      <w:u w:val="none"/>
    </w:rPr>
  </w:style>
  <w:style w:type="character" w:customStyle="1" w:styleId="ListLabel166">
    <w:name w:val="ListLabel 166"/>
    <w:qFormat/>
    <w:rPr>
      <w:rFonts w:cs="OpenSymbol"/>
      <w:u w:val="none"/>
    </w:rPr>
  </w:style>
  <w:style w:type="character" w:customStyle="1" w:styleId="ListLabel167">
    <w:name w:val="ListLabel 167"/>
    <w:qFormat/>
    <w:rPr>
      <w:rFonts w:cs="OpenSymbol"/>
      <w:u w:val="none"/>
    </w:rPr>
  </w:style>
  <w:style w:type="character" w:customStyle="1" w:styleId="ListLabel168">
    <w:name w:val="ListLabel 168"/>
    <w:qFormat/>
    <w:rPr>
      <w:rFonts w:ascii="Verdana" w:hAnsi="Verdana" w:cs="OpenSymbol"/>
      <w:b w:val="0"/>
      <w:sz w:val="18"/>
      <w:u w:val="none"/>
    </w:rPr>
  </w:style>
  <w:style w:type="character" w:customStyle="1" w:styleId="ListLabel169">
    <w:name w:val="ListLabel 169"/>
    <w:qFormat/>
    <w:rPr>
      <w:rFonts w:cs="OpenSymbol"/>
      <w:u w:val="none"/>
    </w:rPr>
  </w:style>
  <w:style w:type="character" w:customStyle="1" w:styleId="ListLabel170">
    <w:name w:val="ListLabel 170"/>
    <w:qFormat/>
    <w:rPr>
      <w:rFonts w:cs="OpenSymbol"/>
      <w:u w:val="none"/>
    </w:rPr>
  </w:style>
  <w:style w:type="character" w:customStyle="1" w:styleId="ListLabel171">
    <w:name w:val="ListLabel 171"/>
    <w:qFormat/>
    <w:rPr>
      <w:rFonts w:cs="OpenSymbol"/>
      <w:u w:val="none"/>
    </w:rPr>
  </w:style>
  <w:style w:type="character" w:customStyle="1" w:styleId="ListLabel172">
    <w:name w:val="ListLabel 172"/>
    <w:qFormat/>
    <w:rPr>
      <w:rFonts w:cs="OpenSymbol"/>
      <w:u w:val="none"/>
    </w:rPr>
  </w:style>
  <w:style w:type="character" w:customStyle="1" w:styleId="ListLabel173">
    <w:name w:val="ListLabel 173"/>
    <w:qFormat/>
    <w:rPr>
      <w:rFonts w:cs="OpenSymbol"/>
      <w:u w:val="none"/>
    </w:rPr>
  </w:style>
  <w:style w:type="character" w:customStyle="1" w:styleId="ListLabel174">
    <w:name w:val="ListLabel 174"/>
    <w:qFormat/>
    <w:rPr>
      <w:rFonts w:cs="OpenSymbol"/>
      <w:u w:val="none"/>
    </w:rPr>
  </w:style>
  <w:style w:type="character" w:customStyle="1" w:styleId="ListLabel175">
    <w:name w:val="ListLabel 175"/>
    <w:qFormat/>
    <w:rPr>
      <w:rFonts w:cs="OpenSymbol"/>
      <w:u w:val="none"/>
    </w:rPr>
  </w:style>
  <w:style w:type="character" w:customStyle="1" w:styleId="ListLabel176">
    <w:name w:val="ListLabel 176"/>
    <w:qFormat/>
    <w:rPr>
      <w:rFonts w:cs="OpenSymbol"/>
      <w:u w:val="none"/>
    </w:rPr>
  </w:style>
  <w:style w:type="character" w:customStyle="1" w:styleId="ListLabel177">
    <w:name w:val="ListLabel 177"/>
    <w:qFormat/>
    <w:rPr>
      <w:color w:val="0000FF"/>
      <w:u w:val="single"/>
    </w:rPr>
  </w:style>
  <w:style w:type="character" w:customStyle="1" w:styleId="HeaderChar">
    <w:name w:val="Header Char"/>
    <w:basedOn w:val="DefaultParagraphFont"/>
    <w:link w:val="Header"/>
    <w:uiPriority w:val="99"/>
    <w:qFormat/>
    <w:rsid w:val="00F13CE3"/>
    <w:rPr>
      <w:rFonts w:cs="Mangal"/>
      <w:sz w:val="18"/>
      <w:szCs w:val="16"/>
    </w:rPr>
  </w:style>
  <w:style w:type="character" w:customStyle="1" w:styleId="ListLabel178">
    <w:name w:val="ListLabel 178"/>
    <w:qFormat/>
    <w:rPr>
      <w:rFonts w:cs="OpenSymbol"/>
      <w:u w:val="none"/>
    </w:rPr>
  </w:style>
  <w:style w:type="character" w:customStyle="1" w:styleId="ListLabel179">
    <w:name w:val="ListLabel 179"/>
    <w:qFormat/>
    <w:rPr>
      <w:rFonts w:cs="OpenSymbol"/>
      <w:u w:val="none"/>
    </w:rPr>
  </w:style>
  <w:style w:type="character" w:customStyle="1" w:styleId="ListLabel180">
    <w:name w:val="ListLabel 180"/>
    <w:qFormat/>
    <w:rPr>
      <w:rFonts w:cs="OpenSymbol"/>
      <w:u w:val="none"/>
    </w:rPr>
  </w:style>
  <w:style w:type="character" w:customStyle="1" w:styleId="ListLabel181">
    <w:name w:val="ListLabel 181"/>
    <w:qFormat/>
    <w:rPr>
      <w:rFonts w:cs="OpenSymbol"/>
      <w:u w:val="none"/>
    </w:rPr>
  </w:style>
  <w:style w:type="character" w:customStyle="1" w:styleId="ListLabel182">
    <w:name w:val="ListLabel 182"/>
    <w:qFormat/>
    <w:rPr>
      <w:rFonts w:cs="OpenSymbol"/>
      <w:u w:val="none"/>
    </w:rPr>
  </w:style>
  <w:style w:type="character" w:customStyle="1" w:styleId="ListLabel183">
    <w:name w:val="ListLabel 183"/>
    <w:qFormat/>
    <w:rPr>
      <w:rFonts w:cs="OpenSymbol"/>
      <w:u w:val="none"/>
    </w:rPr>
  </w:style>
  <w:style w:type="character" w:customStyle="1" w:styleId="ListLabel184">
    <w:name w:val="ListLabel 184"/>
    <w:qFormat/>
    <w:rPr>
      <w:rFonts w:cs="OpenSymbol"/>
      <w:u w:val="none"/>
    </w:rPr>
  </w:style>
  <w:style w:type="character" w:customStyle="1" w:styleId="ListLabel185">
    <w:name w:val="ListLabel 185"/>
    <w:qFormat/>
    <w:rPr>
      <w:rFonts w:cs="OpenSymbol"/>
      <w:u w:val="none"/>
    </w:rPr>
  </w:style>
  <w:style w:type="character" w:customStyle="1" w:styleId="ListLabel186">
    <w:name w:val="ListLabel 186"/>
    <w:qFormat/>
    <w:rPr>
      <w:rFonts w:cs="OpenSymbol"/>
      <w:u w:val="none"/>
    </w:rPr>
  </w:style>
  <w:style w:type="character" w:customStyle="1" w:styleId="ListLabel187">
    <w:name w:val="ListLabel 187"/>
    <w:qFormat/>
    <w:rPr>
      <w:rFonts w:cs="Courier New"/>
      <w:sz w:val="18"/>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b w:val="0"/>
      <w:u w:val="none"/>
    </w:rPr>
  </w:style>
  <w:style w:type="character" w:customStyle="1" w:styleId="ListLabel197">
    <w:name w:val="ListLabel 197"/>
    <w:qFormat/>
    <w:rPr>
      <w:rFonts w:cs="OpenSymbol"/>
      <w:u w:val="none"/>
    </w:rPr>
  </w:style>
  <w:style w:type="character" w:customStyle="1" w:styleId="ListLabel198">
    <w:name w:val="ListLabel 198"/>
    <w:qFormat/>
    <w:rPr>
      <w:rFonts w:cs="OpenSymbol"/>
      <w:u w:val="none"/>
    </w:rPr>
  </w:style>
  <w:style w:type="character" w:customStyle="1" w:styleId="ListLabel199">
    <w:name w:val="ListLabel 199"/>
    <w:qFormat/>
    <w:rPr>
      <w:rFonts w:cs="OpenSymbol"/>
      <w:u w:val="none"/>
    </w:rPr>
  </w:style>
  <w:style w:type="character" w:customStyle="1" w:styleId="ListLabel200">
    <w:name w:val="ListLabel 200"/>
    <w:qFormat/>
    <w:rPr>
      <w:rFonts w:cs="OpenSymbol"/>
      <w:u w:val="none"/>
    </w:rPr>
  </w:style>
  <w:style w:type="character" w:customStyle="1" w:styleId="ListLabel201">
    <w:name w:val="ListLabel 201"/>
    <w:qFormat/>
    <w:rPr>
      <w:rFonts w:cs="OpenSymbol"/>
      <w:u w:val="none"/>
    </w:rPr>
  </w:style>
  <w:style w:type="character" w:customStyle="1" w:styleId="ListLabel202">
    <w:name w:val="ListLabel 202"/>
    <w:qFormat/>
    <w:rPr>
      <w:rFonts w:cs="OpenSymbol"/>
      <w:u w:val="none"/>
    </w:rPr>
  </w:style>
  <w:style w:type="character" w:customStyle="1" w:styleId="ListLabel203">
    <w:name w:val="ListLabel 203"/>
    <w:qFormat/>
    <w:rPr>
      <w:rFonts w:cs="OpenSymbol"/>
      <w:u w:val="none"/>
    </w:rPr>
  </w:style>
  <w:style w:type="character" w:customStyle="1" w:styleId="ListLabel204">
    <w:name w:val="ListLabel 204"/>
    <w:qFormat/>
    <w:rPr>
      <w:rFonts w:cs="OpenSymbol"/>
      <w:u w:val="none"/>
    </w:rPr>
  </w:style>
  <w:style w:type="character" w:customStyle="1" w:styleId="ListLabel205">
    <w:name w:val="ListLabel 205"/>
    <w:qFormat/>
    <w:rPr>
      <w:rFonts w:cs="OpenSymbol"/>
      <w:b w:val="0"/>
      <w:sz w:val="18"/>
      <w:u w:val="none"/>
    </w:rPr>
  </w:style>
  <w:style w:type="character" w:customStyle="1" w:styleId="ListLabel206">
    <w:name w:val="ListLabel 206"/>
    <w:qFormat/>
    <w:rPr>
      <w:rFonts w:cs="OpenSymbol"/>
      <w:u w:val="none"/>
    </w:rPr>
  </w:style>
  <w:style w:type="character" w:customStyle="1" w:styleId="ListLabel207">
    <w:name w:val="ListLabel 207"/>
    <w:qFormat/>
    <w:rPr>
      <w:rFonts w:cs="OpenSymbol"/>
      <w:u w:val="none"/>
    </w:rPr>
  </w:style>
  <w:style w:type="character" w:customStyle="1" w:styleId="ListLabel208">
    <w:name w:val="ListLabel 208"/>
    <w:qFormat/>
    <w:rPr>
      <w:rFonts w:cs="OpenSymbol"/>
      <w:u w:val="none"/>
    </w:rPr>
  </w:style>
  <w:style w:type="character" w:customStyle="1" w:styleId="ListLabel209">
    <w:name w:val="ListLabel 209"/>
    <w:qFormat/>
    <w:rPr>
      <w:rFonts w:cs="OpenSymbol"/>
      <w:u w:val="none"/>
    </w:rPr>
  </w:style>
  <w:style w:type="character" w:customStyle="1" w:styleId="ListLabel210">
    <w:name w:val="ListLabel 210"/>
    <w:qFormat/>
    <w:rPr>
      <w:rFonts w:cs="OpenSymbol"/>
      <w:u w:val="none"/>
    </w:rPr>
  </w:style>
  <w:style w:type="character" w:customStyle="1" w:styleId="ListLabel211">
    <w:name w:val="ListLabel 211"/>
    <w:qFormat/>
    <w:rPr>
      <w:rFonts w:cs="OpenSymbol"/>
      <w:u w:val="none"/>
    </w:rPr>
  </w:style>
  <w:style w:type="character" w:customStyle="1" w:styleId="ListLabel212">
    <w:name w:val="ListLabel 212"/>
    <w:qFormat/>
    <w:rPr>
      <w:rFonts w:cs="OpenSymbol"/>
      <w:u w:val="none"/>
    </w:rPr>
  </w:style>
  <w:style w:type="character" w:customStyle="1" w:styleId="ListLabel213">
    <w:name w:val="ListLabel 213"/>
    <w:qFormat/>
    <w:rPr>
      <w:rFonts w:cs="OpenSymbol"/>
      <w:u w:val="none"/>
    </w:rPr>
  </w:style>
  <w:style w:type="character" w:customStyle="1" w:styleId="ListLabel214">
    <w:name w:val="ListLabel 214"/>
    <w:qFormat/>
    <w:rPr>
      <w:b/>
      <w:color w:val="FFFFFF" w:themeColor="background1"/>
    </w:rPr>
  </w:style>
  <w:style w:type="character" w:customStyle="1" w:styleId="ListLabel215">
    <w:name w:val="ListLabel 215"/>
    <w:qFormat/>
  </w:style>
  <w:style w:type="character" w:customStyle="1" w:styleId="ListLabel216">
    <w:name w:val="ListLabel 216"/>
    <w:qFormat/>
    <w:rPr>
      <w:rFonts w:cs="OpenSymbol"/>
      <w:u w:val="none"/>
    </w:rPr>
  </w:style>
  <w:style w:type="character" w:customStyle="1" w:styleId="ListLabel217">
    <w:name w:val="ListLabel 217"/>
    <w:qFormat/>
    <w:rPr>
      <w:rFonts w:cs="OpenSymbol"/>
      <w:u w:val="none"/>
    </w:rPr>
  </w:style>
  <w:style w:type="character" w:customStyle="1" w:styleId="ListLabel218">
    <w:name w:val="ListLabel 218"/>
    <w:qFormat/>
    <w:rPr>
      <w:rFonts w:cs="OpenSymbol"/>
      <w:u w:val="none"/>
    </w:rPr>
  </w:style>
  <w:style w:type="character" w:customStyle="1" w:styleId="ListLabel219">
    <w:name w:val="ListLabel 219"/>
    <w:qFormat/>
    <w:rPr>
      <w:rFonts w:cs="OpenSymbol"/>
      <w:u w:val="none"/>
    </w:rPr>
  </w:style>
  <w:style w:type="character" w:customStyle="1" w:styleId="ListLabel220">
    <w:name w:val="ListLabel 220"/>
    <w:qFormat/>
    <w:rPr>
      <w:rFonts w:cs="OpenSymbol"/>
      <w:u w:val="none"/>
    </w:rPr>
  </w:style>
  <w:style w:type="character" w:customStyle="1" w:styleId="ListLabel221">
    <w:name w:val="ListLabel 221"/>
    <w:qFormat/>
    <w:rPr>
      <w:rFonts w:cs="OpenSymbol"/>
      <w:u w:val="none"/>
    </w:rPr>
  </w:style>
  <w:style w:type="character" w:customStyle="1" w:styleId="ListLabel222">
    <w:name w:val="ListLabel 222"/>
    <w:qFormat/>
    <w:rPr>
      <w:rFonts w:cs="OpenSymbol"/>
      <w:u w:val="none"/>
    </w:rPr>
  </w:style>
  <w:style w:type="character" w:customStyle="1" w:styleId="ListLabel223">
    <w:name w:val="ListLabel 223"/>
    <w:qFormat/>
    <w:rPr>
      <w:rFonts w:cs="OpenSymbol"/>
      <w:u w:val="none"/>
    </w:rPr>
  </w:style>
  <w:style w:type="character" w:customStyle="1" w:styleId="ListLabel224">
    <w:name w:val="ListLabel 224"/>
    <w:qFormat/>
    <w:rPr>
      <w:rFonts w:cs="OpenSymbol"/>
      <w:u w:val="none"/>
    </w:rPr>
  </w:style>
  <w:style w:type="character" w:customStyle="1" w:styleId="ListLabel225">
    <w:name w:val="ListLabel 225"/>
    <w:qFormat/>
    <w:rPr>
      <w:rFonts w:cs="Courier New"/>
      <w:sz w:val="18"/>
    </w:rPr>
  </w:style>
  <w:style w:type="character" w:customStyle="1" w:styleId="ListLabel226">
    <w:name w:val="ListLabel 226"/>
    <w:qFormat/>
    <w:rPr>
      <w:rFonts w:cs="OpenSymbol"/>
    </w:rPr>
  </w:style>
  <w:style w:type="character" w:customStyle="1" w:styleId="ListLabel227">
    <w:name w:val="ListLabel 227"/>
    <w:qFormat/>
    <w:rPr>
      <w:rFonts w:cs="OpenSymbol"/>
    </w:rPr>
  </w:style>
  <w:style w:type="character" w:customStyle="1" w:styleId="ListLabel228">
    <w:name w:val="ListLabel 228"/>
    <w:qFormat/>
    <w:rPr>
      <w:rFonts w:cs="OpenSymbol"/>
    </w:rPr>
  </w:style>
  <w:style w:type="character" w:customStyle="1" w:styleId="ListLabel229">
    <w:name w:val="ListLabel 229"/>
    <w:qFormat/>
    <w:rPr>
      <w:rFonts w:cs="OpenSymbol"/>
    </w:rPr>
  </w:style>
  <w:style w:type="character" w:customStyle="1" w:styleId="ListLabel230">
    <w:name w:val="ListLabel 230"/>
    <w:qFormat/>
    <w:rPr>
      <w:rFonts w:cs="OpenSymbol"/>
    </w:rPr>
  </w:style>
  <w:style w:type="character" w:customStyle="1" w:styleId="ListLabel231">
    <w:name w:val="ListLabel 231"/>
    <w:qFormat/>
    <w:rPr>
      <w:rFonts w:cs="OpenSymbol"/>
    </w:rPr>
  </w:style>
  <w:style w:type="character" w:customStyle="1" w:styleId="ListLabel232">
    <w:name w:val="ListLabel 232"/>
    <w:qFormat/>
    <w:rPr>
      <w:rFonts w:cs="OpenSymbol"/>
    </w:rPr>
  </w:style>
  <w:style w:type="character" w:customStyle="1" w:styleId="ListLabel233">
    <w:name w:val="ListLabel 233"/>
    <w:qFormat/>
    <w:rPr>
      <w:rFonts w:cs="OpenSymbol"/>
    </w:rPr>
  </w:style>
  <w:style w:type="character" w:customStyle="1" w:styleId="ListLabel234">
    <w:name w:val="ListLabel 234"/>
    <w:qFormat/>
    <w:rPr>
      <w:rFonts w:cs="OpenSymbol"/>
      <w:b w:val="0"/>
      <w:u w:val="none"/>
    </w:rPr>
  </w:style>
  <w:style w:type="character" w:customStyle="1" w:styleId="ListLabel235">
    <w:name w:val="ListLabel 235"/>
    <w:qFormat/>
    <w:rPr>
      <w:rFonts w:cs="OpenSymbol"/>
      <w:u w:val="none"/>
    </w:rPr>
  </w:style>
  <w:style w:type="character" w:customStyle="1" w:styleId="ListLabel236">
    <w:name w:val="ListLabel 236"/>
    <w:qFormat/>
    <w:rPr>
      <w:rFonts w:cs="OpenSymbol"/>
      <w:u w:val="none"/>
    </w:rPr>
  </w:style>
  <w:style w:type="character" w:customStyle="1" w:styleId="ListLabel237">
    <w:name w:val="ListLabel 237"/>
    <w:qFormat/>
    <w:rPr>
      <w:rFonts w:cs="OpenSymbol"/>
      <w:u w:val="none"/>
    </w:rPr>
  </w:style>
  <w:style w:type="character" w:customStyle="1" w:styleId="ListLabel238">
    <w:name w:val="ListLabel 238"/>
    <w:qFormat/>
    <w:rPr>
      <w:rFonts w:cs="OpenSymbol"/>
      <w:u w:val="none"/>
    </w:rPr>
  </w:style>
  <w:style w:type="character" w:customStyle="1" w:styleId="ListLabel239">
    <w:name w:val="ListLabel 239"/>
    <w:qFormat/>
    <w:rPr>
      <w:rFonts w:cs="OpenSymbol"/>
      <w:u w:val="none"/>
    </w:rPr>
  </w:style>
  <w:style w:type="character" w:customStyle="1" w:styleId="ListLabel240">
    <w:name w:val="ListLabel 240"/>
    <w:qFormat/>
    <w:rPr>
      <w:rFonts w:cs="OpenSymbol"/>
      <w:u w:val="none"/>
    </w:rPr>
  </w:style>
  <w:style w:type="character" w:customStyle="1" w:styleId="ListLabel241">
    <w:name w:val="ListLabel 241"/>
    <w:qFormat/>
    <w:rPr>
      <w:rFonts w:cs="OpenSymbol"/>
      <w:u w:val="none"/>
    </w:rPr>
  </w:style>
  <w:style w:type="character" w:customStyle="1" w:styleId="ListLabel242">
    <w:name w:val="ListLabel 242"/>
    <w:qFormat/>
    <w:rPr>
      <w:rFonts w:cs="OpenSymbol"/>
      <w:u w:val="none"/>
    </w:rPr>
  </w:style>
  <w:style w:type="character" w:customStyle="1" w:styleId="ListLabel243">
    <w:name w:val="ListLabel 243"/>
    <w:qFormat/>
    <w:rPr>
      <w:rFonts w:cs="OpenSymbol"/>
      <w:b w:val="0"/>
      <w:sz w:val="18"/>
      <w:u w:val="none"/>
    </w:rPr>
  </w:style>
  <w:style w:type="character" w:customStyle="1" w:styleId="ListLabel244">
    <w:name w:val="ListLabel 244"/>
    <w:qFormat/>
    <w:rPr>
      <w:rFonts w:cs="OpenSymbol"/>
      <w:u w:val="none"/>
    </w:rPr>
  </w:style>
  <w:style w:type="character" w:customStyle="1" w:styleId="ListLabel245">
    <w:name w:val="ListLabel 245"/>
    <w:qFormat/>
    <w:rPr>
      <w:rFonts w:cs="OpenSymbol"/>
      <w:u w:val="none"/>
    </w:rPr>
  </w:style>
  <w:style w:type="character" w:customStyle="1" w:styleId="ListLabel246">
    <w:name w:val="ListLabel 246"/>
    <w:qFormat/>
    <w:rPr>
      <w:rFonts w:cs="OpenSymbol"/>
      <w:u w:val="none"/>
    </w:rPr>
  </w:style>
  <w:style w:type="character" w:customStyle="1" w:styleId="ListLabel247">
    <w:name w:val="ListLabel 247"/>
    <w:qFormat/>
    <w:rPr>
      <w:rFonts w:cs="OpenSymbol"/>
      <w:u w:val="none"/>
    </w:rPr>
  </w:style>
  <w:style w:type="character" w:customStyle="1" w:styleId="ListLabel248">
    <w:name w:val="ListLabel 248"/>
    <w:qFormat/>
    <w:rPr>
      <w:rFonts w:cs="OpenSymbol"/>
      <w:u w:val="none"/>
    </w:rPr>
  </w:style>
  <w:style w:type="character" w:customStyle="1" w:styleId="ListLabel249">
    <w:name w:val="ListLabel 249"/>
    <w:qFormat/>
    <w:rPr>
      <w:rFonts w:cs="OpenSymbol"/>
      <w:u w:val="none"/>
    </w:rPr>
  </w:style>
  <w:style w:type="character" w:customStyle="1" w:styleId="ListLabel250">
    <w:name w:val="ListLabel 250"/>
    <w:qFormat/>
    <w:rPr>
      <w:rFonts w:cs="OpenSymbol"/>
      <w:u w:val="none"/>
    </w:rPr>
  </w:style>
  <w:style w:type="character" w:customStyle="1" w:styleId="ListLabel251">
    <w:name w:val="ListLabel 251"/>
    <w:qFormat/>
    <w:rPr>
      <w:rFonts w:cs="OpenSymbol"/>
      <w:u w:val="none"/>
    </w:rPr>
  </w:style>
  <w:style w:type="character" w:customStyle="1" w:styleId="ListLabel252">
    <w:name w:val="ListLabel 252"/>
    <w:qFormat/>
    <w:rPr>
      <w:b/>
      <w:color w:val="FFFFFF" w:themeColor="background1"/>
    </w:rPr>
  </w:style>
  <w:style w:type="character" w:customStyle="1" w:styleId="ListLabel253">
    <w:name w:val="ListLabel 253"/>
    <w:qFormat/>
  </w:style>
  <w:style w:type="character" w:customStyle="1" w:styleId="ListLabel254">
    <w:name w:val="ListLabel 254"/>
    <w:qFormat/>
    <w:rPr>
      <w:rFonts w:cs="OpenSymbol"/>
      <w:u w:val="none"/>
    </w:rPr>
  </w:style>
  <w:style w:type="character" w:customStyle="1" w:styleId="ListLabel255">
    <w:name w:val="ListLabel 255"/>
    <w:qFormat/>
    <w:rPr>
      <w:rFonts w:cs="OpenSymbol"/>
      <w:u w:val="none"/>
    </w:rPr>
  </w:style>
  <w:style w:type="character" w:customStyle="1" w:styleId="ListLabel256">
    <w:name w:val="ListLabel 256"/>
    <w:qFormat/>
    <w:rPr>
      <w:rFonts w:cs="OpenSymbol"/>
      <w:u w:val="none"/>
    </w:rPr>
  </w:style>
  <w:style w:type="character" w:customStyle="1" w:styleId="ListLabel257">
    <w:name w:val="ListLabel 257"/>
    <w:qFormat/>
    <w:rPr>
      <w:rFonts w:cs="OpenSymbol"/>
      <w:u w:val="none"/>
    </w:rPr>
  </w:style>
  <w:style w:type="character" w:customStyle="1" w:styleId="ListLabel258">
    <w:name w:val="ListLabel 258"/>
    <w:qFormat/>
    <w:rPr>
      <w:rFonts w:cs="OpenSymbol"/>
      <w:u w:val="none"/>
    </w:rPr>
  </w:style>
  <w:style w:type="character" w:customStyle="1" w:styleId="ListLabel259">
    <w:name w:val="ListLabel 259"/>
    <w:qFormat/>
    <w:rPr>
      <w:rFonts w:cs="OpenSymbol"/>
      <w:u w:val="none"/>
    </w:rPr>
  </w:style>
  <w:style w:type="character" w:customStyle="1" w:styleId="ListLabel260">
    <w:name w:val="ListLabel 260"/>
    <w:qFormat/>
    <w:rPr>
      <w:rFonts w:cs="OpenSymbol"/>
      <w:u w:val="none"/>
    </w:rPr>
  </w:style>
  <w:style w:type="character" w:customStyle="1" w:styleId="ListLabel261">
    <w:name w:val="ListLabel 261"/>
    <w:qFormat/>
    <w:rPr>
      <w:rFonts w:cs="OpenSymbol"/>
      <w:u w:val="none"/>
    </w:rPr>
  </w:style>
  <w:style w:type="character" w:customStyle="1" w:styleId="ListLabel262">
    <w:name w:val="ListLabel 262"/>
    <w:qFormat/>
    <w:rPr>
      <w:rFonts w:cs="OpenSymbol"/>
      <w:u w:val="none"/>
    </w:rPr>
  </w:style>
  <w:style w:type="character" w:customStyle="1" w:styleId="ListLabel263">
    <w:name w:val="ListLabel 263"/>
    <w:qFormat/>
    <w:rPr>
      <w:rFonts w:cs="Courier New"/>
      <w:sz w:val="18"/>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b w:val="0"/>
      <w:u w:val="none"/>
    </w:rPr>
  </w:style>
  <w:style w:type="character" w:customStyle="1" w:styleId="ListLabel273">
    <w:name w:val="ListLabel 273"/>
    <w:qFormat/>
    <w:rPr>
      <w:rFonts w:cs="OpenSymbol"/>
      <w:u w:val="none"/>
    </w:rPr>
  </w:style>
  <w:style w:type="character" w:customStyle="1" w:styleId="ListLabel274">
    <w:name w:val="ListLabel 274"/>
    <w:qFormat/>
    <w:rPr>
      <w:rFonts w:cs="OpenSymbol"/>
      <w:u w:val="none"/>
    </w:rPr>
  </w:style>
  <w:style w:type="character" w:customStyle="1" w:styleId="ListLabel275">
    <w:name w:val="ListLabel 275"/>
    <w:qFormat/>
    <w:rPr>
      <w:rFonts w:cs="OpenSymbol"/>
      <w:u w:val="none"/>
    </w:rPr>
  </w:style>
  <w:style w:type="character" w:customStyle="1" w:styleId="ListLabel276">
    <w:name w:val="ListLabel 276"/>
    <w:qFormat/>
    <w:rPr>
      <w:rFonts w:cs="OpenSymbol"/>
      <w:u w:val="none"/>
    </w:rPr>
  </w:style>
  <w:style w:type="character" w:customStyle="1" w:styleId="ListLabel277">
    <w:name w:val="ListLabel 277"/>
    <w:qFormat/>
    <w:rPr>
      <w:rFonts w:cs="OpenSymbol"/>
      <w:u w:val="none"/>
    </w:rPr>
  </w:style>
  <w:style w:type="character" w:customStyle="1" w:styleId="ListLabel278">
    <w:name w:val="ListLabel 278"/>
    <w:qFormat/>
    <w:rPr>
      <w:rFonts w:cs="OpenSymbol"/>
      <w:u w:val="none"/>
    </w:rPr>
  </w:style>
  <w:style w:type="character" w:customStyle="1" w:styleId="ListLabel279">
    <w:name w:val="ListLabel 279"/>
    <w:qFormat/>
    <w:rPr>
      <w:rFonts w:cs="OpenSymbol"/>
      <w:u w:val="none"/>
    </w:rPr>
  </w:style>
  <w:style w:type="character" w:customStyle="1" w:styleId="ListLabel280">
    <w:name w:val="ListLabel 280"/>
    <w:qFormat/>
    <w:rPr>
      <w:rFonts w:cs="OpenSymbol"/>
      <w:u w:val="none"/>
    </w:rPr>
  </w:style>
  <w:style w:type="character" w:customStyle="1" w:styleId="ListLabel281">
    <w:name w:val="ListLabel 281"/>
    <w:qFormat/>
    <w:rPr>
      <w:rFonts w:cs="OpenSymbol"/>
      <w:b w:val="0"/>
      <w:sz w:val="18"/>
      <w:u w:val="none"/>
    </w:rPr>
  </w:style>
  <w:style w:type="character" w:customStyle="1" w:styleId="ListLabel282">
    <w:name w:val="ListLabel 282"/>
    <w:qFormat/>
    <w:rPr>
      <w:rFonts w:cs="OpenSymbol"/>
      <w:u w:val="none"/>
    </w:rPr>
  </w:style>
  <w:style w:type="character" w:customStyle="1" w:styleId="ListLabel283">
    <w:name w:val="ListLabel 283"/>
    <w:qFormat/>
    <w:rPr>
      <w:rFonts w:cs="OpenSymbol"/>
      <w:u w:val="none"/>
    </w:rPr>
  </w:style>
  <w:style w:type="character" w:customStyle="1" w:styleId="ListLabel284">
    <w:name w:val="ListLabel 284"/>
    <w:qFormat/>
    <w:rPr>
      <w:rFonts w:cs="OpenSymbol"/>
      <w:u w:val="none"/>
    </w:rPr>
  </w:style>
  <w:style w:type="character" w:customStyle="1" w:styleId="ListLabel285">
    <w:name w:val="ListLabel 285"/>
    <w:qFormat/>
    <w:rPr>
      <w:rFonts w:cs="OpenSymbol"/>
      <w:u w:val="none"/>
    </w:rPr>
  </w:style>
  <w:style w:type="character" w:customStyle="1" w:styleId="ListLabel286">
    <w:name w:val="ListLabel 286"/>
    <w:qFormat/>
    <w:rPr>
      <w:rFonts w:cs="OpenSymbol"/>
      <w:u w:val="none"/>
    </w:rPr>
  </w:style>
  <w:style w:type="character" w:customStyle="1" w:styleId="ListLabel287">
    <w:name w:val="ListLabel 287"/>
    <w:qFormat/>
    <w:rPr>
      <w:rFonts w:cs="OpenSymbol"/>
      <w:u w:val="none"/>
    </w:rPr>
  </w:style>
  <w:style w:type="character" w:customStyle="1" w:styleId="ListLabel288">
    <w:name w:val="ListLabel 288"/>
    <w:qFormat/>
    <w:rPr>
      <w:rFonts w:cs="OpenSymbol"/>
      <w:u w:val="none"/>
    </w:rPr>
  </w:style>
  <w:style w:type="character" w:customStyle="1" w:styleId="ListLabel289">
    <w:name w:val="ListLabel 289"/>
    <w:qFormat/>
    <w:rPr>
      <w:rFonts w:cs="OpenSymbol"/>
      <w:u w:val="none"/>
    </w:rPr>
  </w:style>
  <w:style w:type="character" w:customStyle="1" w:styleId="ListLabel290">
    <w:name w:val="ListLabel 290"/>
    <w:qFormat/>
    <w:rPr>
      <w:b/>
      <w:color w:val="FFFFFF" w:themeColor="background1"/>
    </w:rPr>
  </w:style>
  <w:style w:type="character" w:customStyle="1" w:styleId="ListLabel291">
    <w:name w:val="ListLabel 291"/>
    <w:qFormat/>
  </w:style>
  <w:style w:type="character" w:customStyle="1" w:styleId="ListLabel292">
    <w:name w:val="ListLabel 292"/>
    <w:qFormat/>
    <w:rPr>
      <w:rFonts w:cs="OpenSymbol"/>
      <w:u w:val="none"/>
    </w:rPr>
  </w:style>
  <w:style w:type="character" w:customStyle="1" w:styleId="ListLabel293">
    <w:name w:val="ListLabel 293"/>
    <w:qFormat/>
    <w:rPr>
      <w:rFonts w:cs="OpenSymbol"/>
      <w:u w:val="none"/>
    </w:rPr>
  </w:style>
  <w:style w:type="character" w:customStyle="1" w:styleId="ListLabel294">
    <w:name w:val="ListLabel 294"/>
    <w:qFormat/>
    <w:rPr>
      <w:rFonts w:cs="OpenSymbol"/>
      <w:u w:val="none"/>
    </w:rPr>
  </w:style>
  <w:style w:type="character" w:customStyle="1" w:styleId="ListLabel295">
    <w:name w:val="ListLabel 295"/>
    <w:qFormat/>
    <w:rPr>
      <w:rFonts w:cs="OpenSymbol"/>
      <w:u w:val="none"/>
    </w:rPr>
  </w:style>
  <w:style w:type="character" w:customStyle="1" w:styleId="ListLabel296">
    <w:name w:val="ListLabel 296"/>
    <w:qFormat/>
    <w:rPr>
      <w:rFonts w:cs="OpenSymbol"/>
      <w:u w:val="none"/>
    </w:rPr>
  </w:style>
  <w:style w:type="character" w:customStyle="1" w:styleId="ListLabel297">
    <w:name w:val="ListLabel 297"/>
    <w:qFormat/>
    <w:rPr>
      <w:rFonts w:cs="OpenSymbol"/>
      <w:u w:val="none"/>
    </w:rPr>
  </w:style>
  <w:style w:type="character" w:customStyle="1" w:styleId="ListLabel298">
    <w:name w:val="ListLabel 298"/>
    <w:qFormat/>
    <w:rPr>
      <w:rFonts w:cs="OpenSymbol"/>
      <w:u w:val="none"/>
    </w:rPr>
  </w:style>
  <w:style w:type="character" w:customStyle="1" w:styleId="ListLabel299">
    <w:name w:val="ListLabel 299"/>
    <w:qFormat/>
    <w:rPr>
      <w:rFonts w:cs="OpenSymbol"/>
      <w:u w:val="none"/>
    </w:rPr>
  </w:style>
  <w:style w:type="character" w:customStyle="1" w:styleId="ListLabel300">
    <w:name w:val="ListLabel 300"/>
    <w:qFormat/>
    <w:rPr>
      <w:rFonts w:cs="OpenSymbol"/>
      <w:u w:val="none"/>
    </w:rPr>
  </w:style>
  <w:style w:type="character" w:customStyle="1" w:styleId="ListLabel301">
    <w:name w:val="ListLabel 301"/>
    <w:qFormat/>
    <w:rPr>
      <w:rFonts w:cs="Courier New"/>
      <w:sz w:val="18"/>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rPr>
  </w:style>
  <w:style w:type="character" w:customStyle="1" w:styleId="ListLabel309">
    <w:name w:val="ListLabel 309"/>
    <w:qFormat/>
    <w:rPr>
      <w:rFonts w:cs="OpenSymbol"/>
    </w:rPr>
  </w:style>
  <w:style w:type="character" w:customStyle="1" w:styleId="ListLabel310">
    <w:name w:val="ListLabel 310"/>
    <w:qFormat/>
    <w:rPr>
      <w:rFonts w:cs="OpenSymbol"/>
      <w:b w:val="0"/>
      <w:u w:val="none"/>
    </w:rPr>
  </w:style>
  <w:style w:type="character" w:customStyle="1" w:styleId="ListLabel311">
    <w:name w:val="ListLabel 311"/>
    <w:qFormat/>
    <w:rPr>
      <w:rFonts w:cs="OpenSymbol"/>
      <w:u w:val="none"/>
    </w:rPr>
  </w:style>
  <w:style w:type="character" w:customStyle="1" w:styleId="ListLabel312">
    <w:name w:val="ListLabel 312"/>
    <w:qFormat/>
    <w:rPr>
      <w:rFonts w:cs="OpenSymbol"/>
      <w:u w:val="none"/>
    </w:rPr>
  </w:style>
  <w:style w:type="character" w:customStyle="1" w:styleId="ListLabel313">
    <w:name w:val="ListLabel 313"/>
    <w:qFormat/>
    <w:rPr>
      <w:rFonts w:cs="OpenSymbol"/>
      <w:u w:val="none"/>
    </w:rPr>
  </w:style>
  <w:style w:type="character" w:customStyle="1" w:styleId="ListLabel314">
    <w:name w:val="ListLabel 314"/>
    <w:qFormat/>
    <w:rPr>
      <w:rFonts w:cs="OpenSymbol"/>
      <w:u w:val="none"/>
    </w:rPr>
  </w:style>
  <w:style w:type="character" w:customStyle="1" w:styleId="ListLabel315">
    <w:name w:val="ListLabel 315"/>
    <w:qFormat/>
    <w:rPr>
      <w:rFonts w:cs="OpenSymbol"/>
      <w:u w:val="none"/>
    </w:rPr>
  </w:style>
  <w:style w:type="character" w:customStyle="1" w:styleId="ListLabel316">
    <w:name w:val="ListLabel 316"/>
    <w:qFormat/>
    <w:rPr>
      <w:rFonts w:cs="OpenSymbol"/>
      <w:u w:val="none"/>
    </w:rPr>
  </w:style>
  <w:style w:type="character" w:customStyle="1" w:styleId="ListLabel317">
    <w:name w:val="ListLabel 317"/>
    <w:qFormat/>
    <w:rPr>
      <w:rFonts w:cs="OpenSymbol"/>
      <w:u w:val="none"/>
    </w:rPr>
  </w:style>
  <w:style w:type="character" w:customStyle="1" w:styleId="ListLabel318">
    <w:name w:val="ListLabel 318"/>
    <w:qFormat/>
    <w:rPr>
      <w:rFonts w:cs="OpenSymbol"/>
      <w:u w:val="none"/>
    </w:rPr>
  </w:style>
  <w:style w:type="character" w:customStyle="1" w:styleId="ListLabel319">
    <w:name w:val="ListLabel 319"/>
    <w:qFormat/>
    <w:rPr>
      <w:rFonts w:cs="OpenSymbol"/>
      <w:b w:val="0"/>
      <w:sz w:val="18"/>
      <w:u w:val="none"/>
    </w:rPr>
  </w:style>
  <w:style w:type="character" w:customStyle="1" w:styleId="ListLabel320">
    <w:name w:val="ListLabel 320"/>
    <w:qFormat/>
    <w:rPr>
      <w:rFonts w:cs="OpenSymbol"/>
      <w:u w:val="none"/>
    </w:rPr>
  </w:style>
  <w:style w:type="character" w:customStyle="1" w:styleId="ListLabel321">
    <w:name w:val="ListLabel 321"/>
    <w:qFormat/>
    <w:rPr>
      <w:rFonts w:cs="OpenSymbol"/>
      <w:u w:val="none"/>
    </w:rPr>
  </w:style>
  <w:style w:type="character" w:customStyle="1" w:styleId="ListLabel322">
    <w:name w:val="ListLabel 322"/>
    <w:qFormat/>
    <w:rPr>
      <w:rFonts w:cs="OpenSymbol"/>
      <w:u w:val="none"/>
    </w:rPr>
  </w:style>
  <w:style w:type="character" w:customStyle="1" w:styleId="ListLabel323">
    <w:name w:val="ListLabel 323"/>
    <w:qFormat/>
    <w:rPr>
      <w:rFonts w:cs="OpenSymbol"/>
      <w:u w:val="none"/>
    </w:rPr>
  </w:style>
  <w:style w:type="character" w:customStyle="1" w:styleId="ListLabel324">
    <w:name w:val="ListLabel 324"/>
    <w:qFormat/>
    <w:rPr>
      <w:rFonts w:cs="OpenSymbol"/>
      <w:u w:val="none"/>
    </w:rPr>
  </w:style>
  <w:style w:type="character" w:customStyle="1" w:styleId="ListLabel325">
    <w:name w:val="ListLabel 325"/>
    <w:qFormat/>
    <w:rPr>
      <w:rFonts w:cs="OpenSymbol"/>
      <w:u w:val="none"/>
    </w:rPr>
  </w:style>
  <w:style w:type="character" w:customStyle="1" w:styleId="ListLabel326">
    <w:name w:val="ListLabel 326"/>
    <w:qFormat/>
    <w:rPr>
      <w:rFonts w:cs="OpenSymbol"/>
      <w:u w:val="none"/>
    </w:rPr>
  </w:style>
  <w:style w:type="character" w:customStyle="1" w:styleId="ListLabel327">
    <w:name w:val="ListLabel 327"/>
    <w:qFormat/>
    <w:rPr>
      <w:rFonts w:cs="OpenSymbol"/>
      <w:u w:val="none"/>
    </w:rPr>
  </w:style>
  <w:style w:type="character" w:customStyle="1" w:styleId="ListLabel328">
    <w:name w:val="ListLabel 328"/>
    <w:qFormat/>
    <w:rPr>
      <w:b/>
      <w:color w:val="FFFFFF" w:themeColor="background1"/>
    </w:rPr>
  </w:style>
  <w:style w:type="character" w:customStyle="1" w:styleId="ListLabel329">
    <w:name w:val="ListLabel 329"/>
    <w:qFormat/>
  </w:style>
  <w:style w:type="character" w:customStyle="1" w:styleId="Bullets">
    <w:name w:val="Bullets"/>
    <w:qFormat/>
    <w:rPr>
      <w:rFonts w:ascii="OpenSymbol" w:eastAsia="OpenSymbol" w:hAnsi="OpenSymbol" w:cs="OpenSymbol"/>
    </w:rPr>
  </w:style>
  <w:style w:type="character" w:customStyle="1" w:styleId="ListLabel330">
    <w:name w:val="ListLabel 330"/>
    <w:qFormat/>
    <w:rPr>
      <w:rFonts w:cs="OpenSymbol"/>
      <w:u w:val="none"/>
    </w:rPr>
  </w:style>
  <w:style w:type="character" w:customStyle="1" w:styleId="ListLabel331">
    <w:name w:val="ListLabel 331"/>
    <w:qFormat/>
    <w:rPr>
      <w:rFonts w:cs="OpenSymbol"/>
      <w:u w:val="none"/>
    </w:rPr>
  </w:style>
  <w:style w:type="character" w:customStyle="1" w:styleId="ListLabel332">
    <w:name w:val="ListLabel 332"/>
    <w:qFormat/>
    <w:rPr>
      <w:rFonts w:cs="OpenSymbol"/>
      <w:u w:val="none"/>
    </w:rPr>
  </w:style>
  <w:style w:type="character" w:customStyle="1" w:styleId="ListLabel333">
    <w:name w:val="ListLabel 333"/>
    <w:qFormat/>
    <w:rPr>
      <w:rFonts w:cs="OpenSymbol"/>
      <w:u w:val="none"/>
    </w:rPr>
  </w:style>
  <w:style w:type="character" w:customStyle="1" w:styleId="ListLabel334">
    <w:name w:val="ListLabel 334"/>
    <w:qFormat/>
    <w:rPr>
      <w:rFonts w:cs="OpenSymbol"/>
      <w:u w:val="none"/>
    </w:rPr>
  </w:style>
  <w:style w:type="character" w:customStyle="1" w:styleId="ListLabel335">
    <w:name w:val="ListLabel 335"/>
    <w:qFormat/>
    <w:rPr>
      <w:rFonts w:cs="OpenSymbol"/>
      <w:u w:val="none"/>
    </w:rPr>
  </w:style>
  <w:style w:type="character" w:customStyle="1" w:styleId="ListLabel336">
    <w:name w:val="ListLabel 336"/>
    <w:qFormat/>
    <w:rPr>
      <w:rFonts w:cs="OpenSymbol"/>
      <w:u w:val="none"/>
    </w:rPr>
  </w:style>
  <w:style w:type="character" w:customStyle="1" w:styleId="ListLabel337">
    <w:name w:val="ListLabel 337"/>
    <w:qFormat/>
    <w:rPr>
      <w:rFonts w:cs="OpenSymbol"/>
      <w:u w:val="none"/>
    </w:rPr>
  </w:style>
  <w:style w:type="character" w:customStyle="1" w:styleId="ListLabel338">
    <w:name w:val="ListLabel 338"/>
    <w:qFormat/>
    <w:rPr>
      <w:rFonts w:cs="OpenSymbol"/>
      <w:u w:val="none"/>
    </w:rPr>
  </w:style>
  <w:style w:type="character" w:customStyle="1" w:styleId="ListLabel339">
    <w:name w:val="ListLabel 339"/>
    <w:qFormat/>
    <w:rPr>
      <w:rFonts w:cs="Courier New"/>
      <w:sz w:val="18"/>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OpenSymbol"/>
    </w:rPr>
  </w:style>
  <w:style w:type="character" w:customStyle="1" w:styleId="ListLabel345">
    <w:name w:val="ListLabel 345"/>
    <w:qFormat/>
    <w:rPr>
      <w:rFonts w:cs="OpenSymbol"/>
    </w:rPr>
  </w:style>
  <w:style w:type="character" w:customStyle="1" w:styleId="ListLabel346">
    <w:name w:val="ListLabel 346"/>
    <w:qFormat/>
    <w:rPr>
      <w:rFonts w:cs="OpenSymbol"/>
    </w:rPr>
  </w:style>
  <w:style w:type="character" w:customStyle="1" w:styleId="ListLabel347">
    <w:name w:val="ListLabel 347"/>
    <w:qFormat/>
    <w:rPr>
      <w:rFonts w:cs="OpenSymbol"/>
    </w:rPr>
  </w:style>
  <w:style w:type="character" w:customStyle="1" w:styleId="ListLabel348">
    <w:name w:val="ListLabel 348"/>
    <w:qFormat/>
    <w:rPr>
      <w:rFonts w:cs="OpenSymbol"/>
      <w:b w:val="0"/>
      <w:u w:val="none"/>
    </w:rPr>
  </w:style>
  <w:style w:type="character" w:customStyle="1" w:styleId="ListLabel349">
    <w:name w:val="ListLabel 349"/>
    <w:qFormat/>
    <w:rPr>
      <w:rFonts w:cs="OpenSymbol"/>
      <w:u w:val="none"/>
    </w:rPr>
  </w:style>
  <w:style w:type="character" w:customStyle="1" w:styleId="ListLabel350">
    <w:name w:val="ListLabel 350"/>
    <w:qFormat/>
    <w:rPr>
      <w:rFonts w:cs="OpenSymbol"/>
      <w:u w:val="none"/>
    </w:rPr>
  </w:style>
  <w:style w:type="character" w:customStyle="1" w:styleId="ListLabel351">
    <w:name w:val="ListLabel 351"/>
    <w:qFormat/>
    <w:rPr>
      <w:rFonts w:cs="OpenSymbol"/>
      <w:u w:val="none"/>
    </w:rPr>
  </w:style>
  <w:style w:type="character" w:customStyle="1" w:styleId="ListLabel352">
    <w:name w:val="ListLabel 352"/>
    <w:qFormat/>
    <w:rPr>
      <w:rFonts w:cs="OpenSymbol"/>
      <w:u w:val="none"/>
    </w:rPr>
  </w:style>
  <w:style w:type="character" w:customStyle="1" w:styleId="ListLabel353">
    <w:name w:val="ListLabel 353"/>
    <w:qFormat/>
    <w:rPr>
      <w:rFonts w:cs="OpenSymbol"/>
      <w:u w:val="none"/>
    </w:rPr>
  </w:style>
  <w:style w:type="character" w:customStyle="1" w:styleId="ListLabel354">
    <w:name w:val="ListLabel 354"/>
    <w:qFormat/>
    <w:rPr>
      <w:rFonts w:cs="OpenSymbol"/>
      <w:u w:val="none"/>
    </w:rPr>
  </w:style>
  <w:style w:type="character" w:customStyle="1" w:styleId="ListLabel355">
    <w:name w:val="ListLabel 355"/>
    <w:qFormat/>
    <w:rPr>
      <w:rFonts w:cs="OpenSymbol"/>
      <w:u w:val="none"/>
    </w:rPr>
  </w:style>
  <w:style w:type="character" w:customStyle="1" w:styleId="ListLabel356">
    <w:name w:val="ListLabel 356"/>
    <w:qFormat/>
    <w:rPr>
      <w:rFonts w:cs="OpenSymbol"/>
      <w:u w:val="none"/>
    </w:rPr>
  </w:style>
  <w:style w:type="character" w:customStyle="1" w:styleId="ListLabel357">
    <w:name w:val="ListLabel 357"/>
    <w:qFormat/>
    <w:rPr>
      <w:rFonts w:cs="OpenSymbol"/>
      <w:b w:val="0"/>
      <w:sz w:val="18"/>
      <w:u w:val="none"/>
    </w:rPr>
  </w:style>
  <w:style w:type="character" w:customStyle="1" w:styleId="ListLabel358">
    <w:name w:val="ListLabel 358"/>
    <w:qFormat/>
    <w:rPr>
      <w:rFonts w:cs="OpenSymbol"/>
      <w:u w:val="none"/>
    </w:rPr>
  </w:style>
  <w:style w:type="character" w:customStyle="1" w:styleId="ListLabel359">
    <w:name w:val="ListLabel 359"/>
    <w:qFormat/>
    <w:rPr>
      <w:rFonts w:cs="OpenSymbol"/>
      <w:u w:val="none"/>
    </w:rPr>
  </w:style>
  <w:style w:type="character" w:customStyle="1" w:styleId="ListLabel360">
    <w:name w:val="ListLabel 360"/>
    <w:qFormat/>
    <w:rPr>
      <w:rFonts w:cs="OpenSymbol"/>
      <w:u w:val="none"/>
    </w:rPr>
  </w:style>
  <w:style w:type="character" w:customStyle="1" w:styleId="ListLabel361">
    <w:name w:val="ListLabel 361"/>
    <w:qFormat/>
    <w:rPr>
      <w:rFonts w:cs="OpenSymbol"/>
      <w:u w:val="none"/>
    </w:rPr>
  </w:style>
  <w:style w:type="character" w:customStyle="1" w:styleId="ListLabel362">
    <w:name w:val="ListLabel 362"/>
    <w:qFormat/>
    <w:rPr>
      <w:rFonts w:cs="OpenSymbol"/>
      <w:u w:val="none"/>
    </w:rPr>
  </w:style>
  <w:style w:type="character" w:customStyle="1" w:styleId="ListLabel363">
    <w:name w:val="ListLabel 363"/>
    <w:qFormat/>
    <w:rPr>
      <w:rFonts w:cs="OpenSymbol"/>
      <w:u w:val="none"/>
    </w:rPr>
  </w:style>
  <w:style w:type="character" w:customStyle="1" w:styleId="ListLabel364">
    <w:name w:val="ListLabel 364"/>
    <w:qFormat/>
    <w:rPr>
      <w:rFonts w:cs="OpenSymbol"/>
      <w:u w:val="none"/>
    </w:rPr>
  </w:style>
  <w:style w:type="character" w:customStyle="1" w:styleId="ListLabel365">
    <w:name w:val="ListLabel 365"/>
    <w:qFormat/>
    <w:rPr>
      <w:rFonts w:cs="OpenSymbol"/>
      <w:u w:val="none"/>
    </w:rPr>
  </w:style>
  <w:style w:type="character" w:customStyle="1" w:styleId="ListLabel366">
    <w:name w:val="ListLabel 366"/>
    <w:qFormat/>
    <w:rPr>
      <w:b/>
      <w:color w:val="FFFFFF" w:themeColor="background1"/>
    </w:rPr>
  </w:style>
  <w:style w:type="character" w:customStyle="1" w:styleId="ListLabel367">
    <w:name w:val="ListLabel 367"/>
    <w:qFormat/>
  </w:style>
  <w:style w:type="character" w:customStyle="1" w:styleId="ListLabel368">
    <w:name w:val="ListLabel 368"/>
    <w:qFormat/>
    <w:rPr>
      <w:rFonts w:cs="OpenSymbol"/>
      <w:u w:val="none"/>
    </w:rPr>
  </w:style>
  <w:style w:type="character" w:customStyle="1" w:styleId="ListLabel369">
    <w:name w:val="ListLabel 369"/>
    <w:qFormat/>
    <w:rPr>
      <w:rFonts w:cs="OpenSymbol"/>
      <w:u w:val="none"/>
    </w:rPr>
  </w:style>
  <w:style w:type="character" w:customStyle="1" w:styleId="ListLabel370">
    <w:name w:val="ListLabel 370"/>
    <w:qFormat/>
    <w:rPr>
      <w:rFonts w:cs="OpenSymbol"/>
      <w:u w:val="none"/>
    </w:rPr>
  </w:style>
  <w:style w:type="character" w:customStyle="1" w:styleId="ListLabel371">
    <w:name w:val="ListLabel 371"/>
    <w:qFormat/>
    <w:rPr>
      <w:rFonts w:cs="OpenSymbol"/>
      <w:u w:val="none"/>
    </w:rPr>
  </w:style>
  <w:style w:type="character" w:customStyle="1" w:styleId="ListLabel372">
    <w:name w:val="ListLabel 372"/>
    <w:qFormat/>
    <w:rPr>
      <w:rFonts w:cs="OpenSymbol"/>
      <w:u w:val="none"/>
    </w:rPr>
  </w:style>
  <w:style w:type="character" w:customStyle="1" w:styleId="ListLabel373">
    <w:name w:val="ListLabel 373"/>
    <w:qFormat/>
    <w:rPr>
      <w:rFonts w:cs="OpenSymbol"/>
      <w:u w:val="none"/>
    </w:rPr>
  </w:style>
  <w:style w:type="character" w:customStyle="1" w:styleId="ListLabel374">
    <w:name w:val="ListLabel 374"/>
    <w:qFormat/>
    <w:rPr>
      <w:rFonts w:cs="OpenSymbol"/>
      <w:u w:val="none"/>
    </w:rPr>
  </w:style>
  <w:style w:type="character" w:customStyle="1" w:styleId="ListLabel375">
    <w:name w:val="ListLabel 375"/>
    <w:qFormat/>
    <w:rPr>
      <w:rFonts w:cs="OpenSymbol"/>
      <w:u w:val="none"/>
    </w:rPr>
  </w:style>
  <w:style w:type="character" w:customStyle="1" w:styleId="ListLabel376">
    <w:name w:val="ListLabel 376"/>
    <w:qFormat/>
    <w:rPr>
      <w:rFonts w:cs="OpenSymbol"/>
      <w:u w:val="none"/>
    </w:rPr>
  </w:style>
  <w:style w:type="character" w:customStyle="1" w:styleId="ListLabel377">
    <w:name w:val="ListLabel 377"/>
    <w:qFormat/>
    <w:rPr>
      <w:rFonts w:cs="Courier New"/>
      <w:sz w:val="18"/>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b w:val="0"/>
      <w:u w:val="none"/>
    </w:rPr>
  </w:style>
  <w:style w:type="character" w:customStyle="1" w:styleId="ListLabel387">
    <w:name w:val="ListLabel 387"/>
    <w:qFormat/>
    <w:rPr>
      <w:rFonts w:cs="OpenSymbol"/>
      <w:u w:val="none"/>
    </w:rPr>
  </w:style>
  <w:style w:type="character" w:customStyle="1" w:styleId="ListLabel388">
    <w:name w:val="ListLabel 388"/>
    <w:qFormat/>
    <w:rPr>
      <w:rFonts w:cs="OpenSymbol"/>
      <w:u w:val="none"/>
    </w:rPr>
  </w:style>
  <w:style w:type="character" w:customStyle="1" w:styleId="ListLabel389">
    <w:name w:val="ListLabel 389"/>
    <w:qFormat/>
    <w:rPr>
      <w:rFonts w:cs="OpenSymbol"/>
      <w:u w:val="none"/>
    </w:rPr>
  </w:style>
  <w:style w:type="character" w:customStyle="1" w:styleId="ListLabel390">
    <w:name w:val="ListLabel 390"/>
    <w:qFormat/>
    <w:rPr>
      <w:rFonts w:cs="OpenSymbol"/>
      <w:u w:val="none"/>
    </w:rPr>
  </w:style>
  <w:style w:type="character" w:customStyle="1" w:styleId="ListLabel391">
    <w:name w:val="ListLabel 391"/>
    <w:qFormat/>
    <w:rPr>
      <w:rFonts w:cs="OpenSymbol"/>
      <w:u w:val="none"/>
    </w:rPr>
  </w:style>
  <w:style w:type="character" w:customStyle="1" w:styleId="ListLabel392">
    <w:name w:val="ListLabel 392"/>
    <w:qFormat/>
    <w:rPr>
      <w:rFonts w:cs="OpenSymbol"/>
      <w:u w:val="none"/>
    </w:rPr>
  </w:style>
  <w:style w:type="character" w:customStyle="1" w:styleId="ListLabel393">
    <w:name w:val="ListLabel 393"/>
    <w:qFormat/>
    <w:rPr>
      <w:rFonts w:cs="OpenSymbol"/>
      <w:u w:val="none"/>
    </w:rPr>
  </w:style>
  <w:style w:type="character" w:customStyle="1" w:styleId="ListLabel394">
    <w:name w:val="ListLabel 394"/>
    <w:qFormat/>
    <w:rPr>
      <w:rFonts w:cs="OpenSymbol"/>
      <w:u w:val="none"/>
    </w:rPr>
  </w:style>
  <w:style w:type="character" w:customStyle="1" w:styleId="ListLabel395">
    <w:name w:val="ListLabel 395"/>
    <w:qFormat/>
    <w:rPr>
      <w:rFonts w:cs="OpenSymbol"/>
      <w:b w:val="0"/>
      <w:sz w:val="18"/>
      <w:u w:val="none"/>
    </w:rPr>
  </w:style>
  <w:style w:type="character" w:customStyle="1" w:styleId="ListLabel396">
    <w:name w:val="ListLabel 396"/>
    <w:qFormat/>
    <w:rPr>
      <w:rFonts w:cs="OpenSymbol"/>
      <w:u w:val="none"/>
    </w:rPr>
  </w:style>
  <w:style w:type="character" w:customStyle="1" w:styleId="ListLabel397">
    <w:name w:val="ListLabel 397"/>
    <w:qFormat/>
    <w:rPr>
      <w:rFonts w:cs="OpenSymbol"/>
      <w:u w:val="none"/>
    </w:rPr>
  </w:style>
  <w:style w:type="character" w:customStyle="1" w:styleId="ListLabel398">
    <w:name w:val="ListLabel 398"/>
    <w:qFormat/>
    <w:rPr>
      <w:rFonts w:cs="OpenSymbol"/>
      <w:u w:val="none"/>
    </w:rPr>
  </w:style>
  <w:style w:type="character" w:customStyle="1" w:styleId="ListLabel399">
    <w:name w:val="ListLabel 399"/>
    <w:qFormat/>
    <w:rPr>
      <w:rFonts w:cs="OpenSymbol"/>
      <w:u w:val="none"/>
    </w:rPr>
  </w:style>
  <w:style w:type="character" w:customStyle="1" w:styleId="ListLabel400">
    <w:name w:val="ListLabel 400"/>
    <w:qFormat/>
    <w:rPr>
      <w:rFonts w:cs="OpenSymbol"/>
      <w:u w:val="none"/>
    </w:rPr>
  </w:style>
  <w:style w:type="character" w:customStyle="1" w:styleId="ListLabel401">
    <w:name w:val="ListLabel 401"/>
    <w:qFormat/>
    <w:rPr>
      <w:rFonts w:cs="OpenSymbol"/>
      <w:u w:val="none"/>
    </w:rPr>
  </w:style>
  <w:style w:type="character" w:customStyle="1" w:styleId="ListLabel402">
    <w:name w:val="ListLabel 402"/>
    <w:qFormat/>
    <w:rPr>
      <w:rFonts w:cs="OpenSymbol"/>
      <w:u w:val="none"/>
    </w:rPr>
  </w:style>
  <w:style w:type="character" w:customStyle="1" w:styleId="ListLabel403">
    <w:name w:val="ListLabel 403"/>
    <w:qFormat/>
    <w:rPr>
      <w:rFonts w:cs="OpenSymbol"/>
      <w:u w:val="none"/>
    </w:rPr>
  </w:style>
  <w:style w:type="character" w:customStyle="1" w:styleId="ListLabel404">
    <w:name w:val="ListLabel 404"/>
    <w:qFormat/>
    <w:rPr>
      <w:b/>
      <w:color w:val="FFFFFF" w:themeColor="background1"/>
    </w:rPr>
  </w:style>
  <w:style w:type="character" w:customStyle="1" w:styleId="ListLabel405">
    <w:name w:val="ListLabel 405"/>
    <w:qFormat/>
  </w:style>
  <w:style w:type="character" w:customStyle="1" w:styleId="ListLabel406">
    <w:name w:val="ListLabel 406"/>
    <w:qFormat/>
    <w:rPr>
      <w:rFonts w:cs="OpenSymbol"/>
      <w:u w:val="none"/>
    </w:rPr>
  </w:style>
  <w:style w:type="character" w:customStyle="1" w:styleId="ListLabel407">
    <w:name w:val="ListLabel 407"/>
    <w:qFormat/>
    <w:rPr>
      <w:rFonts w:cs="OpenSymbol"/>
      <w:u w:val="none"/>
    </w:rPr>
  </w:style>
  <w:style w:type="character" w:customStyle="1" w:styleId="ListLabel408">
    <w:name w:val="ListLabel 408"/>
    <w:qFormat/>
    <w:rPr>
      <w:rFonts w:cs="OpenSymbol"/>
      <w:u w:val="none"/>
    </w:rPr>
  </w:style>
  <w:style w:type="character" w:customStyle="1" w:styleId="ListLabel409">
    <w:name w:val="ListLabel 409"/>
    <w:qFormat/>
    <w:rPr>
      <w:rFonts w:cs="OpenSymbol"/>
      <w:u w:val="none"/>
    </w:rPr>
  </w:style>
  <w:style w:type="character" w:customStyle="1" w:styleId="ListLabel410">
    <w:name w:val="ListLabel 410"/>
    <w:qFormat/>
    <w:rPr>
      <w:rFonts w:cs="OpenSymbol"/>
      <w:u w:val="none"/>
    </w:rPr>
  </w:style>
  <w:style w:type="character" w:customStyle="1" w:styleId="ListLabel411">
    <w:name w:val="ListLabel 411"/>
    <w:qFormat/>
    <w:rPr>
      <w:rFonts w:cs="OpenSymbol"/>
      <w:u w:val="none"/>
    </w:rPr>
  </w:style>
  <w:style w:type="character" w:customStyle="1" w:styleId="ListLabel412">
    <w:name w:val="ListLabel 412"/>
    <w:qFormat/>
    <w:rPr>
      <w:rFonts w:cs="OpenSymbol"/>
      <w:u w:val="none"/>
    </w:rPr>
  </w:style>
  <w:style w:type="character" w:customStyle="1" w:styleId="ListLabel413">
    <w:name w:val="ListLabel 413"/>
    <w:qFormat/>
    <w:rPr>
      <w:rFonts w:cs="OpenSymbol"/>
      <w:u w:val="none"/>
    </w:rPr>
  </w:style>
  <w:style w:type="character" w:customStyle="1" w:styleId="ListLabel414">
    <w:name w:val="ListLabel 414"/>
    <w:qFormat/>
    <w:rPr>
      <w:rFonts w:cs="OpenSymbol"/>
      <w:u w:val="none"/>
    </w:rPr>
  </w:style>
  <w:style w:type="character" w:customStyle="1" w:styleId="ListLabel415">
    <w:name w:val="ListLabel 415"/>
    <w:qFormat/>
    <w:rPr>
      <w:rFonts w:cs="Courier New"/>
      <w:sz w:val="18"/>
    </w:rPr>
  </w:style>
  <w:style w:type="character" w:customStyle="1" w:styleId="ListLabel416">
    <w:name w:val="ListLabel 416"/>
    <w:qFormat/>
    <w:rPr>
      <w:rFonts w:cs="OpenSymbol"/>
    </w:rPr>
  </w:style>
  <w:style w:type="character" w:customStyle="1" w:styleId="ListLabel417">
    <w:name w:val="ListLabel 417"/>
    <w:qFormat/>
    <w:rPr>
      <w:rFonts w:cs="OpenSymbol"/>
    </w:rPr>
  </w:style>
  <w:style w:type="character" w:customStyle="1" w:styleId="ListLabel418">
    <w:name w:val="ListLabel 418"/>
    <w:qFormat/>
    <w:rPr>
      <w:rFonts w:cs="OpenSymbol"/>
    </w:rPr>
  </w:style>
  <w:style w:type="character" w:customStyle="1" w:styleId="ListLabel419">
    <w:name w:val="ListLabel 419"/>
    <w:qFormat/>
    <w:rPr>
      <w:rFonts w:cs="OpenSymbol"/>
    </w:rPr>
  </w:style>
  <w:style w:type="character" w:customStyle="1" w:styleId="ListLabel420">
    <w:name w:val="ListLabel 420"/>
    <w:qFormat/>
    <w:rPr>
      <w:rFonts w:cs="OpenSymbol"/>
    </w:rPr>
  </w:style>
  <w:style w:type="character" w:customStyle="1" w:styleId="ListLabel421">
    <w:name w:val="ListLabel 421"/>
    <w:qFormat/>
    <w:rPr>
      <w:rFonts w:cs="OpenSymbol"/>
    </w:rPr>
  </w:style>
  <w:style w:type="character" w:customStyle="1" w:styleId="ListLabel422">
    <w:name w:val="ListLabel 422"/>
    <w:qFormat/>
    <w:rPr>
      <w:rFonts w:cs="OpenSymbol"/>
    </w:rPr>
  </w:style>
  <w:style w:type="character" w:customStyle="1" w:styleId="ListLabel423">
    <w:name w:val="ListLabel 423"/>
    <w:qFormat/>
    <w:rPr>
      <w:rFonts w:cs="OpenSymbol"/>
    </w:rPr>
  </w:style>
  <w:style w:type="character" w:customStyle="1" w:styleId="ListLabel424">
    <w:name w:val="ListLabel 424"/>
    <w:qFormat/>
    <w:rPr>
      <w:rFonts w:cs="OpenSymbol"/>
      <w:b w:val="0"/>
      <w:u w:val="none"/>
    </w:rPr>
  </w:style>
  <w:style w:type="character" w:customStyle="1" w:styleId="ListLabel425">
    <w:name w:val="ListLabel 425"/>
    <w:qFormat/>
    <w:rPr>
      <w:rFonts w:cs="OpenSymbol"/>
      <w:u w:val="none"/>
    </w:rPr>
  </w:style>
  <w:style w:type="character" w:customStyle="1" w:styleId="ListLabel426">
    <w:name w:val="ListLabel 426"/>
    <w:qFormat/>
    <w:rPr>
      <w:rFonts w:cs="OpenSymbol"/>
      <w:u w:val="none"/>
    </w:rPr>
  </w:style>
  <w:style w:type="character" w:customStyle="1" w:styleId="ListLabel427">
    <w:name w:val="ListLabel 427"/>
    <w:qFormat/>
    <w:rPr>
      <w:rFonts w:cs="OpenSymbol"/>
      <w:u w:val="none"/>
    </w:rPr>
  </w:style>
  <w:style w:type="character" w:customStyle="1" w:styleId="ListLabel428">
    <w:name w:val="ListLabel 428"/>
    <w:qFormat/>
    <w:rPr>
      <w:rFonts w:cs="OpenSymbol"/>
      <w:u w:val="none"/>
    </w:rPr>
  </w:style>
  <w:style w:type="character" w:customStyle="1" w:styleId="ListLabel429">
    <w:name w:val="ListLabel 429"/>
    <w:qFormat/>
    <w:rPr>
      <w:rFonts w:cs="OpenSymbol"/>
      <w:u w:val="none"/>
    </w:rPr>
  </w:style>
  <w:style w:type="character" w:customStyle="1" w:styleId="ListLabel430">
    <w:name w:val="ListLabel 430"/>
    <w:qFormat/>
    <w:rPr>
      <w:rFonts w:cs="OpenSymbol"/>
      <w:u w:val="none"/>
    </w:rPr>
  </w:style>
  <w:style w:type="character" w:customStyle="1" w:styleId="ListLabel431">
    <w:name w:val="ListLabel 431"/>
    <w:qFormat/>
    <w:rPr>
      <w:rFonts w:cs="OpenSymbol"/>
      <w:u w:val="none"/>
    </w:rPr>
  </w:style>
  <w:style w:type="character" w:customStyle="1" w:styleId="ListLabel432">
    <w:name w:val="ListLabel 432"/>
    <w:qFormat/>
    <w:rPr>
      <w:rFonts w:cs="OpenSymbol"/>
      <w:u w:val="none"/>
    </w:rPr>
  </w:style>
  <w:style w:type="character" w:customStyle="1" w:styleId="ListLabel433">
    <w:name w:val="ListLabel 433"/>
    <w:qFormat/>
    <w:rPr>
      <w:rFonts w:cs="OpenSymbol"/>
      <w:b w:val="0"/>
      <w:sz w:val="18"/>
      <w:u w:val="none"/>
    </w:rPr>
  </w:style>
  <w:style w:type="character" w:customStyle="1" w:styleId="ListLabel434">
    <w:name w:val="ListLabel 434"/>
    <w:qFormat/>
    <w:rPr>
      <w:rFonts w:cs="OpenSymbol"/>
      <w:u w:val="none"/>
    </w:rPr>
  </w:style>
  <w:style w:type="character" w:customStyle="1" w:styleId="ListLabel435">
    <w:name w:val="ListLabel 435"/>
    <w:qFormat/>
    <w:rPr>
      <w:rFonts w:cs="OpenSymbol"/>
      <w:u w:val="none"/>
    </w:rPr>
  </w:style>
  <w:style w:type="character" w:customStyle="1" w:styleId="ListLabel436">
    <w:name w:val="ListLabel 436"/>
    <w:qFormat/>
    <w:rPr>
      <w:rFonts w:cs="OpenSymbol"/>
      <w:u w:val="none"/>
    </w:rPr>
  </w:style>
  <w:style w:type="character" w:customStyle="1" w:styleId="ListLabel437">
    <w:name w:val="ListLabel 437"/>
    <w:qFormat/>
    <w:rPr>
      <w:rFonts w:cs="OpenSymbol"/>
      <w:u w:val="none"/>
    </w:rPr>
  </w:style>
  <w:style w:type="character" w:customStyle="1" w:styleId="ListLabel438">
    <w:name w:val="ListLabel 438"/>
    <w:qFormat/>
    <w:rPr>
      <w:rFonts w:cs="OpenSymbol"/>
      <w:u w:val="none"/>
    </w:rPr>
  </w:style>
  <w:style w:type="character" w:customStyle="1" w:styleId="ListLabel439">
    <w:name w:val="ListLabel 439"/>
    <w:qFormat/>
    <w:rPr>
      <w:rFonts w:cs="OpenSymbol"/>
      <w:u w:val="none"/>
    </w:rPr>
  </w:style>
  <w:style w:type="character" w:customStyle="1" w:styleId="ListLabel440">
    <w:name w:val="ListLabel 440"/>
    <w:qFormat/>
    <w:rPr>
      <w:rFonts w:cs="OpenSymbol"/>
      <w:u w:val="none"/>
    </w:rPr>
  </w:style>
  <w:style w:type="character" w:customStyle="1" w:styleId="ListLabel441">
    <w:name w:val="ListLabel 441"/>
    <w:qFormat/>
    <w:rPr>
      <w:rFonts w:cs="OpenSymbol"/>
      <w:u w:val="none"/>
    </w:rPr>
  </w:style>
  <w:style w:type="character" w:customStyle="1" w:styleId="ListLabel442">
    <w:name w:val="ListLabel 442"/>
    <w:qFormat/>
    <w:rPr>
      <w:b/>
      <w:color w:val="FFFFFF" w:themeColor="background1"/>
    </w:rPr>
  </w:style>
  <w:style w:type="character" w:customStyle="1" w:styleId="ListLabel443">
    <w:name w:val="ListLabel 443"/>
    <w:qFormat/>
  </w:style>
  <w:style w:type="character" w:customStyle="1" w:styleId="ListLabel444">
    <w:name w:val="ListLabel 444"/>
    <w:qFormat/>
    <w:rPr>
      <w:rFonts w:cs="OpenSymbol"/>
      <w:u w:val="none"/>
    </w:rPr>
  </w:style>
  <w:style w:type="character" w:customStyle="1" w:styleId="ListLabel445">
    <w:name w:val="ListLabel 445"/>
    <w:qFormat/>
    <w:rPr>
      <w:rFonts w:cs="OpenSymbol"/>
      <w:u w:val="none"/>
    </w:rPr>
  </w:style>
  <w:style w:type="character" w:customStyle="1" w:styleId="ListLabel446">
    <w:name w:val="ListLabel 446"/>
    <w:qFormat/>
    <w:rPr>
      <w:rFonts w:cs="OpenSymbol"/>
      <w:u w:val="none"/>
    </w:rPr>
  </w:style>
  <w:style w:type="character" w:customStyle="1" w:styleId="ListLabel447">
    <w:name w:val="ListLabel 447"/>
    <w:qFormat/>
    <w:rPr>
      <w:rFonts w:cs="OpenSymbol"/>
      <w:u w:val="none"/>
    </w:rPr>
  </w:style>
  <w:style w:type="character" w:customStyle="1" w:styleId="ListLabel448">
    <w:name w:val="ListLabel 448"/>
    <w:qFormat/>
    <w:rPr>
      <w:rFonts w:cs="OpenSymbol"/>
      <w:u w:val="none"/>
    </w:rPr>
  </w:style>
  <w:style w:type="character" w:customStyle="1" w:styleId="ListLabel449">
    <w:name w:val="ListLabel 449"/>
    <w:qFormat/>
    <w:rPr>
      <w:rFonts w:cs="OpenSymbol"/>
      <w:u w:val="none"/>
    </w:rPr>
  </w:style>
  <w:style w:type="character" w:customStyle="1" w:styleId="ListLabel450">
    <w:name w:val="ListLabel 450"/>
    <w:qFormat/>
    <w:rPr>
      <w:rFonts w:cs="OpenSymbol"/>
      <w:u w:val="none"/>
    </w:rPr>
  </w:style>
  <w:style w:type="character" w:customStyle="1" w:styleId="ListLabel451">
    <w:name w:val="ListLabel 451"/>
    <w:qFormat/>
    <w:rPr>
      <w:rFonts w:cs="OpenSymbol"/>
      <w:u w:val="none"/>
    </w:rPr>
  </w:style>
  <w:style w:type="character" w:customStyle="1" w:styleId="ListLabel452">
    <w:name w:val="ListLabel 452"/>
    <w:qFormat/>
    <w:rPr>
      <w:rFonts w:cs="OpenSymbol"/>
      <w:u w:val="none"/>
    </w:rPr>
  </w:style>
  <w:style w:type="character" w:customStyle="1" w:styleId="ListLabel453">
    <w:name w:val="ListLabel 453"/>
    <w:qFormat/>
    <w:rPr>
      <w:rFonts w:cs="Courier New"/>
      <w:sz w:val="18"/>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rPr>
  </w:style>
  <w:style w:type="character" w:customStyle="1" w:styleId="ListLabel462">
    <w:name w:val="ListLabel 462"/>
    <w:qFormat/>
    <w:rPr>
      <w:rFonts w:cs="OpenSymbol"/>
      <w:b w:val="0"/>
      <w:u w:val="none"/>
    </w:rPr>
  </w:style>
  <w:style w:type="character" w:customStyle="1" w:styleId="ListLabel463">
    <w:name w:val="ListLabel 463"/>
    <w:qFormat/>
    <w:rPr>
      <w:rFonts w:cs="OpenSymbol"/>
      <w:u w:val="none"/>
    </w:rPr>
  </w:style>
  <w:style w:type="character" w:customStyle="1" w:styleId="ListLabel464">
    <w:name w:val="ListLabel 464"/>
    <w:qFormat/>
    <w:rPr>
      <w:rFonts w:cs="OpenSymbol"/>
      <w:u w:val="none"/>
    </w:rPr>
  </w:style>
  <w:style w:type="character" w:customStyle="1" w:styleId="ListLabel465">
    <w:name w:val="ListLabel 465"/>
    <w:qFormat/>
    <w:rPr>
      <w:rFonts w:cs="OpenSymbol"/>
      <w:u w:val="none"/>
    </w:rPr>
  </w:style>
  <w:style w:type="character" w:customStyle="1" w:styleId="ListLabel466">
    <w:name w:val="ListLabel 466"/>
    <w:qFormat/>
    <w:rPr>
      <w:rFonts w:cs="OpenSymbol"/>
      <w:u w:val="none"/>
    </w:rPr>
  </w:style>
  <w:style w:type="character" w:customStyle="1" w:styleId="ListLabel467">
    <w:name w:val="ListLabel 467"/>
    <w:qFormat/>
    <w:rPr>
      <w:rFonts w:cs="OpenSymbol"/>
      <w:u w:val="none"/>
    </w:rPr>
  </w:style>
  <w:style w:type="character" w:customStyle="1" w:styleId="ListLabel468">
    <w:name w:val="ListLabel 468"/>
    <w:qFormat/>
    <w:rPr>
      <w:rFonts w:cs="OpenSymbol"/>
      <w:u w:val="none"/>
    </w:rPr>
  </w:style>
  <w:style w:type="character" w:customStyle="1" w:styleId="ListLabel469">
    <w:name w:val="ListLabel 469"/>
    <w:qFormat/>
    <w:rPr>
      <w:rFonts w:cs="OpenSymbol"/>
      <w:u w:val="none"/>
    </w:rPr>
  </w:style>
  <w:style w:type="character" w:customStyle="1" w:styleId="ListLabel470">
    <w:name w:val="ListLabel 470"/>
    <w:qFormat/>
    <w:rPr>
      <w:rFonts w:cs="OpenSymbol"/>
      <w:u w:val="none"/>
    </w:rPr>
  </w:style>
  <w:style w:type="character" w:customStyle="1" w:styleId="ListLabel471">
    <w:name w:val="ListLabel 471"/>
    <w:qFormat/>
    <w:rPr>
      <w:rFonts w:cs="OpenSymbol"/>
      <w:b w:val="0"/>
      <w:sz w:val="18"/>
      <w:u w:val="none"/>
    </w:rPr>
  </w:style>
  <w:style w:type="character" w:customStyle="1" w:styleId="ListLabel472">
    <w:name w:val="ListLabel 472"/>
    <w:qFormat/>
    <w:rPr>
      <w:rFonts w:cs="OpenSymbol"/>
      <w:u w:val="none"/>
    </w:rPr>
  </w:style>
  <w:style w:type="character" w:customStyle="1" w:styleId="ListLabel473">
    <w:name w:val="ListLabel 473"/>
    <w:qFormat/>
    <w:rPr>
      <w:rFonts w:cs="OpenSymbol"/>
      <w:u w:val="none"/>
    </w:rPr>
  </w:style>
  <w:style w:type="character" w:customStyle="1" w:styleId="ListLabel474">
    <w:name w:val="ListLabel 474"/>
    <w:qFormat/>
    <w:rPr>
      <w:rFonts w:cs="OpenSymbol"/>
      <w:u w:val="none"/>
    </w:rPr>
  </w:style>
  <w:style w:type="character" w:customStyle="1" w:styleId="ListLabel475">
    <w:name w:val="ListLabel 475"/>
    <w:qFormat/>
    <w:rPr>
      <w:rFonts w:cs="OpenSymbol"/>
      <w:u w:val="none"/>
    </w:rPr>
  </w:style>
  <w:style w:type="character" w:customStyle="1" w:styleId="ListLabel476">
    <w:name w:val="ListLabel 476"/>
    <w:qFormat/>
    <w:rPr>
      <w:rFonts w:cs="OpenSymbol"/>
      <w:u w:val="none"/>
    </w:rPr>
  </w:style>
  <w:style w:type="character" w:customStyle="1" w:styleId="ListLabel477">
    <w:name w:val="ListLabel 477"/>
    <w:qFormat/>
    <w:rPr>
      <w:rFonts w:cs="OpenSymbol"/>
      <w:u w:val="none"/>
    </w:rPr>
  </w:style>
  <w:style w:type="character" w:customStyle="1" w:styleId="ListLabel478">
    <w:name w:val="ListLabel 478"/>
    <w:qFormat/>
    <w:rPr>
      <w:rFonts w:cs="OpenSymbol"/>
      <w:u w:val="none"/>
    </w:rPr>
  </w:style>
  <w:style w:type="character" w:customStyle="1" w:styleId="ListLabel479">
    <w:name w:val="ListLabel 479"/>
    <w:qFormat/>
    <w:rPr>
      <w:rFonts w:cs="OpenSymbol"/>
      <w:u w:val="none"/>
    </w:rPr>
  </w:style>
  <w:style w:type="character" w:customStyle="1" w:styleId="ListLabel480">
    <w:name w:val="ListLabel 480"/>
    <w:qFormat/>
    <w:rPr>
      <w:b/>
      <w:color w:val="FFFFFF" w:themeColor="background1"/>
    </w:rPr>
  </w:style>
  <w:style w:type="character" w:customStyle="1" w:styleId="ListLabel481">
    <w:name w:val="ListLabel 481"/>
    <w:qFormat/>
  </w:style>
  <w:style w:type="character" w:customStyle="1" w:styleId="ListLabel482">
    <w:name w:val="ListLabel 482"/>
    <w:qFormat/>
  </w:style>
  <w:style w:type="character" w:customStyle="1" w:styleId="ListLabel483">
    <w:name w:val="ListLabel 483"/>
    <w:qFormat/>
  </w:style>
  <w:style w:type="character" w:customStyle="1" w:styleId="ListLabel484">
    <w:name w:val="ListLabel 484"/>
    <w:qFormat/>
    <w:rPr>
      <w:rFonts w:cs="OpenSymbol"/>
      <w:u w:val="none"/>
    </w:rPr>
  </w:style>
  <w:style w:type="character" w:customStyle="1" w:styleId="ListLabel485">
    <w:name w:val="ListLabel 485"/>
    <w:qFormat/>
    <w:rPr>
      <w:rFonts w:cs="OpenSymbol"/>
      <w:u w:val="none"/>
    </w:rPr>
  </w:style>
  <w:style w:type="character" w:customStyle="1" w:styleId="ListLabel486">
    <w:name w:val="ListLabel 486"/>
    <w:qFormat/>
    <w:rPr>
      <w:rFonts w:cs="OpenSymbol"/>
      <w:u w:val="none"/>
    </w:rPr>
  </w:style>
  <w:style w:type="character" w:customStyle="1" w:styleId="ListLabel487">
    <w:name w:val="ListLabel 487"/>
    <w:qFormat/>
    <w:rPr>
      <w:rFonts w:cs="OpenSymbol"/>
      <w:u w:val="none"/>
    </w:rPr>
  </w:style>
  <w:style w:type="character" w:customStyle="1" w:styleId="ListLabel488">
    <w:name w:val="ListLabel 488"/>
    <w:qFormat/>
    <w:rPr>
      <w:rFonts w:cs="OpenSymbol"/>
      <w:u w:val="none"/>
    </w:rPr>
  </w:style>
  <w:style w:type="character" w:customStyle="1" w:styleId="ListLabel489">
    <w:name w:val="ListLabel 489"/>
    <w:qFormat/>
    <w:rPr>
      <w:rFonts w:cs="OpenSymbol"/>
      <w:u w:val="none"/>
    </w:rPr>
  </w:style>
  <w:style w:type="character" w:customStyle="1" w:styleId="ListLabel490">
    <w:name w:val="ListLabel 490"/>
    <w:qFormat/>
    <w:rPr>
      <w:rFonts w:cs="OpenSymbol"/>
      <w:u w:val="none"/>
    </w:rPr>
  </w:style>
  <w:style w:type="character" w:customStyle="1" w:styleId="ListLabel491">
    <w:name w:val="ListLabel 491"/>
    <w:qFormat/>
    <w:rPr>
      <w:rFonts w:cs="OpenSymbol"/>
      <w:u w:val="none"/>
    </w:rPr>
  </w:style>
  <w:style w:type="character" w:customStyle="1" w:styleId="ListLabel492">
    <w:name w:val="ListLabel 492"/>
    <w:qFormat/>
    <w:rPr>
      <w:rFonts w:cs="OpenSymbol"/>
      <w:u w:val="none"/>
    </w:rPr>
  </w:style>
  <w:style w:type="character" w:customStyle="1" w:styleId="ListLabel493">
    <w:name w:val="ListLabel 493"/>
    <w:qFormat/>
    <w:rPr>
      <w:rFonts w:cs="Courier New"/>
      <w:sz w:val="18"/>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b w:val="0"/>
      <w:u w:val="none"/>
    </w:rPr>
  </w:style>
  <w:style w:type="character" w:customStyle="1" w:styleId="ListLabel503">
    <w:name w:val="ListLabel 503"/>
    <w:qFormat/>
    <w:rPr>
      <w:rFonts w:cs="OpenSymbol"/>
      <w:u w:val="none"/>
    </w:rPr>
  </w:style>
  <w:style w:type="character" w:customStyle="1" w:styleId="ListLabel504">
    <w:name w:val="ListLabel 504"/>
    <w:qFormat/>
    <w:rPr>
      <w:rFonts w:cs="OpenSymbol"/>
      <w:u w:val="none"/>
    </w:rPr>
  </w:style>
  <w:style w:type="character" w:customStyle="1" w:styleId="ListLabel505">
    <w:name w:val="ListLabel 505"/>
    <w:qFormat/>
    <w:rPr>
      <w:rFonts w:cs="OpenSymbol"/>
      <w:u w:val="none"/>
    </w:rPr>
  </w:style>
  <w:style w:type="character" w:customStyle="1" w:styleId="ListLabel506">
    <w:name w:val="ListLabel 506"/>
    <w:qFormat/>
    <w:rPr>
      <w:rFonts w:cs="OpenSymbol"/>
      <w:u w:val="none"/>
    </w:rPr>
  </w:style>
  <w:style w:type="character" w:customStyle="1" w:styleId="ListLabel507">
    <w:name w:val="ListLabel 507"/>
    <w:qFormat/>
    <w:rPr>
      <w:rFonts w:cs="OpenSymbol"/>
      <w:u w:val="none"/>
    </w:rPr>
  </w:style>
  <w:style w:type="character" w:customStyle="1" w:styleId="ListLabel508">
    <w:name w:val="ListLabel 508"/>
    <w:qFormat/>
    <w:rPr>
      <w:rFonts w:cs="OpenSymbol"/>
      <w:u w:val="none"/>
    </w:rPr>
  </w:style>
  <w:style w:type="character" w:customStyle="1" w:styleId="ListLabel509">
    <w:name w:val="ListLabel 509"/>
    <w:qFormat/>
    <w:rPr>
      <w:rFonts w:cs="OpenSymbol"/>
      <w:u w:val="none"/>
    </w:rPr>
  </w:style>
  <w:style w:type="character" w:customStyle="1" w:styleId="ListLabel510">
    <w:name w:val="ListLabel 510"/>
    <w:qFormat/>
    <w:rPr>
      <w:rFonts w:cs="OpenSymbol"/>
      <w:u w:val="none"/>
    </w:rPr>
  </w:style>
  <w:style w:type="character" w:customStyle="1" w:styleId="ListLabel511">
    <w:name w:val="ListLabel 511"/>
    <w:qFormat/>
    <w:rPr>
      <w:rFonts w:cs="OpenSymbol"/>
      <w:b w:val="0"/>
      <w:sz w:val="18"/>
      <w:u w:val="none"/>
    </w:rPr>
  </w:style>
  <w:style w:type="character" w:customStyle="1" w:styleId="ListLabel512">
    <w:name w:val="ListLabel 512"/>
    <w:qFormat/>
    <w:rPr>
      <w:rFonts w:cs="OpenSymbol"/>
      <w:u w:val="none"/>
    </w:rPr>
  </w:style>
  <w:style w:type="character" w:customStyle="1" w:styleId="ListLabel513">
    <w:name w:val="ListLabel 513"/>
    <w:qFormat/>
    <w:rPr>
      <w:rFonts w:cs="OpenSymbol"/>
      <w:u w:val="none"/>
    </w:rPr>
  </w:style>
  <w:style w:type="character" w:customStyle="1" w:styleId="ListLabel514">
    <w:name w:val="ListLabel 514"/>
    <w:qFormat/>
    <w:rPr>
      <w:rFonts w:cs="OpenSymbol"/>
      <w:u w:val="none"/>
    </w:rPr>
  </w:style>
  <w:style w:type="character" w:customStyle="1" w:styleId="ListLabel515">
    <w:name w:val="ListLabel 515"/>
    <w:qFormat/>
    <w:rPr>
      <w:rFonts w:cs="OpenSymbol"/>
      <w:u w:val="none"/>
    </w:rPr>
  </w:style>
  <w:style w:type="character" w:customStyle="1" w:styleId="ListLabel516">
    <w:name w:val="ListLabel 516"/>
    <w:qFormat/>
    <w:rPr>
      <w:rFonts w:cs="OpenSymbol"/>
      <w:u w:val="none"/>
    </w:rPr>
  </w:style>
  <w:style w:type="character" w:customStyle="1" w:styleId="ListLabel517">
    <w:name w:val="ListLabel 517"/>
    <w:qFormat/>
    <w:rPr>
      <w:rFonts w:cs="OpenSymbol"/>
      <w:u w:val="none"/>
    </w:rPr>
  </w:style>
  <w:style w:type="character" w:customStyle="1" w:styleId="ListLabel518">
    <w:name w:val="ListLabel 518"/>
    <w:qFormat/>
    <w:rPr>
      <w:rFonts w:cs="OpenSymbol"/>
      <w:u w:val="none"/>
    </w:rPr>
  </w:style>
  <w:style w:type="character" w:customStyle="1" w:styleId="ListLabel519">
    <w:name w:val="ListLabel 519"/>
    <w:qFormat/>
    <w:rPr>
      <w:rFonts w:cs="OpenSymbol"/>
      <w:u w:val="none"/>
    </w:rPr>
  </w:style>
  <w:style w:type="character" w:customStyle="1" w:styleId="ListLabel520">
    <w:name w:val="ListLabel 520"/>
    <w:qFormat/>
    <w:rPr>
      <w:b/>
      <w:color w:val="FFFFFF" w:themeColor="background1"/>
    </w:rPr>
  </w:style>
  <w:style w:type="character" w:customStyle="1" w:styleId="ListLabel521">
    <w:name w:val="ListLabel 521"/>
    <w:qFormat/>
  </w:style>
  <w:style w:type="character" w:customStyle="1" w:styleId="ListLabel522">
    <w:name w:val="ListLabel 522"/>
    <w:qFormat/>
  </w:style>
  <w:style w:type="character" w:customStyle="1" w:styleId="ListLabel523">
    <w:name w:val="ListLabel 523"/>
    <w:qFormat/>
    <w:rPr>
      <w:rFonts w:cs="OpenSymbol"/>
      <w:u w:val="none"/>
    </w:rPr>
  </w:style>
  <w:style w:type="character" w:customStyle="1" w:styleId="ListLabel524">
    <w:name w:val="ListLabel 524"/>
    <w:qFormat/>
    <w:rPr>
      <w:rFonts w:cs="OpenSymbol"/>
      <w:u w:val="none"/>
    </w:rPr>
  </w:style>
  <w:style w:type="character" w:customStyle="1" w:styleId="ListLabel525">
    <w:name w:val="ListLabel 525"/>
    <w:qFormat/>
    <w:rPr>
      <w:rFonts w:cs="OpenSymbol"/>
      <w:u w:val="none"/>
    </w:rPr>
  </w:style>
  <w:style w:type="character" w:customStyle="1" w:styleId="ListLabel526">
    <w:name w:val="ListLabel 526"/>
    <w:qFormat/>
    <w:rPr>
      <w:rFonts w:cs="OpenSymbol"/>
      <w:u w:val="none"/>
    </w:rPr>
  </w:style>
  <w:style w:type="character" w:customStyle="1" w:styleId="ListLabel527">
    <w:name w:val="ListLabel 527"/>
    <w:qFormat/>
    <w:rPr>
      <w:rFonts w:cs="OpenSymbol"/>
      <w:u w:val="none"/>
    </w:rPr>
  </w:style>
  <w:style w:type="character" w:customStyle="1" w:styleId="ListLabel528">
    <w:name w:val="ListLabel 528"/>
    <w:qFormat/>
    <w:rPr>
      <w:rFonts w:cs="OpenSymbol"/>
      <w:u w:val="none"/>
    </w:rPr>
  </w:style>
  <w:style w:type="character" w:customStyle="1" w:styleId="ListLabel529">
    <w:name w:val="ListLabel 529"/>
    <w:qFormat/>
    <w:rPr>
      <w:rFonts w:cs="OpenSymbol"/>
      <w:u w:val="none"/>
    </w:rPr>
  </w:style>
  <w:style w:type="character" w:customStyle="1" w:styleId="ListLabel530">
    <w:name w:val="ListLabel 530"/>
    <w:qFormat/>
    <w:rPr>
      <w:rFonts w:cs="OpenSymbol"/>
      <w:u w:val="none"/>
    </w:rPr>
  </w:style>
  <w:style w:type="character" w:customStyle="1" w:styleId="ListLabel531">
    <w:name w:val="ListLabel 531"/>
    <w:qFormat/>
    <w:rPr>
      <w:rFonts w:cs="OpenSymbol"/>
      <w:u w:val="none"/>
    </w:rPr>
  </w:style>
  <w:style w:type="character" w:customStyle="1" w:styleId="ListLabel532">
    <w:name w:val="ListLabel 532"/>
    <w:qFormat/>
    <w:rPr>
      <w:rFonts w:cs="Courier New"/>
      <w:sz w:val="18"/>
    </w:rPr>
  </w:style>
  <w:style w:type="character" w:customStyle="1" w:styleId="ListLabel533">
    <w:name w:val="ListLabel 533"/>
    <w:qFormat/>
    <w:rPr>
      <w:rFonts w:cs="OpenSymbol"/>
    </w:rPr>
  </w:style>
  <w:style w:type="character" w:customStyle="1" w:styleId="ListLabel534">
    <w:name w:val="ListLabel 534"/>
    <w:qFormat/>
    <w:rPr>
      <w:rFonts w:cs="OpenSymbol"/>
    </w:rPr>
  </w:style>
  <w:style w:type="character" w:customStyle="1" w:styleId="ListLabel535">
    <w:name w:val="ListLabel 535"/>
    <w:qFormat/>
    <w:rPr>
      <w:rFonts w:cs="OpenSymbol"/>
    </w:rPr>
  </w:style>
  <w:style w:type="character" w:customStyle="1" w:styleId="ListLabel536">
    <w:name w:val="ListLabel 536"/>
    <w:qFormat/>
    <w:rPr>
      <w:rFonts w:cs="OpenSymbol"/>
    </w:rPr>
  </w:style>
  <w:style w:type="character" w:customStyle="1" w:styleId="ListLabel537">
    <w:name w:val="ListLabel 537"/>
    <w:qFormat/>
    <w:rPr>
      <w:rFonts w:cs="OpenSymbol"/>
    </w:rPr>
  </w:style>
  <w:style w:type="character" w:customStyle="1" w:styleId="ListLabel538">
    <w:name w:val="ListLabel 538"/>
    <w:qFormat/>
    <w:rPr>
      <w:rFonts w:cs="OpenSymbol"/>
    </w:rPr>
  </w:style>
  <w:style w:type="character" w:customStyle="1" w:styleId="ListLabel539">
    <w:name w:val="ListLabel 539"/>
    <w:qFormat/>
    <w:rPr>
      <w:rFonts w:cs="OpenSymbol"/>
    </w:rPr>
  </w:style>
  <w:style w:type="character" w:customStyle="1" w:styleId="ListLabel540">
    <w:name w:val="ListLabel 540"/>
    <w:qFormat/>
    <w:rPr>
      <w:rFonts w:cs="OpenSymbol"/>
    </w:rPr>
  </w:style>
  <w:style w:type="character" w:customStyle="1" w:styleId="ListLabel541">
    <w:name w:val="ListLabel 541"/>
    <w:qFormat/>
    <w:rPr>
      <w:rFonts w:cs="OpenSymbol"/>
      <w:b w:val="0"/>
      <w:u w:val="none"/>
    </w:rPr>
  </w:style>
  <w:style w:type="character" w:customStyle="1" w:styleId="ListLabel542">
    <w:name w:val="ListLabel 542"/>
    <w:qFormat/>
    <w:rPr>
      <w:rFonts w:cs="OpenSymbol"/>
      <w:u w:val="none"/>
    </w:rPr>
  </w:style>
  <w:style w:type="character" w:customStyle="1" w:styleId="ListLabel543">
    <w:name w:val="ListLabel 543"/>
    <w:qFormat/>
    <w:rPr>
      <w:rFonts w:cs="OpenSymbol"/>
      <w:u w:val="none"/>
    </w:rPr>
  </w:style>
  <w:style w:type="character" w:customStyle="1" w:styleId="ListLabel544">
    <w:name w:val="ListLabel 544"/>
    <w:qFormat/>
    <w:rPr>
      <w:rFonts w:cs="OpenSymbol"/>
      <w:u w:val="none"/>
    </w:rPr>
  </w:style>
  <w:style w:type="character" w:customStyle="1" w:styleId="ListLabel545">
    <w:name w:val="ListLabel 545"/>
    <w:qFormat/>
    <w:rPr>
      <w:rFonts w:cs="OpenSymbol"/>
      <w:u w:val="none"/>
    </w:rPr>
  </w:style>
  <w:style w:type="character" w:customStyle="1" w:styleId="ListLabel546">
    <w:name w:val="ListLabel 546"/>
    <w:qFormat/>
    <w:rPr>
      <w:rFonts w:cs="OpenSymbol"/>
      <w:u w:val="none"/>
    </w:rPr>
  </w:style>
  <w:style w:type="character" w:customStyle="1" w:styleId="ListLabel547">
    <w:name w:val="ListLabel 547"/>
    <w:qFormat/>
    <w:rPr>
      <w:rFonts w:cs="OpenSymbol"/>
      <w:u w:val="none"/>
    </w:rPr>
  </w:style>
  <w:style w:type="character" w:customStyle="1" w:styleId="ListLabel548">
    <w:name w:val="ListLabel 548"/>
    <w:qFormat/>
    <w:rPr>
      <w:rFonts w:cs="OpenSymbol"/>
      <w:u w:val="none"/>
    </w:rPr>
  </w:style>
  <w:style w:type="character" w:customStyle="1" w:styleId="ListLabel549">
    <w:name w:val="ListLabel 549"/>
    <w:qFormat/>
    <w:rPr>
      <w:rFonts w:cs="OpenSymbol"/>
      <w:u w:val="none"/>
    </w:rPr>
  </w:style>
  <w:style w:type="character" w:customStyle="1" w:styleId="ListLabel550">
    <w:name w:val="ListLabel 550"/>
    <w:qFormat/>
    <w:rPr>
      <w:rFonts w:cs="OpenSymbol"/>
      <w:b w:val="0"/>
      <w:sz w:val="18"/>
      <w:u w:val="none"/>
    </w:rPr>
  </w:style>
  <w:style w:type="character" w:customStyle="1" w:styleId="ListLabel551">
    <w:name w:val="ListLabel 551"/>
    <w:qFormat/>
    <w:rPr>
      <w:rFonts w:cs="OpenSymbol"/>
      <w:u w:val="none"/>
    </w:rPr>
  </w:style>
  <w:style w:type="character" w:customStyle="1" w:styleId="ListLabel552">
    <w:name w:val="ListLabel 552"/>
    <w:qFormat/>
    <w:rPr>
      <w:rFonts w:cs="OpenSymbol"/>
      <w:u w:val="none"/>
    </w:rPr>
  </w:style>
  <w:style w:type="character" w:customStyle="1" w:styleId="ListLabel553">
    <w:name w:val="ListLabel 553"/>
    <w:qFormat/>
    <w:rPr>
      <w:rFonts w:cs="OpenSymbol"/>
      <w:u w:val="none"/>
    </w:rPr>
  </w:style>
  <w:style w:type="character" w:customStyle="1" w:styleId="ListLabel554">
    <w:name w:val="ListLabel 554"/>
    <w:qFormat/>
    <w:rPr>
      <w:rFonts w:cs="OpenSymbol"/>
      <w:u w:val="none"/>
    </w:rPr>
  </w:style>
  <w:style w:type="character" w:customStyle="1" w:styleId="ListLabel555">
    <w:name w:val="ListLabel 555"/>
    <w:qFormat/>
    <w:rPr>
      <w:rFonts w:cs="OpenSymbol"/>
      <w:u w:val="none"/>
    </w:rPr>
  </w:style>
  <w:style w:type="character" w:customStyle="1" w:styleId="ListLabel556">
    <w:name w:val="ListLabel 556"/>
    <w:qFormat/>
    <w:rPr>
      <w:rFonts w:cs="OpenSymbol"/>
      <w:u w:val="none"/>
    </w:rPr>
  </w:style>
  <w:style w:type="character" w:customStyle="1" w:styleId="ListLabel557">
    <w:name w:val="ListLabel 557"/>
    <w:qFormat/>
    <w:rPr>
      <w:rFonts w:cs="OpenSymbol"/>
      <w:u w:val="none"/>
    </w:rPr>
  </w:style>
  <w:style w:type="character" w:customStyle="1" w:styleId="ListLabel558">
    <w:name w:val="ListLabel 558"/>
    <w:qFormat/>
    <w:rPr>
      <w:rFonts w:cs="OpenSymbol"/>
      <w:u w:val="none"/>
    </w:rPr>
  </w:style>
  <w:style w:type="character" w:customStyle="1" w:styleId="ListLabel559">
    <w:name w:val="ListLabel 559"/>
    <w:qFormat/>
    <w:rPr>
      <w:b/>
      <w:color w:val="FFFFFF" w:themeColor="background1"/>
    </w:rPr>
  </w:style>
  <w:style w:type="character" w:customStyle="1" w:styleId="ListLabel560">
    <w:name w:val="ListLabel 560"/>
    <w:qFormat/>
  </w:style>
  <w:style w:type="character" w:customStyle="1" w:styleId="ListLabel561">
    <w:name w:val="ListLabel 561"/>
    <w:qFormat/>
  </w:style>
  <w:style w:type="character" w:customStyle="1" w:styleId="ListLabel562">
    <w:name w:val="ListLabel 562"/>
    <w:qFormat/>
    <w:rPr>
      <w:rFonts w:cs="OpenSymbol"/>
      <w:u w:val="none"/>
    </w:rPr>
  </w:style>
  <w:style w:type="character" w:customStyle="1" w:styleId="ListLabel563">
    <w:name w:val="ListLabel 563"/>
    <w:qFormat/>
    <w:rPr>
      <w:rFonts w:cs="OpenSymbol"/>
      <w:u w:val="none"/>
    </w:rPr>
  </w:style>
  <w:style w:type="character" w:customStyle="1" w:styleId="ListLabel564">
    <w:name w:val="ListLabel 564"/>
    <w:qFormat/>
    <w:rPr>
      <w:rFonts w:cs="OpenSymbol"/>
      <w:u w:val="none"/>
    </w:rPr>
  </w:style>
  <w:style w:type="character" w:customStyle="1" w:styleId="ListLabel565">
    <w:name w:val="ListLabel 565"/>
    <w:qFormat/>
    <w:rPr>
      <w:rFonts w:cs="OpenSymbol"/>
      <w:u w:val="none"/>
    </w:rPr>
  </w:style>
  <w:style w:type="character" w:customStyle="1" w:styleId="ListLabel566">
    <w:name w:val="ListLabel 566"/>
    <w:qFormat/>
    <w:rPr>
      <w:rFonts w:cs="OpenSymbol"/>
      <w:u w:val="none"/>
    </w:rPr>
  </w:style>
  <w:style w:type="character" w:customStyle="1" w:styleId="ListLabel567">
    <w:name w:val="ListLabel 567"/>
    <w:qFormat/>
    <w:rPr>
      <w:rFonts w:cs="OpenSymbol"/>
      <w:u w:val="none"/>
    </w:rPr>
  </w:style>
  <w:style w:type="character" w:customStyle="1" w:styleId="ListLabel568">
    <w:name w:val="ListLabel 568"/>
    <w:qFormat/>
    <w:rPr>
      <w:rFonts w:cs="OpenSymbol"/>
      <w:u w:val="none"/>
    </w:rPr>
  </w:style>
  <w:style w:type="character" w:customStyle="1" w:styleId="ListLabel569">
    <w:name w:val="ListLabel 569"/>
    <w:qFormat/>
    <w:rPr>
      <w:rFonts w:cs="OpenSymbol"/>
      <w:u w:val="none"/>
    </w:rPr>
  </w:style>
  <w:style w:type="character" w:customStyle="1" w:styleId="ListLabel570">
    <w:name w:val="ListLabel 570"/>
    <w:qFormat/>
    <w:rPr>
      <w:rFonts w:cs="OpenSymbol"/>
      <w:u w:val="none"/>
    </w:rPr>
  </w:style>
  <w:style w:type="character" w:customStyle="1" w:styleId="ListLabel571">
    <w:name w:val="ListLabel 571"/>
    <w:qFormat/>
    <w:rPr>
      <w:rFonts w:cs="Courier New"/>
      <w:sz w:val="18"/>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b w:val="0"/>
      <w:u w:val="none"/>
    </w:rPr>
  </w:style>
  <w:style w:type="character" w:customStyle="1" w:styleId="ListLabel581">
    <w:name w:val="ListLabel 581"/>
    <w:qFormat/>
    <w:rPr>
      <w:rFonts w:cs="OpenSymbol"/>
      <w:u w:val="none"/>
    </w:rPr>
  </w:style>
  <w:style w:type="character" w:customStyle="1" w:styleId="ListLabel582">
    <w:name w:val="ListLabel 582"/>
    <w:qFormat/>
    <w:rPr>
      <w:rFonts w:cs="OpenSymbol"/>
      <w:u w:val="none"/>
    </w:rPr>
  </w:style>
  <w:style w:type="character" w:customStyle="1" w:styleId="ListLabel583">
    <w:name w:val="ListLabel 583"/>
    <w:qFormat/>
    <w:rPr>
      <w:rFonts w:cs="OpenSymbol"/>
      <w:u w:val="none"/>
    </w:rPr>
  </w:style>
  <w:style w:type="character" w:customStyle="1" w:styleId="ListLabel584">
    <w:name w:val="ListLabel 584"/>
    <w:qFormat/>
    <w:rPr>
      <w:rFonts w:cs="OpenSymbol"/>
      <w:u w:val="none"/>
    </w:rPr>
  </w:style>
  <w:style w:type="character" w:customStyle="1" w:styleId="ListLabel585">
    <w:name w:val="ListLabel 585"/>
    <w:qFormat/>
    <w:rPr>
      <w:rFonts w:cs="OpenSymbol"/>
      <w:u w:val="none"/>
    </w:rPr>
  </w:style>
  <w:style w:type="character" w:customStyle="1" w:styleId="ListLabel586">
    <w:name w:val="ListLabel 586"/>
    <w:qFormat/>
    <w:rPr>
      <w:rFonts w:cs="OpenSymbol"/>
      <w:u w:val="none"/>
    </w:rPr>
  </w:style>
  <w:style w:type="character" w:customStyle="1" w:styleId="ListLabel587">
    <w:name w:val="ListLabel 587"/>
    <w:qFormat/>
    <w:rPr>
      <w:rFonts w:cs="OpenSymbol"/>
      <w:u w:val="none"/>
    </w:rPr>
  </w:style>
  <w:style w:type="character" w:customStyle="1" w:styleId="ListLabel588">
    <w:name w:val="ListLabel 588"/>
    <w:qFormat/>
    <w:rPr>
      <w:rFonts w:cs="OpenSymbol"/>
      <w:u w:val="none"/>
    </w:rPr>
  </w:style>
  <w:style w:type="character" w:customStyle="1" w:styleId="ListLabel589">
    <w:name w:val="ListLabel 589"/>
    <w:qFormat/>
    <w:rPr>
      <w:rFonts w:cs="OpenSymbol"/>
      <w:b w:val="0"/>
      <w:sz w:val="18"/>
      <w:u w:val="none"/>
    </w:rPr>
  </w:style>
  <w:style w:type="character" w:customStyle="1" w:styleId="ListLabel590">
    <w:name w:val="ListLabel 590"/>
    <w:qFormat/>
    <w:rPr>
      <w:rFonts w:cs="OpenSymbol"/>
      <w:u w:val="none"/>
    </w:rPr>
  </w:style>
  <w:style w:type="character" w:customStyle="1" w:styleId="ListLabel591">
    <w:name w:val="ListLabel 591"/>
    <w:qFormat/>
    <w:rPr>
      <w:rFonts w:cs="OpenSymbol"/>
      <w:u w:val="none"/>
    </w:rPr>
  </w:style>
  <w:style w:type="character" w:customStyle="1" w:styleId="ListLabel592">
    <w:name w:val="ListLabel 592"/>
    <w:qFormat/>
    <w:rPr>
      <w:rFonts w:cs="OpenSymbol"/>
      <w:u w:val="none"/>
    </w:rPr>
  </w:style>
  <w:style w:type="character" w:customStyle="1" w:styleId="ListLabel593">
    <w:name w:val="ListLabel 593"/>
    <w:qFormat/>
    <w:rPr>
      <w:rFonts w:cs="OpenSymbol"/>
      <w:u w:val="none"/>
    </w:rPr>
  </w:style>
  <w:style w:type="character" w:customStyle="1" w:styleId="ListLabel594">
    <w:name w:val="ListLabel 594"/>
    <w:qFormat/>
    <w:rPr>
      <w:rFonts w:cs="OpenSymbol"/>
      <w:u w:val="none"/>
    </w:rPr>
  </w:style>
  <w:style w:type="character" w:customStyle="1" w:styleId="ListLabel595">
    <w:name w:val="ListLabel 595"/>
    <w:qFormat/>
    <w:rPr>
      <w:rFonts w:cs="OpenSymbol"/>
      <w:u w:val="none"/>
    </w:rPr>
  </w:style>
  <w:style w:type="character" w:customStyle="1" w:styleId="ListLabel596">
    <w:name w:val="ListLabel 596"/>
    <w:qFormat/>
    <w:rPr>
      <w:rFonts w:cs="OpenSymbol"/>
      <w:u w:val="none"/>
    </w:rPr>
  </w:style>
  <w:style w:type="character" w:customStyle="1" w:styleId="ListLabel597">
    <w:name w:val="ListLabel 597"/>
    <w:qFormat/>
    <w:rPr>
      <w:rFonts w:cs="OpenSymbol"/>
      <w:u w:val="none"/>
    </w:rPr>
  </w:style>
  <w:style w:type="character" w:customStyle="1" w:styleId="ListLabel598">
    <w:name w:val="ListLabel 598"/>
    <w:qFormat/>
    <w:rPr>
      <w:b/>
      <w:color w:val="FFFFFF" w:themeColor="background1"/>
    </w:rPr>
  </w:style>
  <w:style w:type="character" w:customStyle="1" w:styleId="ListLabel599">
    <w:name w:val="ListLabel 599"/>
    <w:qFormat/>
  </w:style>
  <w:style w:type="character" w:customStyle="1" w:styleId="ListLabel600">
    <w:name w:val="ListLabel 600"/>
    <w:qFormat/>
  </w:style>
  <w:style w:type="character" w:customStyle="1" w:styleId="ListLabel601">
    <w:name w:val="ListLabel 601"/>
    <w:qFormat/>
    <w:rPr>
      <w:rFonts w:cs="OpenSymbol"/>
      <w:u w:val="none"/>
    </w:rPr>
  </w:style>
  <w:style w:type="character" w:customStyle="1" w:styleId="ListLabel602">
    <w:name w:val="ListLabel 602"/>
    <w:qFormat/>
    <w:rPr>
      <w:rFonts w:cs="OpenSymbol"/>
      <w:u w:val="none"/>
    </w:rPr>
  </w:style>
  <w:style w:type="character" w:customStyle="1" w:styleId="ListLabel603">
    <w:name w:val="ListLabel 603"/>
    <w:qFormat/>
    <w:rPr>
      <w:rFonts w:cs="OpenSymbol"/>
      <w:u w:val="none"/>
    </w:rPr>
  </w:style>
  <w:style w:type="character" w:customStyle="1" w:styleId="ListLabel604">
    <w:name w:val="ListLabel 604"/>
    <w:qFormat/>
    <w:rPr>
      <w:rFonts w:cs="OpenSymbol"/>
      <w:u w:val="none"/>
    </w:rPr>
  </w:style>
  <w:style w:type="character" w:customStyle="1" w:styleId="ListLabel605">
    <w:name w:val="ListLabel 605"/>
    <w:qFormat/>
    <w:rPr>
      <w:rFonts w:cs="OpenSymbol"/>
      <w:u w:val="none"/>
    </w:rPr>
  </w:style>
  <w:style w:type="character" w:customStyle="1" w:styleId="ListLabel606">
    <w:name w:val="ListLabel 606"/>
    <w:qFormat/>
    <w:rPr>
      <w:rFonts w:cs="OpenSymbol"/>
      <w:u w:val="none"/>
    </w:rPr>
  </w:style>
  <w:style w:type="character" w:customStyle="1" w:styleId="ListLabel607">
    <w:name w:val="ListLabel 607"/>
    <w:qFormat/>
    <w:rPr>
      <w:rFonts w:cs="OpenSymbol"/>
      <w:u w:val="none"/>
    </w:rPr>
  </w:style>
  <w:style w:type="character" w:customStyle="1" w:styleId="ListLabel608">
    <w:name w:val="ListLabel 608"/>
    <w:qFormat/>
    <w:rPr>
      <w:rFonts w:cs="OpenSymbol"/>
      <w:u w:val="none"/>
    </w:rPr>
  </w:style>
  <w:style w:type="character" w:customStyle="1" w:styleId="ListLabel609">
    <w:name w:val="ListLabel 609"/>
    <w:qFormat/>
    <w:rPr>
      <w:rFonts w:cs="OpenSymbol"/>
      <w:u w:val="none"/>
    </w:rPr>
  </w:style>
  <w:style w:type="character" w:customStyle="1" w:styleId="ListLabel610">
    <w:name w:val="ListLabel 610"/>
    <w:qFormat/>
    <w:rPr>
      <w:rFonts w:cs="Courier New"/>
      <w:sz w:val="18"/>
    </w:rPr>
  </w:style>
  <w:style w:type="character" w:customStyle="1" w:styleId="ListLabel611">
    <w:name w:val="ListLabel 611"/>
    <w:qFormat/>
    <w:rPr>
      <w:rFonts w:cs="OpenSymbol"/>
    </w:rPr>
  </w:style>
  <w:style w:type="character" w:customStyle="1" w:styleId="ListLabel612">
    <w:name w:val="ListLabel 612"/>
    <w:qFormat/>
    <w:rPr>
      <w:rFonts w:cs="OpenSymbol"/>
    </w:rPr>
  </w:style>
  <w:style w:type="character" w:customStyle="1" w:styleId="ListLabel613">
    <w:name w:val="ListLabel 613"/>
    <w:qFormat/>
    <w:rPr>
      <w:rFonts w:cs="OpenSymbol"/>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b w:val="0"/>
      <w:u w:val="none"/>
    </w:rPr>
  </w:style>
  <w:style w:type="character" w:customStyle="1" w:styleId="ListLabel620">
    <w:name w:val="ListLabel 620"/>
    <w:qFormat/>
    <w:rPr>
      <w:rFonts w:cs="OpenSymbol"/>
      <w:u w:val="none"/>
    </w:rPr>
  </w:style>
  <w:style w:type="character" w:customStyle="1" w:styleId="ListLabel621">
    <w:name w:val="ListLabel 621"/>
    <w:qFormat/>
    <w:rPr>
      <w:rFonts w:cs="OpenSymbol"/>
      <w:u w:val="none"/>
    </w:rPr>
  </w:style>
  <w:style w:type="character" w:customStyle="1" w:styleId="ListLabel622">
    <w:name w:val="ListLabel 622"/>
    <w:qFormat/>
    <w:rPr>
      <w:rFonts w:cs="OpenSymbol"/>
      <w:u w:val="none"/>
    </w:rPr>
  </w:style>
  <w:style w:type="character" w:customStyle="1" w:styleId="ListLabel623">
    <w:name w:val="ListLabel 623"/>
    <w:qFormat/>
    <w:rPr>
      <w:rFonts w:cs="OpenSymbol"/>
      <w:u w:val="none"/>
    </w:rPr>
  </w:style>
  <w:style w:type="character" w:customStyle="1" w:styleId="ListLabel624">
    <w:name w:val="ListLabel 624"/>
    <w:qFormat/>
    <w:rPr>
      <w:rFonts w:cs="OpenSymbol"/>
      <w:u w:val="none"/>
    </w:rPr>
  </w:style>
  <w:style w:type="character" w:customStyle="1" w:styleId="ListLabel625">
    <w:name w:val="ListLabel 625"/>
    <w:qFormat/>
    <w:rPr>
      <w:rFonts w:cs="OpenSymbol"/>
      <w:u w:val="none"/>
    </w:rPr>
  </w:style>
  <w:style w:type="character" w:customStyle="1" w:styleId="ListLabel626">
    <w:name w:val="ListLabel 626"/>
    <w:qFormat/>
    <w:rPr>
      <w:rFonts w:cs="OpenSymbol"/>
      <w:u w:val="none"/>
    </w:rPr>
  </w:style>
  <w:style w:type="character" w:customStyle="1" w:styleId="ListLabel627">
    <w:name w:val="ListLabel 627"/>
    <w:qFormat/>
    <w:rPr>
      <w:rFonts w:cs="OpenSymbol"/>
      <w:u w:val="none"/>
    </w:rPr>
  </w:style>
  <w:style w:type="character" w:customStyle="1" w:styleId="ListLabel628">
    <w:name w:val="ListLabel 628"/>
    <w:qFormat/>
    <w:rPr>
      <w:rFonts w:cs="OpenSymbol"/>
      <w:b w:val="0"/>
      <w:sz w:val="18"/>
      <w:u w:val="none"/>
    </w:rPr>
  </w:style>
  <w:style w:type="character" w:customStyle="1" w:styleId="ListLabel629">
    <w:name w:val="ListLabel 629"/>
    <w:qFormat/>
    <w:rPr>
      <w:rFonts w:cs="OpenSymbol"/>
      <w:u w:val="none"/>
    </w:rPr>
  </w:style>
  <w:style w:type="character" w:customStyle="1" w:styleId="ListLabel630">
    <w:name w:val="ListLabel 630"/>
    <w:qFormat/>
    <w:rPr>
      <w:rFonts w:cs="OpenSymbol"/>
      <w:u w:val="none"/>
    </w:rPr>
  </w:style>
  <w:style w:type="character" w:customStyle="1" w:styleId="ListLabel631">
    <w:name w:val="ListLabel 631"/>
    <w:qFormat/>
    <w:rPr>
      <w:rFonts w:cs="OpenSymbol"/>
      <w:u w:val="none"/>
    </w:rPr>
  </w:style>
  <w:style w:type="character" w:customStyle="1" w:styleId="ListLabel632">
    <w:name w:val="ListLabel 632"/>
    <w:qFormat/>
    <w:rPr>
      <w:rFonts w:cs="OpenSymbol"/>
      <w:u w:val="none"/>
    </w:rPr>
  </w:style>
  <w:style w:type="character" w:customStyle="1" w:styleId="ListLabel633">
    <w:name w:val="ListLabel 633"/>
    <w:qFormat/>
    <w:rPr>
      <w:rFonts w:cs="OpenSymbol"/>
      <w:u w:val="none"/>
    </w:rPr>
  </w:style>
  <w:style w:type="character" w:customStyle="1" w:styleId="ListLabel634">
    <w:name w:val="ListLabel 634"/>
    <w:qFormat/>
    <w:rPr>
      <w:rFonts w:cs="OpenSymbol"/>
      <w:u w:val="none"/>
    </w:rPr>
  </w:style>
  <w:style w:type="character" w:customStyle="1" w:styleId="ListLabel635">
    <w:name w:val="ListLabel 635"/>
    <w:qFormat/>
    <w:rPr>
      <w:rFonts w:cs="OpenSymbol"/>
      <w:u w:val="none"/>
    </w:rPr>
  </w:style>
  <w:style w:type="character" w:customStyle="1" w:styleId="ListLabel636">
    <w:name w:val="ListLabel 636"/>
    <w:qFormat/>
    <w:rPr>
      <w:rFonts w:cs="OpenSymbol"/>
      <w:u w:val="none"/>
    </w:rPr>
  </w:style>
  <w:style w:type="character" w:customStyle="1" w:styleId="ListLabel637">
    <w:name w:val="ListLabel 637"/>
    <w:qFormat/>
    <w:rPr>
      <w:b/>
      <w:color w:val="FFFFFF" w:themeColor="background1"/>
    </w:rPr>
  </w:style>
  <w:style w:type="character" w:customStyle="1" w:styleId="ListLabel638">
    <w:name w:val="ListLabel 638"/>
    <w:qFormat/>
  </w:style>
  <w:style w:type="character" w:customStyle="1" w:styleId="ListLabel639">
    <w:name w:val="ListLabel 639"/>
    <w:qFormat/>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LO-normal">
    <w:name w:val="LO-normal"/>
    <w:qFormat/>
    <w:rPr>
      <w:sz w:val="18"/>
    </w:rPr>
  </w:style>
  <w:style w:type="paragraph" w:styleId="Title">
    <w:name w:val="Title"/>
    <w:basedOn w:val="LO-normal"/>
    <w:next w:val="Normal"/>
    <w:qFormat/>
    <w:pPr>
      <w:keepNext/>
      <w:keepLines/>
      <w:spacing w:before="480" w:after="120"/>
    </w:pPr>
    <w:rPr>
      <w:b/>
      <w:sz w:val="72"/>
      <w:szCs w:val="72"/>
    </w:rPr>
  </w:style>
  <w:style w:type="paragraph" w:styleId="Subtitle">
    <w:name w:val="Subtitle"/>
    <w:basedOn w:val="LO-normal"/>
    <w:next w:val="Normal"/>
    <w:qFormat/>
    <w:pPr>
      <w:keepNext/>
      <w:keepLines/>
      <w:spacing w:before="360" w:after="80"/>
    </w:pPr>
    <w:rPr>
      <w:rFonts w:ascii="Georgia" w:eastAsia="Georgia" w:hAnsi="Georgia" w:cs="Georgia"/>
      <w:i/>
      <w:color w:val="666666"/>
      <w:sz w:val="48"/>
      <w:szCs w:val="48"/>
    </w:rPr>
  </w:style>
  <w:style w:type="paragraph" w:customStyle="1" w:styleId="FrameContents">
    <w:name w:val="Frame Contents"/>
    <w:basedOn w:val="Normal"/>
    <w:qFormat/>
  </w:style>
  <w:style w:type="paragraph" w:styleId="Footer">
    <w:name w:val="footer"/>
    <w:basedOn w:val="Normal"/>
  </w:style>
  <w:style w:type="paragraph" w:styleId="TOC1">
    <w:name w:val="toc 1"/>
    <w:basedOn w:val="Normal"/>
    <w:next w:val="Normal"/>
    <w:autoRedefine/>
    <w:uiPriority w:val="39"/>
    <w:unhideWhenUsed/>
    <w:qFormat/>
    <w:rsid w:val="00F13CE3"/>
    <w:pPr>
      <w:spacing w:before="240"/>
    </w:pPr>
    <w:rPr>
      <w:rFonts w:ascii="Georgia" w:eastAsia="Arial" w:hAnsi="Georgia" w:cs="Arial"/>
      <w:color w:val="DE0000"/>
      <w:szCs w:val="22"/>
      <w:lang w:eastAsia="nl-NL"/>
    </w:rPr>
  </w:style>
  <w:style w:type="paragraph" w:styleId="TOC2">
    <w:name w:val="toc 2"/>
    <w:basedOn w:val="Normal"/>
    <w:next w:val="Normal"/>
    <w:autoRedefine/>
    <w:uiPriority w:val="39"/>
    <w:unhideWhenUsed/>
    <w:qFormat/>
    <w:rsid w:val="00F13CE3"/>
    <w:pPr>
      <w:ind w:left="180"/>
    </w:pPr>
    <w:rPr>
      <w:rFonts w:eastAsia="Arial" w:cs="Arial"/>
      <w:szCs w:val="22"/>
      <w:lang w:eastAsia="nl-NL"/>
    </w:rPr>
  </w:style>
  <w:style w:type="paragraph" w:styleId="Header">
    <w:name w:val="header"/>
    <w:basedOn w:val="Normal"/>
    <w:link w:val="HeaderChar"/>
    <w:uiPriority w:val="99"/>
    <w:unhideWhenUsed/>
    <w:rsid w:val="00F13CE3"/>
    <w:pPr>
      <w:tabs>
        <w:tab w:val="center" w:pos="4536"/>
        <w:tab w:val="right" w:pos="9072"/>
      </w:tabs>
    </w:pPr>
    <w:rPr>
      <w:rFonts w:cs="Mangal"/>
      <w:szCs w:val="16"/>
    </w:rPr>
  </w:style>
  <w:style w:type="character" w:customStyle="1" w:styleId="normaltextrun">
    <w:name w:val="normaltextrun"/>
    <w:basedOn w:val="DefaultParagraphFont"/>
    <w:rsid w:val="00C009D0"/>
  </w:style>
  <w:style w:type="character" w:customStyle="1" w:styleId="eop">
    <w:name w:val="eop"/>
    <w:basedOn w:val="DefaultParagraphFont"/>
    <w:rsid w:val="00C009D0"/>
  </w:style>
  <w:style w:type="paragraph" w:styleId="NormalWeb">
    <w:name w:val="Normal (Web)"/>
    <w:basedOn w:val="Normal"/>
    <w:uiPriority w:val="99"/>
    <w:semiHidden/>
    <w:unhideWhenUsed/>
    <w:rsid w:val="00CD6971"/>
    <w:pPr>
      <w:spacing w:before="100" w:beforeAutospacing="1" w:after="100" w:afterAutospacing="1"/>
    </w:pPr>
  </w:style>
  <w:style w:type="character" w:styleId="Strong">
    <w:name w:val="Strong"/>
    <w:basedOn w:val="DefaultParagraphFont"/>
    <w:uiPriority w:val="22"/>
    <w:qFormat/>
    <w:rsid w:val="00CD6971"/>
    <w:rPr>
      <w:b/>
      <w:bCs/>
    </w:rPr>
  </w:style>
  <w:style w:type="paragraph" w:styleId="ListParagraph">
    <w:name w:val="List Paragraph"/>
    <w:basedOn w:val="Normal"/>
    <w:uiPriority w:val="34"/>
    <w:qFormat/>
    <w:rsid w:val="0018563E"/>
    <w:pPr>
      <w:ind w:left="720"/>
      <w:contextualSpacing/>
    </w:pPr>
    <w:rPr>
      <w:rFonts w:cs="Mangal"/>
      <w:szCs w:val="16"/>
    </w:rPr>
  </w:style>
  <w:style w:type="character" w:styleId="Hyperlink">
    <w:name w:val="Hyperlink"/>
    <w:basedOn w:val="DefaultParagraphFont"/>
    <w:uiPriority w:val="99"/>
    <w:unhideWhenUsed/>
    <w:rsid w:val="00F11AF1"/>
    <w:rPr>
      <w:color w:val="0000FF" w:themeColor="hyperlink"/>
      <w:u w:val="single"/>
    </w:rPr>
  </w:style>
  <w:style w:type="character" w:styleId="UnresolvedMention">
    <w:name w:val="Unresolved Mention"/>
    <w:basedOn w:val="DefaultParagraphFont"/>
    <w:uiPriority w:val="99"/>
    <w:semiHidden/>
    <w:unhideWhenUsed/>
    <w:rsid w:val="00F11AF1"/>
    <w:rPr>
      <w:color w:val="605E5C"/>
      <w:shd w:val="clear" w:color="auto" w:fill="E1DFDD"/>
    </w:rPr>
  </w:style>
  <w:style w:type="character" w:styleId="FollowedHyperlink">
    <w:name w:val="FollowedHyperlink"/>
    <w:basedOn w:val="DefaultParagraphFont"/>
    <w:uiPriority w:val="99"/>
    <w:semiHidden/>
    <w:unhideWhenUsed/>
    <w:rsid w:val="006B317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606489">
      <w:bodyDiv w:val="1"/>
      <w:marLeft w:val="0"/>
      <w:marRight w:val="0"/>
      <w:marTop w:val="0"/>
      <w:marBottom w:val="0"/>
      <w:divBdr>
        <w:top w:val="none" w:sz="0" w:space="0" w:color="auto"/>
        <w:left w:val="none" w:sz="0" w:space="0" w:color="auto"/>
        <w:bottom w:val="none" w:sz="0" w:space="0" w:color="auto"/>
        <w:right w:val="none" w:sz="0" w:space="0" w:color="auto"/>
      </w:divBdr>
    </w:div>
    <w:div w:id="317851747">
      <w:bodyDiv w:val="1"/>
      <w:marLeft w:val="0"/>
      <w:marRight w:val="0"/>
      <w:marTop w:val="0"/>
      <w:marBottom w:val="0"/>
      <w:divBdr>
        <w:top w:val="none" w:sz="0" w:space="0" w:color="auto"/>
        <w:left w:val="none" w:sz="0" w:space="0" w:color="auto"/>
        <w:bottom w:val="none" w:sz="0" w:space="0" w:color="auto"/>
        <w:right w:val="none" w:sz="0" w:space="0" w:color="auto"/>
      </w:divBdr>
    </w:div>
    <w:div w:id="460730531">
      <w:bodyDiv w:val="1"/>
      <w:marLeft w:val="0"/>
      <w:marRight w:val="0"/>
      <w:marTop w:val="0"/>
      <w:marBottom w:val="0"/>
      <w:divBdr>
        <w:top w:val="none" w:sz="0" w:space="0" w:color="auto"/>
        <w:left w:val="none" w:sz="0" w:space="0" w:color="auto"/>
        <w:bottom w:val="none" w:sz="0" w:space="0" w:color="auto"/>
        <w:right w:val="none" w:sz="0" w:space="0" w:color="auto"/>
      </w:divBdr>
    </w:div>
    <w:div w:id="478378082">
      <w:bodyDiv w:val="1"/>
      <w:marLeft w:val="0"/>
      <w:marRight w:val="0"/>
      <w:marTop w:val="0"/>
      <w:marBottom w:val="0"/>
      <w:divBdr>
        <w:top w:val="none" w:sz="0" w:space="0" w:color="auto"/>
        <w:left w:val="none" w:sz="0" w:space="0" w:color="auto"/>
        <w:bottom w:val="none" w:sz="0" w:space="0" w:color="auto"/>
        <w:right w:val="none" w:sz="0" w:space="0" w:color="auto"/>
      </w:divBdr>
    </w:div>
    <w:div w:id="793182749">
      <w:bodyDiv w:val="1"/>
      <w:marLeft w:val="0"/>
      <w:marRight w:val="0"/>
      <w:marTop w:val="0"/>
      <w:marBottom w:val="0"/>
      <w:divBdr>
        <w:top w:val="none" w:sz="0" w:space="0" w:color="auto"/>
        <w:left w:val="none" w:sz="0" w:space="0" w:color="auto"/>
        <w:bottom w:val="none" w:sz="0" w:space="0" w:color="auto"/>
        <w:right w:val="none" w:sz="0" w:space="0" w:color="auto"/>
      </w:divBdr>
    </w:div>
    <w:div w:id="1042364704">
      <w:bodyDiv w:val="1"/>
      <w:marLeft w:val="0"/>
      <w:marRight w:val="0"/>
      <w:marTop w:val="0"/>
      <w:marBottom w:val="0"/>
      <w:divBdr>
        <w:top w:val="none" w:sz="0" w:space="0" w:color="auto"/>
        <w:left w:val="none" w:sz="0" w:space="0" w:color="auto"/>
        <w:bottom w:val="none" w:sz="0" w:space="0" w:color="auto"/>
        <w:right w:val="none" w:sz="0" w:space="0" w:color="auto"/>
      </w:divBdr>
    </w:div>
    <w:div w:id="1394766944">
      <w:bodyDiv w:val="1"/>
      <w:marLeft w:val="0"/>
      <w:marRight w:val="0"/>
      <w:marTop w:val="0"/>
      <w:marBottom w:val="0"/>
      <w:divBdr>
        <w:top w:val="none" w:sz="0" w:space="0" w:color="auto"/>
        <w:left w:val="none" w:sz="0" w:space="0" w:color="auto"/>
        <w:bottom w:val="none" w:sz="0" w:space="0" w:color="auto"/>
        <w:right w:val="none" w:sz="0" w:space="0" w:color="auto"/>
      </w:divBdr>
    </w:div>
    <w:div w:id="1543591235">
      <w:bodyDiv w:val="1"/>
      <w:marLeft w:val="0"/>
      <w:marRight w:val="0"/>
      <w:marTop w:val="0"/>
      <w:marBottom w:val="0"/>
      <w:divBdr>
        <w:top w:val="none" w:sz="0" w:space="0" w:color="auto"/>
        <w:left w:val="none" w:sz="0" w:space="0" w:color="auto"/>
        <w:bottom w:val="none" w:sz="0" w:space="0" w:color="auto"/>
        <w:right w:val="none" w:sz="0" w:space="0" w:color="auto"/>
      </w:divBdr>
    </w:div>
    <w:div w:id="1689869201">
      <w:bodyDiv w:val="1"/>
      <w:marLeft w:val="0"/>
      <w:marRight w:val="0"/>
      <w:marTop w:val="0"/>
      <w:marBottom w:val="0"/>
      <w:divBdr>
        <w:top w:val="none" w:sz="0" w:space="0" w:color="auto"/>
        <w:left w:val="none" w:sz="0" w:space="0" w:color="auto"/>
        <w:bottom w:val="none" w:sz="0" w:space="0" w:color="auto"/>
        <w:right w:val="none" w:sz="0" w:space="0" w:color="auto"/>
      </w:divBdr>
    </w:div>
    <w:div w:id="21228007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971</TotalTime>
  <Pages>15</Pages>
  <Words>5399</Words>
  <Characters>30777</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University of Groningen</Company>
  <LinksUpToDate>false</LinksUpToDate>
  <CharactersWithSpaces>36104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IZande</dc:creator>
  <dc:description/>
  <cp:lastModifiedBy>juan rivillas</cp:lastModifiedBy>
  <cp:revision>79</cp:revision>
  <dcterms:created xsi:type="dcterms:W3CDTF">2022-08-07T11:54:00Z</dcterms:created>
  <dcterms:modified xsi:type="dcterms:W3CDTF">2022-08-16T12:32:00Z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University of Groningen</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